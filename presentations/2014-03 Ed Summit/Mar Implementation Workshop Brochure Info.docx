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AB3" w:rsidRDefault="00DF7AB3" w:rsidP="001D1896">
      <w:pPr>
        <w:autoSpaceDE w:val="0"/>
        <w:rPr>
          <w:rFonts w:eastAsia="Helvetica"/>
          <w:b/>
          <w:bCs/>
          <w:color w:val="000000"/>
          <w:sz w:val="28"/>
          <w:szCs w:val="28"/>
          <w:lang w:val="en-US"/>
        </w:rPr>
      </w:pPr>
    </w:p>
    <w:p w:rsidR="00DF7AB3" w:rsidRPr="00D61D17" w:rsidRDefault="00DF7AB3" w:rsidP="00DF7AB3">
      <w:pPr>
        <w:rPr>
          <w:b/>
          <w:sz w:val="28"/>
          <w:szCs w:val="28"/>
        </w:rPr>
      </w:pPr>
      <w:r w:rsidRPr="00D61D17">
        <w:rPr>
          <w:b/>
          <w:sz w:val="28"/>
          <w:szCs w:val="28"/>
        </w:rPr>
        <w:t xml:space="preserve">HL7 </w:t>
      </w:r>
      <w:r>
        <w:rPr>
          <w:b/>
          <w:sz w:val="28"/>
          <w:szCs w:val="28"/>
        </w:rPr>
        <w:t>EVENTS ARE GREEN</w:t>
      </w:r>
      <w:r w:rsidRPr="00D61D17">
        <w:rPr>
          <w:b/>
          <w:sz w:val="28"/>
          <w:szCs w:val="28"/>
        </w:rPr>
        <w:t>!</w:t>
      </w:r>
      <w:r>
        <w:rPr>
          <w:b/>
          <w:sz w:val="28"/>
          <w:szCs w:val="28"/>
        </w:rPr>
        <w:t xml:space="preserve"> </w:t>
      </w:r>
    </w:p>
    <w:p w:rsidR="00DF7AB3" w:rsidRPr="001D1896" w:rsidRDefault="00DF7AB3" w:rsidP="00DF7AB3">
      <w:r>
        <w:rPr>
          <w:b/>
          <w:noProof/>
          <w:lang w:val="en-CA" w:eastAsia="en-CA"/>
        </w:rPr>
        <w:drawing>
          <wp:anchor distT="0" distB="0" distL="114300" distR="114300" simplePos="0" relativeHeight="251662336" behindDoc="0" locked="0" layoutInCell="1" allowOverlap="1">
            <wp:simplePos x="0" y="0"/>
            <wp:positionH relativeFrom="column">
              <wp:posOffset>0</wp:posOffset>
            </wp:positionH>
            <wp:positionV relativeFrom="paragraph">
              <wp:posOffset>24130</wp:posOffset>
            </wp:positionV>
            <wp:extent cx="571500" cy="556895"/>
            <wp:effectExtent l="19050" t="0" r="0" b="0"/>
            <wp:wrapSquare wrapText="bothSides"/>
            <wp:docPr id="1" name="Picture 2" descr="Recycl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cycle Symbol"/>
                    <pic:cNvPicPr>
                      <a:picLocks noChangeAspect="1" noChangeArrowheads="1"/>
                    </pic:cNvPicPr>
                  </pic:nvPicPr>
                  <pic:blipFill>
                    <a:blip r:embed="rId6" cstate="print"/>
                    <a:srcRect/>
                    <a:stretch>
                      <a:fillRect/>
                    </a:stretch>
                  </pic:blipFill>
                  <pic:spPr bwMode="auto">
                    <a:xfrm>
                      <a:off x="0" y="0"/>
                      <a:ext cx="571500" cy="556895"/>
                    </a:xfrm>
                    <a:prstGeom prst="rect">
                      <a:avLst/>
                    </a:prstGeom>
                    <a:noFill/>
                    <a:ln w="9525">
                      <a:noFill/>
                      <a:miter lim="800000"/>
                      <a:headEnd/>
                      <a:tailEnd/>
                    </a:ln>
                  </pic:spPr>
                </pic:pic>
              </a:graphicData>
            </a:graphic>
          </wp:anchor>
        </w:drawing>
      </w:r>
      <w:r w:rsidRPr="009B1A32">
        <w:rPr>
          <w:b/>
        </w:rPr>
        <w:t>Bring Your Laptop to Your Tutorial</w:t>
      </w:r>
      <w:r>
        <w:rPr>
          <w:b/>
        </w:rPr>
        <w:t>s</w:t>
      </w:r>
      <w:r w:rsidR="00D23370">
        <w:rPr>
          <w:b/>
        </w:rPr>
        <w:t xml:space="preserve"> and Your Certification Exams</w:t>
      </w:r>
      <w:r w:rsidRPr="009B1A32">
        <w:rPr>
          <w:b/>
        </w:rPr>
        <w:t>!</w:t>
      </w:r>
      <w:r>
        <w:t xml:space="preserve"> To reduce HL7’s</w:t>
      </w:r>
      <w:r w:rsidRPr="00AD40A9">
        <w:rPr>
          <w:lang w:val="en-US"/>
        </w:rPr>
        <w:t xml:space="preserve"> carbon</w:t>
      </w:r>
      <w:r>
        <w:t xml:space="preserve"> footprint,</w:t>
      </w:r>
      <w:r w:rsidRPr="00AD40A9">
        <w:rPr>
          <w:lang w:val="en-US"/>
        </w:rPr>
        <w:t xml:space="preserve"> its</w:t>
      </w:r>
      <w:r>
        <w:t xml:space="preserve"> meetings are now largely paperless. HL7 no</w:t>
      </w:r>
      <w:r w:rsidRPr="00D13878">
        <w:rPr>
          <w:lang w:val="en-US"/>
        </w:rPr>
        <w:t xml:space="preserve"> longer provides</w:t>
      </w:r>
      <w:r>
        <w:t xml:space="preserve"> printed tutorial materials on-site. All materials will be distributed electronically to tutorial participants </w:t>
      </w:r>
      <w:r w:rsidR="00C6740A">
        <w:t>with a provided flash drive that will be distributed on site</w:t>
      </w:r>
      <w:r>
        <w:t>. It is important that you bring your laptop to this meeting for all tutorials. Free WiFi internet access will also be provided.</w:t>
      </w:r>
    </w:p>
    <w:p w:rsidR="001D1896" w:rsidRDefault="001D1896" w:rsidP="001D1896">
      <w:pPr>
        <w:autoSpaceDE w:val="0"/>
        <w:rPr>
          <w:rFonts w:eastAsia="Helvetica"/>
          <w:color w:val="000000"/>
          <w:sz w:val="28"/>
          <w:szCs w:val="28"/>
          <w:lang w:val="en-US"/>
        </w:rPr>
      </w:pPr>
    </w:p>
    <w:p w:rsidR="0095035A" w:rsidRPr="00DD630D" w:rsidRDefault="0095035A" w:rsidP="0095035A">
      <w:pPr>
        <w:autoSpaceDE w:val="0"/>
        <w:rPr>
          <w:rFonts w:eastAsia="Helvetica"/>
          <w:b/>
          <w:bCs/>
          <w:color w:val="000000"/>
          <w:sz w:val="28"/>
          <w:szCs w:val="28"/>
          <w:lang w:val="en-US"/>
        </w:rPr>
      </w:pPr>
      <w:r w:rsidRPr="00DD630D">
        <w:rPr>
          <w:rFonts w:eastAsia="Helvetica"/>
          <w:b/>
          <w:bCs/>
          <w:color w:val="000000"/>
          <w:sz w:val="28"/>
          <w:szCs w:val="28"/>
          <w:lang w:val="en-US"/>
        </w:rPr>
        <w:t>HL7</w:t>
      </w:r>
      <w:r>
        <w:rPr>
          <w:rFonts w:eastAsia="Helvetica"/>
          <w:b/>
          <w:bCs/>
          <w:color w:val="000000"/>
          <w:sz w:val="28"/>
          <w:szCs w:val="28"/>
          <w:lang w:val="en-US"/>
        </w:rPr>
        <w:t xml:space="preserve"> and</w:t>
      </w:r>
      <w:r w:rsidRPr="00DD630D">
        <w:rPr>
          <w:rFonts w:eastAsia="Helvetica"/>
          <w:b/>
          <w:bCs/>
          <w:color w:val="000000"/>
          <w:sz w:val="28"/>
          <w:szCs w:val="28"/>
          <w:lang w:val="en-US"/>
        </w:rPr>
        <w:t xml:space="preserve"> Meaningful Use </w:t>
      </w:r>
    </w:p>
    <w:p w:rsidR="0095035A" w:rsidRPr="00DD630D" w:rsidRDefault="0095035A" w:rsidP="0095035A">
      <w:pPr>
        <w:autoSpaceDE w:val="0"/>
        <w:rPr>
          <w:rFonts w:eastAsia="Helvetica"/>
          <w:b/>
          <w:bCs/>
          <w:color w:val="000000"/>
          <w:sz w:val="28"/>
          <w:szCs w:val="28"/>
          <w:lang w:val="en-US"/>
        </w:rPr>
      </w:pPr>
    </w:p>
    <w:p w:rsidR="0095035A" w:rsidRPr="00163C9A" w:rsidRDefault="0095035A" w:rsidP="0095035A">
      <w:pPr>
        <w:autoSpaceDE w:val="0"/>
        <w:rPr>
          <w:rFonts w:eastAsia="Helvetica"/>
          <w:color w:val="000000"/>
          <w:sz w:val="28"/>
          <w:szCs w:val="28"/>
          <w:lang w:val="en-US"/>
        </w:rPr>
      </w:pPr>
      <w:r w:rsidRPr="00163C9A">
        <w:rPr>
          <w:rFonts w:eastAsia="Helvetica"/>
          <w:color w:val="000000"/>
          <w:lang w:val="en-US"/>
        </w:rPr>
        <w:t>The US Federal Regulations require that certified EHRs utilizing specified health information technology (HIT) standards be used when satisfying meaningful use criteria to receive Medicare and/or Medicaid incentives and avoid penalties.  Healthcare interoperability is viewed as a critical part of meaningful HIT, allowing for information sharing across the continuum of care. Several HL7 standards and implementation guides as well as related vocabulary standards are referenced in the standards regulation to support EHR healthcare interoperability functions. This workshop has been designed by the HL7 Education Work Group for those interested in learning more about implementing HL7 in the context of Meaningful Use</w:t>
      </w:r>
      <w:r w:rsidRPr="00163C9A">
        <w:rPr>
          <w:rFonts w:eastAsia="Helvetica"/>
          <w:color w:val="000000"/>
          <w:sz w:val="28"/>
          <w:szCs w:val="28"/>
          <w:lang w:val="en-US"/>
        </w:rPr>
        <w:t xml:space="preserve">.  </w:t>
      </w:r>
    </w:p>
    <w:p w:rsidR="0095035A" w:rsidRPr="00DD630D" w:rsidRDefault="0095035A" w:rsidP="001D1896">
      <w:pPr>
        <w:autoSpaceDE w:val="0"/>
        <w:rPr>
          <w:rFonts w:eastAsia="Helvetica"/>
          <w:color w:val="000000"/>
          <w:sz w:val="28"/>
          <w:szCs w:val="28"/>
          <w:lang w:val="en-US"/>
        </w:rPr>
      </w:pPr>
    </w:p>
    <w:p w:rsidR="001D1896" w:rsidRDefault="001D1896" w:rsidP="001D1896">
      <w:pPr>
        <w:autoSpaceDE w:val="0"/>
        <w:rPr>
          <w:rFonts w:eastAsia="Helvetica"/>
          <w:b/>
          <w:color w:val="0AAC1C"/>
          <w:sz w:val="28"/>
          <w:szCs w:val="28"/>
          <w:lang w:val="en-US"/>
        </w:rPr>
      </w:pPr>
      <w:r w:rsidRPr="001B6C8A">
        <w:rPr>
          <w:rFonts w:eastAsia="Helvetica"/>
          <w:b/>
          <w:color w:val="0AAC1C"/>
          <w:sz w:val="28"/>
          <w:szCs w:val="28"/>
          <w:lang w:val="en-US"/>
        </w:rPr>
        <w:t xml:space="preserve">HL7 Version 2.x and Meaningful </w:t>
      </w:r>
      <w:r w:rsidR="0095035A" w:rsidRPr="001B6C8A">
        <w:rPr>
          <w:rFonts w:eastAsia="Helvetica"/>
          <w:b/>
          <w:color w:val="0AAC1C"/>
          <w:sz w:val="28"/>
          <w:szCs w:val="28"/>
          <w:lang w:val="en-US"/>
        </w:rPr>
        <w:t xml:space="preserve">Use </w:t>
      </w:r>
      <w:r w:rsidR="0095035A">
        <w:rPr>
          <w:rFonts w:eastAsia="Helvetica"/>
          <w:b/>
          <w:color w:val="0AAC1C"/>
          <w:sz w:val="28"/>
          <w:szCs w:val="28"/>
          <w:lang w:val="en-US"/>
        </w:rPr>
        <w:t>Track</w:t>
      </w:r>
    </w:p>
    <w:p w:rsidR="008A2188" w:rsidRPr="001B6C8A" w:rsidRDefault="008A2188" w:rsidP="001D1896">
      <w:pPr>
        <w:autoSpaceDE w:val="0"/>
        <w:rPr>
          <w:rFonts w:eastAsia="Helvetica"/>
          <w:b/>
          <w:color w:val="0AAC1C"/>
          <w:sz w:val="28"/>
          <w:szCs w:val="28"/>
          <w:lang w:val="en-US"/>
        </w:rPr>
      </w:pPr>
      <w:r>
        <w:rPr>
          <w:rFonts w:eastAsia="Helvetica"/>
          <w:b/>
          <w:color w:val="0AAC1C"/>
          <w:sz w:val="28"/>
          <w:szCs w:val="28"/>
          <w:lang w:val="en-US"/>
        </w:rPr>
        <w:t xml:space="preserve">Tuesday – Wednesday, </w:t>
      </w:r>
      <w:r w:rsidR="00742356">
        <w:rPr>
          <w:rFonts w:eastAsia="Helvetica"/>
          <w:b/>
          <w:color w:val="0AAC1C"/>
          <w:sz w:val="28"/>
          <w:szCs w:val="28"/>
          <w:lang w:val="en-US"/>
        </w:rPr>
        <w:t>November 5-6</w:t>
      </w:r>
      <w:r w:rsidR="0095035A">
        <w:rPr>
          <w:rFonts w:eastAsia="Helvetica"/>
          <w:b/>
          <w:color w:val="0AAC1C"/>
          <w:sz w:val="28"/>
          <w:szCs w:val="28"/>
          <w:lang w:val="en-US"/>
        </w:rPr>
        <w:t xml:space="preserve"> </w:t>
      </w:r>
      <w:r>
        <w:rPr>
          <w:rFonts w:eastAsia="Helvetica"/>
          <w:b/>
          <w:color w:val="0AAC1C"/>
          <w:sz w:val="28"/>
          <w:szCs w:val="28"/>
          <w:lang w:val="en-US"/>
        </w:rPr>
        <w:t xml:space="preserve">/ </w:t>
      </w:r>
      <w:r w:rsidR="00742356">
        <w:rPr>
          <w:rFonts w:eastAsia="Helvetica"/>
          <w:b/>
          <w:color w:val="0AAC1C"/>
          <w:sz w:val="28"/>
          <w:szCs w:val="28"/>
          <w:lang w:val="en-US"/>
        </w:rPr>
        <w:t>8</w:t>
      </w:r>
      <w:r>
        <w:rPr>
          <w:rFonts w:eastAsia="Helvetica"/>
          <w:b/>
          <w:color w:val="0AAC1C"/>
          <w:sz w:val="28"/>
          <w:szCs w:val="28"/>
          <w:lang w:val="en-US"/>
        </w:rPr>
        <w:t>:</w:t>
      </w:r>
      <w:r w:rsidR="00742356">
        <w:rPr>
          <w:rFonts w:eastAsia="Helvetica"/>
          <w:b/>
          <w:color w:val="0AAC1C"/>
          <w:sz w:val="28"/>
          <w:szCs w:val="28"/>
          <w:lang w:val="en-US"/>
        </w:rPr>
        <w:t>30</w:t>
      </w:r>
      <w:r>
        <w:rPr>
          <w:rFonts w:eastAsia="Helvetica"/>
          <w:b/>
          <w:color w:val="0AAC1C"/>
          <w:sz w:val="28"/>
          <w:szCs w:val="28"/>
          <w:lang w:val="en-US"/>
        </w:rPr>
        <w:t xml:space="preserve"> am – 5:30 pm</w:t>
      </w:r>
    </w:p>
    <w:p w:rsidR="0095035A" w:rsidRDefault="0095035A" w:rsidP="001D1896">
      <w:pPr>
        <w:autoSpaceDE w:val="0"/>
        <w:rPr>
          <w:rFonts w:eastAsia="Helvetica"/>
          <w:color w:val="000000"/>
          <w:lang w:val="en-US"/>
        </w:rPr>
      </w:pPr>
    </w:p>
    <w:p w:rsidR="001D1896" w:rsidRPr="00163C9A" w:rsidRDefault="001D1896" w:rsidP="001D1896">
      <w:pPr>
        <w:autoSpaceDE w:val="0"/>
        <w:rPr>
          <w:rFonts w:eastAsia="Helvetica"/>
          <w:color w:val="000000"/>
          <w:lang w:val="en-US"/>
        </w:rPr>
      </w:pPr>
      <w:r w:rsidRPr="00163C9A">
        <w:rPr>
          <w:rFonts w:eastAsia="Helvetica"/>
          <w:color w:val="000000"/>
          <w:lang w:val="en-US"/>
        </w:rPr>
        <w:t>HL7 Version 2 appears in the Stage 1 regulations as a means for facilitating the communication of immunizations and other public health data. While not</w:t>
      </w:r>
      <w:r>
        <w:rPr>
          <w:rFonts w:eastAsia="Helvetica"/>
          <w:color w:val="000000"/>
          <w:lang w:val="en-US"/>
        </w:rPr>
        <w:t xml:space="preserve"> specified</w:t>
      </w:r>
      <w:r w:rsidRPr="00163C9A">
        <w:rPr>
          <w:rFonts w:eastAsia="Helvetica"/>
          <w:color w:val="000000"/>
          <w:lang w:val="en-US"/>
        </w:rPr>
        <w:t xml:space="preserve"> in the initial rule, it is the de facto standard for communication of lab results, clinical orders, and patient demographics — all necessary elements in the meaningful use of health information technology.  </w:t>
      </w:r>
    </w:p>
    <w:p w:rsidR="001D1896" w:rsidRPr="00DD630D" w:rsidRDefault="001D1896" w:rsidP="001D1896">
      <w:pPr>
        <w:autoSpaceDE w:val="0"/>
        <w:rPr>
          <w:rFonts w:eastAsia="Helvetica"/>
          <w:color w:val="0AAC1C"/>
          <w:sz w:val="28"/>
          <w:szCs w:val="28"/>
          <w:lang w:val="en-US"/>
        </w:rPr>
      </w:pPr>
    </w:p>
    <w:p w:rsidR="001D1896" w:rsidRPr="00DD630D" w:rsidRDefault="001D1896" w:rsidP="001D1896">
      <w:pPr>
        <w:autoSpaceDE w:val="0"/>
        <w:rPr>
          <w:rFonts w:eastAsia="Helvetica"/>
          <w:b/>
          <w:color w:val="0AAC1C"/>
          <w:lang w:val="en-US"/>
        </w:rPr>
      </w:pPr>
      <w:r w:rsidRPr="00DD630D">
        <w:rPr>
          <w:rFonts w:eastAsia="Helvetica"/>
          <w:b/>
          <w:color w:val="0AAC1C"/>
          <w:lang w:val="en-US"/>
        </w:rPr>
        <w:t>This Track Will Benefit:</w:t>
      </w:r>
    </w:p>
    <w:p w:rsidR="001D1896" w:rsidRPr="00DD630D" w:rsidRDefault="001D1896" w:rsidP="001D1896">
      <w:pPr>
        <w:numPr>
          <w:ilvl w:val="0"/>
          <w:numId w:val="1"/>
        </w:numPr>
        <w:autoSpaceDE w:val="0"/>
        <w:rPr>
          <w:rFonts w:eastAsia="MinionPro-Regular"/>
          <w:color w:val="000000"/>
          <w:lang w:val="en-US"/>
        </w:rPr>
      </w:pPr>
      <w:r w:rsidRPr="00DD630D">
        <w:rPr>
          <w:rFonts w:eastAsia="MinionPro-Regular"/>
          <w:color w:val="000000"/>
          <w:lang w:val="en-US"/>
        </w:rPr>
        <w:t>Those having limited or no experience with HL7</w:t>
      </w:r>
      <w:r>
        <w:rPr>
          <w:rFonts w:eastAsia="MinionPro-Regular"/>
          <w:color w:val="000000"/>
          <w:lang w:val="en-US"/>
        </w:rPr>
        <w:t xml:space="preserve"> </w:t>
      </w:r>
      <w:r w:rsidRPr="00DD630D">
        <w:rPr>
          <w:rFonts w:eastAsia="MinionPro-Regular"/>
          <w:color w:val="000000"/>
          <w:lang w:val="en-US"/>
        </w:rPr>
        <w:t>or those new to HL7 who need to implement HL7 Version 2.x messaging for Meaningful Use rules compliance</w:t>
      </w:r>
    </w:p>
    <w:p w:rsidR="001D1896" w:rsidRPr="00DD630D" w:rsidRDefault="001D1896" w:rsidP="001D1896">
      <w:pPr>
        <w:autoSpaceDE w:val="0"/>
        <w:rPr>
          <w:rFonts w:eastAsia="Helvetica"/>
          <w:color w:val="0AAC1C"/>
          <w:lang w:val="en-US"/>
        </w:rPr>
      </w:pPr>
    </w:p>
    <w:p w:rsidR="001D1896" w:rsidRPr="00DD630D" w:rsidRDefault="001D1896" w:rsidP="001D1896">
      <w:pPr>
        <w:autoSpaceDE w:val="0"/>
        <w:rPr>
          <w:rFonts w:eastAsia="Helvetica"/>
          <w:color w:val="0AAC1C"/>
          <w:lang w:val="en-US"/>
        </w:rPr>
      </w:pPr>
      <w:r w:rsidRPr="00DD630D">
        <w:rPr>
          <w:rFonts w:eastAsia="Helvetica"/>
          <w:b/>
          <w:color w:val="0AAC1C"/>
          <w:lang w:val="en-US"/>
        </w:rPr>
        <w:t>Upon Completion of This Track, Students Will Know</w:t>
      </w:r>
      <w:r w:rsidRPr="00DD630D">
        <w:rPr>
          <w:rFonts w:eastAsia="Helvetica"/>
          <w:color w:val="0AAC1C"/>
          <w:lang w:val="en-US"/>
        </w:rPr>
        <w:t>:</w:t>
      </w:r>
    </w:p>
    <w:p w:rsidR="001D1896" w:rsidRPr="00DD630D" w:rsidRDefault="001D1896" w:rsidP="001D1896">
      <w:pPr>
        <w:autoSpaceDE w:val="0"/>
        <w:rPr>
          <w:rFonts w:eastAsia="MinionPro-Regular"/>
          <w:b/>
          <w:bCs/>
          <w:color w:val="000000"/>
          <w:lang w:val="en-US"/>
        </w:rPr>
      </w:pPr>
      <w:r w:rsidRPr="00DD630D">
        <w:rPr>
          <w:rFonts w:eastAsia="MinionPro-Regular"/>
          <w:b/>
          <w:bCs/>
          <w:color w:val="000000"/>
          <w:lang w:val="en-US"/>
        </w:rPr>
        <w:t>HL7 Version 2.x Base Standards</w:t>
      </w:r>
    </w:p>
    <w:p w:rsidR="001D1896" w:rsidRPr="001511A6" w:rsidRDefault="001D1896" w:rsidP="001D1896">
      <w:pPr>
        <w:numPr>
          <w:ilvl w:val="0"/>
          <w:numId w:val="1"/>
        </w:numPr>
        <w:autoSpaceDE w:val="0"/>
        <w:rPr>
          <w:rFonts w:eastAsia="MinionPro-Regular"/>
          <w:b/>
          <w:bCs/>
          <w:color w:val="000000"/>
          <w:lang w:val="en-US"/>
        </w:rPr>
      </w:pPr>
      <w:r w:rsidRPr="00DD630D">
        <w:rPr>
          <w:rFonts w:eastAsia="MinionPro-Regular"/>
          <w:color w:val="000000"/>
          <w:lang w:val="en-US"/>
        </w:rPr>
        <w:t>What is HL7</w:t>
      </w:r>
      <w:r>
        <w:rPr>
          <w:rFonts w:eastAsia="MinionPro-Regular"/>
          <w:color w:val="000000"/>
          <w:lang w:val="en-US"/>
        </w:rPr>
        <w:t>?</w:t>
      </w:r>
    </w:p>
    <w:p w:rsidR="001D1896" w:rsidRPr="00163C9A" w:rsidRDefault="001D1896" w:rsidP="001D1896">
      <w:pPr>
        <w:numPr>
          <w:ilvl w:val="0"/>
          <w:numId w:val="1"/>
        </w:numPr>
        <w:autoSpaceDE w:val="0"/>
        <w:rPr>
          <w:rFonts w:eastAsia="MinionPro-Regular"/>
          <w:b/>
          <w:bCs/>
          <w:color w:val="000000"/>
          <w:lang w:val="fr-FR"/>
        </w:rPr>
      </w:pPr>
      <w:r w:rsidRPr="00163C9A">
        <w:rPr>
          <w:rFonts w:eastAsia="MinionPro-Regular"/>
          <w:color w:val="000000"/>
          <w:lang w:val="fr-FR"/>
        </w:rPr>
        <w:t xml:space="preserve">Paradigms: messages, documents, services. Profiles, transport, content, </w:t>
      </w:r>
      <w:r>
        <w:rPr>
          <w:rFonts w:eastAsia="MinionPro-Regular"/>
          <w:color w:val="000000"/>
          <w:lang w:val="fr-FR"/>
        </w:rPr>
        <w:t xml:space="preserve">and </w:t>
      </w:r>
      <w:r w:rsidRPr="00163C9A">
        <w:rPr>
          <w:rFonts w:eastAsia="MinionPro-Regular"/>
          <w:color w:val="000000"/>
          <w:lang w:val="fr-FR"/>
        </w:rPr>
        <w:t>vocabulary</w:t>
      </w:r>
    </w:p>
    <w:p w:rsidR="001D1896" w:rsidRPr="00163C9A" w:rsidRDefault="001D1896" w:rsidP="001D1896">
      <w:pPr>
        <w:numPr>
          <w:ilvl w:val="0"/>
          <w:numId w:val="1"/>
        </w:numPr>
        <w:autoSpaceDE w:val="0"/>
        <w:rPr>
          <w:rFonts w:eastAsia="MinionPro-Regular"/>
          <w:b/>
          <w:bCs/>
          <w:color w:val="000000"/>
          <w:lang w:val="fr-FR"/>
        </w:rPr>
      </w:pPr>
      <w:r w:rsidRPr="00163C9A">
        <w:rPr>
          <w:rFonts w:eastAsia="MinionPro-Regular"/>
          <w:color w:val="000000"/>
          <w:lang w:val="fr-FR"/>
        </w:rPr>
        <w:t xml:space="preserve">Basic concepts: </w:t>
      </w:r>
      <w:r>
        <w:rPr>
          <w:rFonts w:eastAsia="MinionPro-Regular"/>
          <w:color w:val="000000"/>
          <w:lang w:val="fr-FR"/>
        </w:rPr>
        <w:t>m</w:t>
      </w:r>
      <w:r w:rsidRPr="00163C9A">
        <w:rPr>
          <w:rFonts w:eastAsia="MinionPro-Regular"/>
          <w:color w:val="000000"/>
          <w:lang w:val="fr-FR"/>
        </w:rPr>
        <w:t xml:space="preserve">essages, documents, services, transport, content, </w:t>
      </w:r>
      <w:r>
        <w:rPr>
          <w:rFonts w:eastAsia="MinionPro-Regular"/>
          <w:color w:val="000000"/>
          <w:lang w:val="fr-FR"/>
        </w:rPr>
        <w:t xml:space="preserve">and </w:t>
      </w:r>
      <w:r w:rsidRPr="00163C9A">
        <w:rPr>
          <w:rFonts w:eastAsia="MinionPro-Regular"/>
          <w:color w:val="000000"/>
          <w:lang w:val="fr-FR"/>
        </w:rPr>
        <w:t>vocabulary</w:t>
      </w:r>
    </w:p>
    <w:p w:rsidR="001D1896" w:rsidRDefault="001D1896" w:rsidP="001D1896">
      <w:pPr>
        <w:numPr>
          <w:ilvl w:val="0"/>
          <w:numId w:val="1"/>
        </w:numPr>
        <w:autoSpaceDE w:val="0"/>
        <w:rPr>
          <w:rFonts w:eastAsia="MinionPro-Regular"/>
          <w:color w:val="000000"/>
          <w:lang w:val="en-US"/>
        </w:rPr>
      </w:pPr>
      <w:r w:rsidRPr="00DD630D">
        <w:rPr>
          <w:rFonts w:eastAsia="MinionPro-Regular"/>
          <w:color w:val="000000"/>
          <w:lang w:val="en-US"/>
        </w:rPr>
        <w:t>HL7 V</w:t>
      </w:r>
      <w:r>
        <w:rPr>
          <w:rFonts w:eastAsia="MinionPro-Regular"/>
          <w:color w:val="000000"/>
          <w:lang w:val="en-US"/>
        </w:rPr>
        <w:t xml:space="preserve">ersion </w:t>
      </w:r>
      <w:r w:rsidRPr="00DD630D">
        <w:rPr>
          <w:rFonts w:eastAsia="MinionPro-Regular"/>
          <w:color w:val="000000"/>
          <w:lang w:val="en-US"/>
        </w:rPr>
        <w:t xml:space="preserve">2.x </w:t>
      </w:r>
      <w:r>
        <w:rPr>
          <w:rFonts w:eastAsia="MinionPro-Regular"/>
          <w:color w:val="000000"/>
          <w:lang w:val="en-US"/>
        </w:rPr>
        <w:t>m</w:t>
      </w:r>
      <w:r w:rsidRPr="00DD630D">
        <w:rPr>
          <w:rFonts w:eastAsia="MinionPro-Regular"/>
          <w:color w:val="000000"/>
          <w:lang w:val="en-US"/>
        </w:rPr>
        <w:t xml:space="preserve">ain </w:t>
      </w:r>
      <w:r>
        <w:rPr>
          <w:rFonts w:eastAsia="MinionPro-Regular"/>
          <w:color w:val="000000"/>
          <w:lang w:val="en-US"/>
        </w:rPr>
        <w:t>c</w:t>
      </w:r>
      <w:r w:rsidRPr="00DD630D">
        <w:rPr>
          <w:rFonts w:eastAsia="MinionPro-Regular"/>
          <w:color w:val="000000"/>
          <w:lang w:val="en-US"/>
        </w:rPr>
        <w:t xml:space="preserve">hapters: admission, observations, </w:t>
      </w:r>
      <w:r>
        <w:rPr>
          <w:rFonts w:eastAsia="MinionPro-Regular"/>
          <w:color w:val="000000"/>
          <w:lang w:val="en-US"/>
        </w:rPr>
        <w:t xml:space="preserve">and </w:t>
      </w:r>
      <w:r w:rsidRPr="00DD630D">
        <w:rPr>
          <w:rFonts w:eastAsia="MinionPro-Regular"/>
          <w:color w:val="000000"/>
          <w:lang w:val="en-US"/>
        </w:rPr>
        <w:t xml:space="preserve">orders </w:t>
      </w:r>
    </w:p>
    <w:p w:rsidR="001D1896" w:rsidRDefault="001D1896" w:rsidP="001D1896">
      <w:pPr>
        <w:numPr>
          <w:ilvl w:val="0"/>
          <w:numId w:val="1"/>
        </w:numPr>
        <w:autoSpaceDE w:val="0"/>
        <w:rPr>
          <w:rFonts w:eastAsia="MinionPro-Regular"/>
          <w:color w:val="000000"/>
          <w:lang w:val="en-US"/>
        </w:rPr>
      </w:pPr>
      <w:r w:rsidRPr="001511A6">
        <w:rPr>
          <w:rFonts w:eastAsia="MinionPro-Regular"/>
          <w:color w:val="000000"/>
          <w:lang w:val="en-US"/>
        </w:rPr>
        <w:t xml:space="preserve">Which message to use and when </w:t>
      </w:r>
    </w:p>
    <w:p w:rsidR="001D1896" w:rsidRPr="001511A6" w:rsidRDefault="001D1896" w:rsidP="001D1896">
      <w:pPr>
        <w:numPr>
          <w:ilvl w:val="0"/>
          <w:numId w:val="1"/>
        </w:numPr>
        <w:autoSpaceDE w:val="0"/>
        <w:rPr>
          <w:rFonts w:eastAsia="MinionPro-Regular"/>
          <w:color w:val="000000"/>
          <w:lang w:val="en-US"/>
        </w:rPr>
      </w:pPr>
      <w:r w:rsidRPr="001511A6">
        <w:rPr>
          <w:rFonts w:eastAsia="MinionPro-Regular"/>
          <w:color w:val="000000"/>
          <w:lang w:val="en-US"/>
        </w:rPr>
        <w:t xml:space="preserve">HL7 Version 2.x messages from the inside out: data types, fields, </w:t>
      </w:r>
      <w:r>
        <w:rPr>
          <w:rFonts w:eastAsia="MinionPro-Regular"/>
          <w:color w:val="000000"/>
          <w:lang w:val="en-US"/>
        </w:rPr>
        <w:t xml:space="preserve">and </w:t>
      </w:r>
      <w:r w:rsidRPr="001511A6">
        <w:rPr>
          <w:rFonts w:eastAsia="MinionPro-Regular"/>
          <w:color w:val="000000"/>
          <w:lang w:val="en-US"/>
        </w:rPr>
        <w:t>segments</w:t>
      </w:r>
    </w:p>
    <w:p w:rsidR="001D1896" w:rsidRDefault="001D1896" w:rsidP="001D1896">
      <w:pPr>
        <w:numPr>
          <w:ilvl w:val="0"/>
          <w:numId w:val="1"/>
        </w:numPr>
        <w:autoSpaceDE w:val="0"/>
        <w:rPr>
          <w:rFonts w:eastAsia="MinionPro-Regular"/>
          <w:color w:val="000000"/>
          <w:lang w:val="en-US"/>
        </w:rPr>
      </w:pPr>
      <w:r>
        <w:rPr>
          <w:rFonts w:eastAsia="MinionPro-Regular"/>
          <w:color w:val="000000"/>
          <w:lang w:val="en-US"/>
        </w:rPr>
        <w:t>Version 2 implementation guides</w:t>
      </w:r>
    </w:p>
    <w:p w:rsidR="001D1896" w:rsidRDefault="001D1896" w:rsidP="001D1896">
      <w:pPr>
        <w:numPr>
          <w:ilvl w:val="0"/>
          <w:numId w:val="1"/>
        </w:numPr>
        <w:autoSpaceDE w:val="0"/>
        <w:rPr>
          <w:rFonts w:eastAsia="MinionPro-Regular"/>
          <w:color w:val="000000"/>
          <w:lang w:val="en-US"/>
        </w:rPr>
      </w:pPr>
      <w:r w:rsidRPr="001511A6">
        <w:rPr>
          <w:rFonts w:eastAsia="MinionPro-Regular"/>
          <w:color w:val="000000"/>
          <w:lang w:val="en-US"/>
        </w:rPr>
        <w:t>Need for implementation guides and what comprises an implementation guide</w:t>
      </w:r>
    </w:p>
    <w:p w:rsidR="001D1896" w:rsidRPr="001511A6" w:rsidRDefault="001D1896" w:rsidP="001D1896">
      <w:pPr>
        <w:numPr>
          <w:ilvl w:val="0"/>
          <w:numId w:val="1"/>
        </w:numPr>
        <w:autoSpaceDE w:val="0"/>
        <w:rPr>
          <w:rFonts w:eastAsia="MinionPro-Regular"/>
          <w:color w:val="000000"/>
          <w:lang w:val="en-US"/>
        </w:rPr>
      </w:pPr>
      <w:r w:rsidRPr="001511A6">
        <w:rPr>
          <w:rFonts w:eastAsia="MinionPro-Regular"/>
          <w:color w:val="000000"/>
          <w:lang w:val="en-US"/>
        </w:rPr>
        <w:t>Implementation guide examples and how to create an implementation guide</w:t>
      </w:r>
    </w:p>
    <w:p w:rsidR="001D1896" w:rsidRPr="00DD630D" w:rsidRDefault="001D1896" w:rsidP="001D1896">
      <w:pPr>
        <w:autoSpaceDE w:val="0"/>
        <w:rPr>
          <w:rFonts w:eastAsia="MinionPro-Regular"/>
          <w:b/>
          <w:bCs/>
          <w:color w:val="000000"/>
          <w:lang w:val="en-US"/>
        </w:rPr>
      </w:pPr>
    </w:p>
    <w:p w:rsidR="001D1896" w:rsidRPr="00DD630D" w:rsidRDefault="001D1896" w:rsidP="001D1896">
      <w:pPr>
        <w:autoSpaceDE w:val="0"/>
        <w:rPr>
          <w:rFonts w:eastAsia="MinionPro-Regular"/>
          <w:b/>
          <w:bCs/>
          <w:color w:val="000000"/>
          <w:lang w:val="en-US"/>
        </w:rPr>
      </w:pPr>
      <w:r w:rsidRPr="00DD630D">
        <w:rPr>
          <w:rFonts w:eastAsia="MinionPro-Regular"/>
          <w:b/>
          <w:bCs/>
          <w:color w:val="000000"/>
          <w:lang w:val="en-US"/>
        </w:rPr>
        <w:t xml:space="preserve">HL7 Version 2.x and Meaningful </w:t>
      </w:r>
      <w:r>
        <w:rPr>
          <w:rFonts w:eastAsia="MinionPro-Regular"/>
          <w:b/>
          <w:bCs/>
          <w:color w:val="000000"/>
          <w:lang w:val="en-US"/>
        </w:rPr>
        <w:t>U</w:t>
      </w:r>
      <w:r w:rsidRPr="00DD630D">
        <w:rPr>
          <w:rFonts w:eastAsia="MinionPro-Regular"/>
          <w:b/>
          <w:bCs/>
          <w:color w:val="000000"/>
          <w:lang w:val="en-US"/>
        </w:rPr>
        <w:t>se</w:t>
      </w:r>
    </w:p>
    <w:p w:rsidR="001D1896" w:rsidRPr="00DD630D" w:rsidRDefault="001D1896" w:rsidP="001D1896">
      <w:pPr>
        <w:numPr>
          <w:ilvl w:val="0"/>
          <w:numId w:val="2"/>
        </w:numPr>
        <w:autoSpaceDE w:val="0"/>
        <w:rPr>
          <w:rFonts w:eastAsia="MinionPro-Regular"/>
          <w:color w:val="000000"/>
          <w:lang w:val="en-US"/>
        </w:rPr>
      </w:pPr>
      <w:r w:rsidRPr="00DD630D">
        <w:rPr>
          <w:rFonts w:eastAsia="MinionPro-Regular"/>
          <w:color w:val="000000"/>
          <w:lang w:val="en-US"/>
        </w:rPr>
        <w:t>Meaningful use requirements (short/long term) related to HL7 Version 2.x standards</w:t>
      </w:r>
    </w:p>
    <w:p w:rsidR="001D1896" w:rsidRDefault="001D1896" w:rsidP="001D1896">
      <w:pPr>
        <w:numPr>
          <w:ilvl w:val="0"/>
          <w:numId w:val="2"/>
        </w:numPr>
        <w:autoSpaceDE w:val="0"/>
        <w:rPr>
          <w:rFonts w:eastAsia="MinionPro-Regular"/>
          <w:color w:val="000000"/>
          <w:lang w:val="en-US"/>
        </w:rPr>
      </w:pPr>
      <w:r>
        <w:rPr>
          <w:rFonts w:eastAsia="MinionPro-Regular"/>
          <w:color w:val="000000"/>
          <w:lang w:val="en-US"/>
        </w:rPr>
        <w:t>HL7 guides for reportable laboratory results and immunization messages: u</w:t>
      </w:r>
      <w:r w:rsidRPr="00DD630D">
        <w:rPr>
          <w:rFonts w:eastAsia="MinionPro-Regular"/>
          <w:color w:val="000000"/>
          <w:lang w:val="en-US"/>
        </w:rPr>
        <w:t>se cases, message types, vocabulary, caveats</w:t>
      </w:r>
    </w:p>
    <w:p w:rsidR="001D1896" w:rsidRPr="00DD630D" w:rsidRDefault="001D1896" w:rsidP="001D1896">
      <w:pPr>
        <w:numPr>
          <w:ilvl w:val="0"/>
          <w:numId w:val="2"/>
        </w:numPr>
        <w:autoSpaceDE w:val="0"/>
        <w:rPr>
          <w:rFonts w:eastAsia="MinionPro-Regular"/>
          <w:color w:val="000000"/>
          <w:lang w:val="en-US"/>
        </w:rPr>
      </w:pPr>
      <w:r>
        <w:rPr>
          <w:rFonts w:eastAsia="MinionPro-Regular"/>
          <w:color w:val="000000"/>
          <w:lang w:val="en-US"/>
        </w:rPr>
        <w:lastRenderedPageBreak/>
        <w:t>HL7, meaningful use and vocabularies</w:t>
      </w:r>
    </w:p>
    <w:p w:rsidR="00DF7AB3" w:rsidRPr="00DD630D" w:rsidRDefault="00DF7AB3" w:rsidP="001D1896">
      <w:pPr>
        <w:autoSpaceDE w:val="0"/>
        <w:rPr>
          <w:rFonts w:eastAsia="Helvetica"/>
          <w:color w:val="000000"/>
          <w:lang w:val="en-US"/>
        </w:rPr>
      </w:pPr>
    </w:p>
    <w:p w:rsidR="00DF7AB3" w:rsidRDefault="00DF7AB3" w:rsidP="001D1896">
      <w:pPr>
        <w:autoSpaceDE w:val="0"/>
        <w:rPr>
          <w:rFonts w:eastAsia="Helvetica"/>
          <w:b/>
          <w:color w:val="0AAC1C"/>
          <w:lang w:val="en-US"/>
        </w:rPr>
      </w:pPr>
    </w:p>
    <w:p w:rsidR="001D1896" w:rsidRPr="0087702F" w:rsidRDefault="001D1896" w:rsidP="001D1896">
      <w:pPr>
        <w:autoSpaceDE w:val="0"/>
        <w:rPr>
          <w:rFonts w:eastAsia="Helvetica"/>
          <w:b/>
          <w:color w:val="0AAC1C"/>
          <w:lang w:val="en-US"/>
        </w:rPr>
      </w:pPr>
      <w:r w:rsidRPr="0087702F">
        <w:rPr>
          <w:rFonts w:eastAsia="Helvetica"/>
          <w:b/>
          <w:color w:val="0AAC1C"/>
          <w:lang w:val="en-US"/>
        </w:rPr>
        <w:t>Faculty:</w:t>
      </w:r>
    </w:p>
    <w:p w:rsidR="001D1896" w:rsidRDefault="008A2188" w:rsidP="001D1896">
      <w:pPr>
        <w:autoSpaceDE w:val="0"/>
        <w:rPr>
          <w:rFonts w:eastAsia="MinionPro-Regular"/>
          <w:color w:val="000000"/>
          <w:lang w:val="en-US"/>
        </w:rPr>
      </w:pPr>
      <w:r w:rsidRPr="008A2188">
        <w:rPr>
          <w:rFonts w:eastAsia="MinionPro-Regular"/>
          <w:i/>
          <w:color w:val="000000"/>
          <w:lang w:val="en-US"/>
        </w:rPr>
        <w:t>Brett Marquard</w:t>
      </w:r>
      <w:r w:rsidR="001D1896" w:rsidRPr="008A2188">
        <w:rPr>
          <w:rFonts w:eastAsia="MinionPro-Regular"/>
          <w:i/>
          <w:color w:val="000000"/>
          <w:lang w:val="en-US"/>
        </w:rPr>
        <w:t xml:space="preserve">: </w:t>
      </w:r>
      <w:r w:rsidRPr="008A2188">
        <w:rPr>
          <w:rFonts w:eastAsia="MinionPro-Regular"/>
          <w:color w:val="000000"/>
          <w:lang w:val="en-US"/>
        </w:rPr>
        <w:t>Co</w:t>
      </w:r>
      <w:r>
        <w:rPr>
          <w:rFonts w:eastAsia="MinionPro-Regular"/>
          <w:color w:val="000000"/>
          <w:lang w:val="en-US"/>
        </w:rPr>
        <w:t>-Chair, HL7 Structured Documents Work Group; Principal, River Rock Associates</w:t>
      </w:r>
    </w:p>
    <w:p w:rsidR="0051453E" w:rsidRDefault="0051453E" w:rsidP="001D1896">
      <w:pPr>
        <w:rPr>
          <w:rFonts w:eastAsia="MinionPro-Regular"/>
          <w:i/>
          <w:color w:val="000000"/>
          <w:lang w:val="en-US"/>
        </w:rPr>
      </w:pPr>
    </w:p>
    <w:p w:rsidR="001D1896" w:rsidRDefault="001D1896" w:rsidP="001D1896">
      <w:pPr>
        <w:rPr>
          <w:rFonts w:eastAsia="MinionPro-Regular"/>
          <w:color w:val="000000"/>
          <w:lang w:val="en-US"/>
        </w:rPr>
      </w:pPr>
    </w:p>
    <w:p w:rsidR="001D1896" w:rsidRDefault="001D1896" w:rsidP="001D1896">
      <w:pPr>
        <w:rPr>
          <w:rFonts w:eastAsia="Helvetica"/>
          <w:b/>
          <w:color w:val="0AAC1C"/>
          <w:sz w:val="28"/>
          <w:szCs w:val="28"/>
          <w:lang w:val="en-US"/>
        </w:rPr>
      </w:pPr>
      <w:r w:rsidRPr="001B6C8A">
        <w:rPr>
          <w:rFonts w:eastAsia="Helvetica"/>
          <w:b/>
          <w:color w:val="0AAC1C"/>
          <w:sz w:val="28"/>
          <w:szCs w:val="28"/>
          <w:lang w:val="en-US"/>
        </w:rPr>
        <w:t>HL7 CDA</w:t>
      </w:r>
      <w:r w:rsidRPr="00035AAB">
        <w:rPr>
          <w:rFonts w:eastAsia="Helvetica"/>
          <w:b/>
          <w:color w:val="0AAC1C"/>
          <w:kern w:val="28"/>
          <w:sz w:val="28"/>
          <w:szCs w:val="28"/>
          <w:vertAlign w:val="superscript"/>
          <w:lang w:val="en-US"/>
        </w:rPr>
        <w:t>®</w:t>
      </w:r>
      <w:r w:rsidRPr="001B6C8A">
        <w:rPr>
          <w:rFonts w:eastAsia="Helvetica"/>
          <w:b/>
          <w:color w:val="0AAC1C"/>
          <w:sz w:val="28"/>
          <w:szCs w:val="28"/>
          <w:lang w:val="en-US"/>
        </w:rPr>
        <w:t xml:space="preserve"> R</w:t>
      </w:r>
      <w:r>
        <w:rPr>
          <w:rFonts w:eastAsia="Helvetica"/>
          <w:b/>
          <w:color w:val="0AAC1C"/>
          <w:sz w:val="28"/>
          <w:szCs w:val="28"/>
          <w:lang w:val="en-US"/>
        </w:rPr>
        <w:t xml:space="preserve">elease </w:t>
      </w:r>
      <w:r w:rsidRPr="001B6C8A">
        <w:rPr>
          <w:rFonts w:eastAsia="Helvetica"/>
          <w:b/>
          <w:color w:val="0AAC1C"/>
          <w:sz w:val="28"/>
          <w:szCs w:val="28"/>
          <w:lang w:val="en-US"/>
        </w:rPr>
        <w:t xml:space="preserve">2 </w:t>
      </w:r>
      <w:r>
        <w:rPr>
          <w:rFonts w:eastAsia="Helvetica"/>
          <w:b/>
          <w:color w:val="0AAC1C"/>
          <w:sz w:val="28"/>
          <w:szCs w:val="28"/>
          <w:lang w:val="en-US"/>
        </w:rPr>
        <w:t>and</w:t>
      </w:r>
      <w:r w:rsidRPr="001B6C8A">
        <w:rPr>
          <w:rFonts w:eastAsia="Helvetica"/>
          <w:b/>
          <w:color w:val="0AAC1C"/>
          <w:sz w:val="28"/>
          <w:szCs w:val="28"/>
          <w:lang w:val="en-US"/>
        </w:rPr>
        <w:t xml:space="preserve"> Meaningful</w:t>
      </w:r>
      <w:r>
        <w:rPr>
          <w:rFonts w:eastAsia="Helvetica"/>
          <w:b/>
          <w:color w:val="0AAC1C"/>
          <w:sz w:val="28"/>
          <w:szCs w:val="28"/>
          <w:lang w:val="en-US"/>
        </w:rPr>
        <w:t xml:space="preserve"> Use</w:t>
      </w:r>
      <w:r w:rsidR="0095035A">
        <w:rPr>
          <w:rFonts w:eastAsia="Helvetica"/>
          <w:b/>
          <w:color w:val="0AAC1C"/>
          <w:sz w:val="28"/>
          <w:szCs w:val="28"/>
          <w:lang w:val="en-US"/>
        </w:rPr>
        <w:t xml:space="preserve"> Track</w:t>
      </w:r>
    </w:p>
    <w:p w:rsidR="008A2188" w:rsidRPr="008A2188" w:rsidRDefault="008A2188" w:rsidP="008A2188">
      <w:pPr>
        <w:rPr>
          <w:rFonts w:eastAsia="Helvetica"/>
          <w:b/>
          <w:color w:val="0AAC1C"/>
          <w:sz w:val="28"/>
          <w:szCs w:val="28"/>
          <w:lang w:val="en-US"/>
        </w:rPr>
      </w:pPr>
      <w:r w:rsidRPr="008A2188">
        <w:rPr>
          <w:rFonts w:eastAsia="Helvetica"/>
          <w:b/>
          <w:color w:val="0AAC1C"/>
          <w:sz w:val="28"/>
          <w:szCs w:val="28"/>
          <w:lang w:val="en-US"/>
        </w:rPr>
        <w:t xml:space="preserve">Tuesday – Wednesday, </w:t>
      </w:r>
      <w:r w:rsidR="00742356">
        <w:rPr>
          <w:rFonts w:eastAsia="Helvetica"/>
          <w:b/>
          <w:color w:val="0AAC1C"/>
          <w:sz w:val="28"/>
          <w:szCs w:val="28"/>
          <w:lang w:val="en-US"/>
        </w:rPr>
        <w:t>November 5-6</w:t>
      </w:r>
      <w:r w:rsidR="0095035A">
        <w:rPr>
          <w:rFonts w:eastAsia="Helvetica"/>
          <w:b/>
          <w:color w:val="0AAC1C"/>
          <w:sz w:val="28"/>
          <w:szCs w:val="28"/>
          <w:lang w:val="en-US"/>
        </w:rPr>
        <w:t xml:space="preserve"> </w:t>
      </w:r>
      <w:r w:rsidRPr="008A2188">
        <w:rPr>
          <w:rFonts w:eastAsia="Helvetica"/>
          <w:b/>
          <w:color w:val="0AAC1C"/>
          <w:sz w:val="28"/>
          <w:szCs w:val="28"/>
          <w:lang w:val="en-US"/>
        </w:rPr>
        <w:t>/ 8:30 am – 5:30 pm</w:t>
      </w:r>
    </w:p>
    <w:p w:rsidR="001D1896" w:rsidRDefault="001D1896" w:rsidP="001D1896">
      <w:pPr>
        <w:rPr>
          <w:rFonts w:eastAsia="Helvetica"/>
          <w:b/>
          <w:color w:val="0AAC1C"/>
          <w:sz w:val="28"/>
          <w:szCs w:val="28"/>
          <w:lang w:val="en-US"/>
        </w:rPr>
      </w:pPr>
    </w:p>
    <w:p w:rsidR="0095035A" w:rsidRDefault="0095035A" w:rsidP="0095035A">
      <w:pPr>
        <w:rPr>
          <w:rFonts w:eastAsia="Helvetica"/>
          <w:color w:val="000000"/>
          <w:lang w:val="en-US"/>
        </w:rPr>
      </w:pPr>
      <w:r w:rsidRPr="003648F7">
        <w:rPr>
          <w:rFonts w:eastAsia="Helvetica"/>
          <w:color w:val="000000"/>
          <w:lang w:val="en-US"/>
        </w:rPr>
        <w:t>The HL7</w:t>
      </w:r>
      <w:r>
        <w:rPr>
          <w:rFonts w:eastAsia="Helvetica"/>
          <w:color w:val="000000"/>
          <w:lang w:val="en-US"/>
        </w:rPr>
        <w:t xml:space="preserve"> C-CDA</w:t>
      </w:r>
      <w:r w:rsidRPr="00035AAB">
        <w:rPr>
          <w:rFonts w:eastAsia="Helvetica"/>
          <w:color w:val="000000"/>
          <w:kern w:val="24"/>
          <w:vertAlign w:val="superscript"/>
          <w:lang w:val="en-US"/>
        </w:rPr>
        <w:t>®</w:t>
      </w:r>
      <w:r w:rsidRPr="003648F7">
        <w:rPr>
          <w:rFonts w:eastAsia="Helvetica"/>
          <w:color w:val="000000"/>
          <w:lang w:val="en-US"/>
        </w:rPr>
        <w:t xml:space="preserve"> an implementation guide of the Clinical Document Architecture</w:t>
      </w:r>
      <w:r>
        <w:rPr>
          <w:rFonts w:eastAsia="Helvetica"/>
          <w:color w:val="000000"/>
          <w:lang w:val="en-US"/>
        </w:rPr>
        <w:t xml:space="preserve"> was referenced for data portability, transitions of care, view download and transmit to 3</w:t>
      </w:r>
      <w:r w:rsidRPr="00C62989">
        <w:rPr>
          <w:rFonts w:eastAsia="Helvetica"/>
          <w:color w:val="000000"/>
          <w:vertAlign w:val="superscript"/>
          <w:lang w:val="en-US"/>
        </w:rPr>
        <w:t>rd</w:t>
      </w:r>
      <w:r>
        <w:rPr>
          <w:rFonts w:eastAsia="Helvetica"/>
          <w:color w:val="000000"/>
          <w:lang w:val="en-US"/>
        </w:rPr>
        <w:t xml:space="preserve"> parties and clinical summary requirements for meaningful use stage 2 certification. The focus of the course will be to provide hands on experience with CDA, enabling participants working in small teams, to create CDA document instances, starting with simple examples, and working towards creation of full C-CDA documents. Along the way we will review concepts related to interoperability, overview the CDA standard including its data types, header elements, narrative constructs, and reference the constraint specifications in the C-CDA implementation guide to create conformant C-CDA documents.    </w:t>
      </w:r>
    </w:p>
    <w:p w:rsidR="001D1896" w:rsidRDefault="001D1896" w:rsidP="001D1896">
      <w:pPr>
        <w:rPr>
          <w:rFonts w:eastAsia="Helvetica"/>
          <w:color w:val="000000"/>
          <w:lang w:val="en-US"/>
        </w:rPr>
      </w:pPr>
    </w:p>
    <w:p w:rsidR="001D1896" w:rsidRPr="00DD630D" w:rsidRDefault="001D1896" w:rsidP="001D1896">
      <w:pPr>
        <w:autoSpaceDE w:val="0"/>
        <w:rPr>
          <w:rFonts w:eastAsia="Helvetica"/>
          <w:b/>
          <w:color w:val="0AAC1C"/>
          <w:lang w:val="en-US"/>
        </w:rPr>
      </w:pPr>
      <w:r w:rsidRPr="00DD630D">
        <w:rPr>
          <w:rFonts w:eastAsia="Helvetica"/>
          <w:b/>
          <w:color w:val="0AAC1C"/>
          <w:lang w:val="en-US"/>
        </w:rPr>
        <w:t>This Track Will Benefit:</w:t>
      </w:r>
    </w:p>
    <w:p w:rsidR="001D1896" w:rsidRPr="00DD630D" w:rsidRDefault="001D1896" w:rsidP="001D1896">
      <w:pPr>
        <w:numPr>
          <w:ilvl w:val="0"/>
          <w:numId w:val="6"/>
        </w:numPr>
        <w:autoSpaceDE w:val="0"/>
        <w:rPr>
          <w:rFonts w:eastAsia="MinionPro-Regular"/>
          <w:color w:val="000000"/>
          <w:lang w:val="en-US"/>
        </w:rPr>
      </w:pPr>
      <w:r w:rsidRPr="00DD630D">
        <w:rPr>
          <w:rFonts w:eastAsia="MinionPro-Regular"/>
          <w:color w:val="000000"/>
          <w:lang w:val="en-US"/>
        </w:rPr>
        <w:t>Those having limited or no experience with HL7 or those new to HL7 or CDA who need to implement CDA Release 2 documents for Meaningful Use rules compliance</w:t>
      </w:r>
    </w:p>
    <w:p w:rsidR="001D1896" w:rsidRPr="00DD630D" w:rsidRDefault="001D1896" w:rsidP="001D1896">
      <w:pPr>
        <w:autoSpaceDE w:val="0"/>
        <w:rPr>
          <w:rFonts w:eastAsia="Helvetica"/>
          <w:color w:val="0AAC1C"/>
          <w:lang w:val="en-US"/>
        </w:rPr>
      </w:pPr>
    </w:p>
    <w:p w:rsidR="001D1896" w:rsidRPr="00DD630D" w:rsidRDefault="001D1896" w:rsidP="001D1896">
      <w:pPr>
        <w:autoSpaceDE w:val="0"/>
        <w:rPr>
          <w:rFonts w:eastAsia="Helvetica"/>
          <w:b/>
          <w:color w:val="0AAC1C"/>
          <w:lang w:val="en-US"/>
        </w:rPr>
      </w:pPr>
      <w:r w:rsidRPr="00DD630D">
        <w:rPr>
          <w:rFonts w:eastAsia="Helvetica"/>
          <w:b/>
          <w:color w:val="0AAC1C"/>
          <w:lang w:val="en-US"/>
        </w:rPr>
        <w:t>Upon Completion of This Track, Students Will Know:</w:t>
      </w:r>
    </w:p>
    <w:p w:rsidR="001D1896" w:rsidRPr="00DD630D" w:rsidRDefault="001D1896" w:rsidP="001D1896">
      <w:pPr>
        <w:autoSpaceDE w:val="0"/>
        <w:rPr>
          <w:rFonts w:eastAsia="MinionPro-Regular"/>
          <w:b/>
          <w:bCs/>
          <w:color w:val="000000"/>
          <w:lang w:val="en-US"/>
        </w:rPr>
      </w:pPr>
      <w:r w:rsidRPr="00DD630D">
        <w:rPr>
          <w:rFonts w:eastAsia="MinionPro-Regular"/>
          <w:b/>
          <w:bCs/>
          <w:color w:val="000000"/>
          <w:lang w:val="en-US"/>
        </w:rPr>
        <w:t>HL7 CDA Release 2 Base Standards</w:t>
      </w:r>
    </w:p>
    <w:p w:rsidR="001D1896" w:rsidRDefault="001D1896" w:rsidP="001D1896">
      <w:pPr>
        <w:numPr>
          <w:ilvl w:val="0"/>
          <w:numId w:val="6"/>
        </w:numPr>
        <w:autoSpaceDE w:val="0"/>
        <w:rPr>
          <w:rFonts w:eastAsia="MinionPro-Regular"/>
          <w:color w:val="000000"/>
          <w:lang w:val="en-US"/>
        </w:rPr>
      </w:pPr>
      <w:r w:rsidRPr="00DD630D">
        <w:rPr>
          <w:rFonts w:eastAsia="MinionPro-Regular"/>
          <w:color w:val="000000"/>
          <w:lang w:val="en-US"/>
        </w:rPr>
        <w:t>What is HL7</w:t>
      </w:r>
    </w:p>
    <w:p w:rsidR="001D1896" w:rsidRDefault="001D1896" w:rsidP="001D1896">
      <w:pPr>
        <w:numPr>
          <w:ilvl w:val="0"/>
          <w:numId w:val="6"/>
        </w:numPr>
        <w:autoSpaceDE w:val="0"/>
        <w:rPr>
          <w:rFonts w:eastAsia="MinionPro-Regular"/>
          <w:color w:val="000000"/>
          <w:lang w:val="en-US"/>
        </w:rPr>
      </w:pPr>
      <w:r w:rsidRPr="0050660D">
        <w:rPr>
          <w:rFonts w:eastAsia="MinionPro-Regular"/>
          <w:color w:val="000000"/>
          <w:lang w:val="en-US"/>
        </w:rPr>
        <w:t>Paradigms: messages, documents, services</w:t>
      </w:r>
    </w:p>
    <w:p w:rsidR="001D1896" w:rsidRPr="00163C9A" w:rsidRDefault="001D1896" w:rsidP="001D1896">
      <w:pPr>
        <w:numPr>
          <w:ilvl w:val="0"/>
          <w:numId w:val="6"/>
        </w:numPr>
        <w:autoSpaceDE w:val="0"/>
        <w:rPr>
          <w:rFonts w:eastAsia="MinionPro-Regular"/>
          <w:color w:val="000000"/>
          <w:lang w:val="fr-FR"/>
        </w:rPr>
      </w:pPr>
      <w:r w:rsidRPr="00163C9A">
        <w:rPr>
          <w:rFonts w:eastAsia="MinionPro-Regular"/>
          <w:color w:val="000000"/>
          <w:lang w:val="fr-FR"/>
        </w:rPr>
        <w:t xml:space="preserve">Basic concepts: Messages, documents, services, transport, content, </w:t>
      </w:r>
      <w:r>
        <w:rPr>
          <w:rFonts w:eastAsia="MinionPro-Regular"/>
          <w:color w:val="000000"/>
          <w:lang w:val="fr-FR"/>
        </w:rPr>
        <w:t xml:space="preserve">and </w:t>
      </w:r>
      <w:r w:rsidRPr="00163C9A">
        <w:rPr>
          <w:rFonts w:eastAsia="MinionPro-Regular"/>
          <w:color w:val="000000"/>
          <w:lang w:val="fr-FR"/>
        </w:rPr>
        <w:t>vocabulary</w:t>
      </w:r>
    </w:p>
    <w:p w:rsidR="001D1896" w:rsidRDefault="001D1896" w:rsidP="001D1896">
      <w:pPr>
        <w:numPr>
          <w:ilvl w:val="0"/>
          <w:numId w:val="6"/>
        </w:numPr>
        <w:autoSpaceDE w:val="0"/>
        <w:rPr>
          <w:rFonts w:eastAsia="MinionPro-Regular"/>
          <w:color w:val="000000"/>
          <w:lang w:val="en-US"/>
        </w:rPr>
      </w:pPr>
      <w:r w:rsidRPr="00DD630D">
        <w:rPr>
          <w:rFonts w:eastAsia="MinionPro-Regular"/>
          <w:color w:val="000000"/>
          <w:lang w:val="en-US"/>
        </w:rPr>
        <w:t>HL7 CDA Release 2 use cases and scenarios</w:t>
      </w:r>
    </w:p>
    <w:p w:rsidR="001D1896" w:rsidRDefault="001D1896" w:rsidP="001D1896">
      <w:pPr>
        <w:numPr>
          <w:ilvl w:val="0"/>
          <w:numId w:val="6"/>
        </w:numPr>
        <w:autoSpaceDE w:val="0"/>
        <w:rPr>
          <w:rFonts w:eastAsia="MinionPro-Regular"/>
          <w:color w:val="000000"/>
          <w:lang w:val="en-US"/>
        </w:rPr>
      </w:pPr>
      <w:r w:rsidRPr="00DD630D">
        <w:rPr>
          <w:rFonts w:eastAsia="MinionPro-Regular"/>
          <w:color w:val="000000"/>
          <w:lang w:val="en-US"/>
        </w:rPr>
        <w:t>CDA Release 2 data types</w:t>
      </w:r>
    </w:p>
    <w:p w:rsidR="001D1896" w:rsidRPr="00DD630D" w:rsidRDefault="001D1896" w:rsidP="001D1896">
      <w:pPr>
        <w:numPr>
          <w:ilvl w:val="0"/>
          <w:numId w:val="6"/>
        </w:numPr>
        <w:autoSpaceDE w:val="0"/>
        <w:rPr>
          <w:rFonts w:eastAsia="MinionPro-Regular"/>
          <w:color w:val="000000"/>
          <w:lang w:val="en-US"/>
        </w:rPr>
      </w:pPr>
      <w:r w:rsidRPr="00DD630D">
        <w:rPr>
          <w:rFonts w:eastAsia="MinionPro-Regular"/>
          <w:color w:val="000000"/>
          <w:lang w:val="en-US"/>
        </w:rPr>
        <w:t xml:space="preserve">CDA Release 2 structure: body, header </w:t>
      </w:r>
    </w:p>
    <w:p w:rsidR="001D1896" w:rsidRPr="0050660D" w:rsidRDefault="001D1896" w:rsidP="001D1896">
      <w:pPr>
        <w:numPr>
          <w:ilvl w:val="0"/>
          <w:numId w:val="6"/>
        </w:numPr>
        <w:autoSpaceDE w:val="0"/>
        <w:rPr>
          <w:rFonts w:eastAsia="MinionPro-Regular"/>
          <w:color w:val="000000"/>
          <w:lang w:val="en-US"/>
        </w:rPr>
      </w:pPr>
      <w:r w:rsidRPr="0050660D">
        <w:rPr>
          <w:rFonts w:eastAsia="MinionPro-Regular"/>
          <w:color w:val="000000"/>
          <w:lang w:val="en-US"/>
        </w:rPr>
        <w:t xml:space="preserve">Clinical statement: CDA Release 2 entries. CDA Release 2 constraining: </w:t>
      </w:r>
      <w:r>
        <w:rPr>
          <w:rFonts w:eastAsia="MinionPro-Regular"/>
          <w:color w:val="000000"/>
          <w:lang w:val="en-US"/>
        </w:rPr>
        <w:t>i</w:t>
      </w:r>
      <w:r w:rsidRPr="0050660D">
        <w:rPr>
          <w:rFonts w:eastAsia="MinionPro-Regular"/>
          <w:color w:val="000000"/>
          <w:lang w:val="en-US"/>
        </w:rPr>
        <w:t>mplementation guides</w:t>
      </w:r>
    </w:p>
    <w:p w:rsidR="001D1896" w:rsidRPr="00DD630D" w:rsidRDefault="001D1896" w:rsidP="001D1896">
      <w:pPr>
        <w:autoSpaceDE w:val="0"/>
        <w:rPr>
          <w:rFonts w:eastAsia="MinionPro-Regular"/>
          <w:b/>
          <w:bCs/>
          <w:color w:val="000000"/>
          <w:lang w:val="en-US"/>
        </w:rPr>
      </w:pPr>
    </w:p>
    <w:p w:rsidR="001D1896" w:rsidRPr="00DD630D" w:rsidRDefault="001D1896" w:rsidP="001D1896">
      <w:pPr>
        <w:autoSpaceDE w:val="0"/>
        <w:rPr>
          <w:rFonts w:eastAsia="MinionPro-Regular"/>
          <w:b/>
          <w:bCs/>
          <w:color w:val="000000"/>
          <w:lang w:val="en-US"/>
        </w:rPr>
      </w:pPr>
      <w:r w:rsidRPr="00DD630D">
        <w:rPr>
          <w:rFonts w:eastAsia="MinionPro-Regular"/>
          <w:b/>
          <w:bCs/>
          <w:color w:val="000000"/>
          <w:lang w:val="en-US"/>
        </w:rPr>
        <w:t xml:space="preserve">HL7 CDA </w:t>
      </w:r>
      <w:r>
        <w:rPr>
          <w:rFonts w:eastAsia="MinionPro-Regular"/>
          <w:b/>
          <w:bCs/>
          <w:color w:val="000000"/>
          <w:lang w:val="en-US"/>
        </w:rPr>
        <w:t xml:space="preserve">Release </w:t>
      </w:r>
      <w:r w:rsidRPr="00DD630D">
        <w:rPr>
          <w:rFonts w:eastAsia="MinionPro-Regular"/>
          <w:b/>
          <w:bCs/>
          <w:color w:val="000000"/>
          <w:lang w:val="en-US"/>
        </w:rPr>
        <w:t xml:space="preserve">2 </w:t>
      </w:r>
      <w:r>
        <w:rPr>
          <w:rFonts w:eastAsia="MinionPro-Regular"/>
          <w:b/>
          <w:bCs/>
          <w:color w:val="000000"/>
          <w:lang w:val="en-US"/>
        </w:rPr>
        <w:t>and</w:t>
      </w:r>
      <w:r w:rsidR="0051453E">
        <w:rPr>
          <w:rFonts w:eastAsia="MinionPro-Regular"/>
          <w:b/>
          <w:bCs/>
          <w:color w:val="000000"/>
          <w:lang w:val="en-US"/>
        </w:rPr>
        <w:t xml:space="preserve"> Meaningful U</w:t>
      </w:r>
      <w:r w:rsidRPr="00DD630D">
        <w:rPr>
          <w:rFonts w:eastAsia="MinionPro-Regular"/>
          <w:b/>
          <w:bCs/>
          <w:color w:val="000000"/>
          <w:lang w:val="en-US"/>
        </w:rPr>
        <w:t>se</w:t>
      </w:r>
    </w:p>
    <w:p w:rsidR="001D1896" w:rsidRDefault="001D1896" w:rsidP="001D1896">
      <w:pPr>
        <w:numPr>
          <w:ilvl w:val="0"/>
          <w:numId w:val="7"/>
        </w:numPr>
        <w:autoSpaceDE w:val="0"/>
        <w:rPr>
          <w:rFonts w:eastAsia="MinionPro-Regular"/>
          <w:color w:val="000000"/>
          <w:lang w:val="en-US"/>
        </w:rPr>
      </w:pPr>
      <w:r w:rsidRPr="00DD630D">
        <w:rPr>
          <w:rFonts w:eastAsia="MinionPro-Regular"/>
          <w:color w:val="000000"/>
          <w:lang w:val="en-US"/>
        </w:rPr>
        <w:t>Meaningful use requirements (short/long term) related to CDA Release 2 standards</w:t>
      </w:r>
    </w:p>
    <w:p w:rsidR="001D1896" w:rsidRDefault="001D1896" w:rsidP="001D1896">
      <w:pPr>
        <w:numPr>
          <w:ilvl w:val="0"/>
          <w:numId w:val="7"/>
        </w:numPr>
        <w:autoSpaceDE w:val="0"/>
        <w:rPr>
          <w:rFonts w:eastAsia="MinionPro-Regular"/>
          <w:color w:val="000000"/>
          <w:lang w:val="en-US"/>
        </w:rPr>
      </w:pPr>
      <w:r>
        <w:rPr>
          <w:rFonts w:eastAsia="MinionPro-Regular"/>
          <w:color w:val="000000"/>
          <w:lang w:val="en-US"/>
        </w:rPr>
        <w:t xml:space="preserve">CDA templates and </w:t>
      </w:r>
      <w:r w:rsidRPr="00DD630D">
        <w:rPr>
          <w:rFonts w:eastAsia="MinionPro-Regular"/>
          <w:color w:val="000000"/>
          <w:lang w:val="en-US"/>
        </w:rPr>
        <w:t>C</w:t>
      </w:r>
      <w:r w:rsidR="0095035A">
        <w:rPr>
          <w:rFonts w:eastAsia="MinionPro-Regular"/>
          <w:color w:val="000000"/>
          <w:lang w:val="en-US"/>
        </w:rPr>
        <w:t>-CDA</w:t>
      </w:r>
      <w:r>
        <w:rPr>
          <w:rFonts w:eastAsia="MinionPro-Regular"/>
          <w:color w:val="000000"/>
          <w:lang w:val="en-US"/>
        </w:rPr>
        <w:t>, including CCD templat</w:t>
      </w:r>
      <w:r w:rsidR="0095035A">
        <w:rPr>
          <w:rFonts w:eastAsia="MinionPro-Regular"/>
          <w:color w:val="000000"/>
          <w:lang w:val="en-US"/>
        </w:rPr>
        <w:t>es</w:t>
      </w:r>
    </w:p>
    <w:p w:rsidR="001D1896" w:rsidRPr="00DD630D" w:rsidRDefault="001D1896" w:rsidP="001D1896">
      <w:pPr>
        <w:numPr>
          <w:ilvl w:val="0"/>
          <w:numId w:val="7"/>
        </w:numPr>
        <w:autoSpaceDE w:val="0"/>
        <w:rPr>
          <w:rFonts w:eastAsia="MinionPro-Regular"/>
          <w:color w:val="000000"/>
          <w:lang w:val="en-US"/>
        </w:rPr>
      </w:pPr>
      <w:r>
        <w:rPr>
          <w:rFonts w:eastAsia="MinionPro-Regular"/>
          <w:color w:val="000000"/>
          <w:lang w:val="en-US"/>
        </w:rPr>
        <w:t>HL7, meaningful use and vocabularies</w:t>
      </w:r>
    </w:p>
    <w:p w:rsidR="00DF7AB3" w:rsidRPr="00DD630D" w:rsidRDefault="00DF7AB3" w:rsidP="001D1896">
      <w:pPr>
        <w:autoSpaceDE w:val="0"/>
        <w:rPr>
          <w:rFonts w:eastAsia="Helvetica"/>
          <w:color w:val="000000"/>
          <w:lang w:val="en-US"/>
        </w:rPr>
      </w:pPr>
    </w:p>
    <w:p w:rsidR="001D1896" w:rsidRPr="00DD630D" w:rsidRDefault="001D1896" w:rsidP="001D1896">
      <w:pPr>
        <w:autoSpaceDE w:val="0"/>
        <w:rPr>
          <w:rFonts w:eastAsia="Helvetica"/>
          <w:b/>
          <w:color w:val="0AAC1C"/>
          <w:lang w:val="en-US"/>
        </w:rPr>
      </w:pPr>
      <w:r w:rsidRPr="00DE2B98">
        <w:rPr>
          <w:rFonts w:eastAsia="Helvetica"/>
          <w:b/>
          <w:color w:val="0AAC1C"/>
          <w:lang w:val="en-US"/>
        </w:rPr>
        <w:t>Faculty:</w:t>
      </w:r>
    </w:p>
    <w:p w:rsidR="001D1896" w:rsidRDefault="001D1896" w:rsidP="001D1896">
      <w:pPr>
        <w:autoSpaceDE w:val="0"/>
        <w:rPr>
          <w:rFonts w:eastAsia="MinionPro-Regular"/>
          <w:color w:val="000000"/>
          <w:lang w:val="en-US"/>
        </w:rPr>
      </w:pPr>
      <w:r>
        <w:rPr>
          <w:rFonts w:eastAsia="MinionPro-Regular"/>
          <w:i/>
          <w:color w:val="000000"/>
          <w:lang w:val="en-US"/>
        </w:rPr>
        <w:t>Calvin Beebe</w:t>
      </w:r>
      <w:r>
        <w:rPr>
          <w:rFonts w:eastAsia="MinionPro-Regular"/>
          <w:color w:val="000000"/>
          <w:lang w:val="en-US"/>
        </w:rPr>
        <w:t>: Co-Chair, HL7 Structure &amp; Semantic Design Steering Division – HL7 Technical Steering Committee; Co-Chair, HL7 Structured Documents Work Group; Co-Editor, CDA; Technical Specialist, Information Services, Mayo Clinic – Rochester, MN</w:t>
      </w:r>
      <w:r w:rsidRPr="00DD630D">
        <w:rPr>
          <w:rFonts w:eastAsia="MinionPro-Regular"/>
          <w:color w:val="000000"/>
          <w:lang w:val="en-US"/>
        </w:rPr>
        <w:t xml:space="preserve"> </w:t>
      </w:r>
    </w:p>
    <w:p w:rsidR="001D1896" w:rsidRDefault="001D1896" w:rsidP="001D1896">
      <w:pPr>
        <w:autoSpaceDE w:val="0"/>
        <w:rPr>
          <w:rFonts w:eastAsia="MinionPro-Regular"/>
          <w:color w:val="000000"/>
          <w:lang w:val="en-US"/>
        </w:rPr>
      </w:pPr>
    </w:p>
    <w:p w:rsidR="001D1896" w:rsidRPr="00DD630D" w:rsidRDefault="001D1896" w:rsidP="001D1896">
      <w:pPr>
        <w:autoSpaceDE w:val="0"/>
        <w:rPr>
          <w:rFonts w:eastAsia="Helvetica"/>
          <w:color w:val="000000"/>
          <w:sz w:val="20"/>
          <w:szCs w:val="20"/>
          <w:lang w:val="en-US"/>
        </w:rPr>
      </w:pPr>
    </w:p>
    <w:p w:rsidR="005F5947" w:rsidRDefault="005F5947" w:rsidP="005F5947">
      <w:pPr>
        <w:autoSpaceDE w:val="0"/>
        <w:rPr>
          <w:rFonts w:eastAsia="Helvetica"/>
          <w:b/>
          <w:color w:val="0AAC1C"/>
          <w:sz w:val="28"/>
          <w:szCs w:val="28"/>
          <w:lang w:val="en-US"/>
        </w:rPr>
      </w:pPr>
      <w:r w:rsidRPr="001B6C8A">
        <w:rPr>
          <w:rFonts w:eastAsia="Helvetica"/>
          <w:b/>
          <w:color w:val="0AAC1C"/>
          <w:sz w:val="28"/>
          <w:szCs w:val="28"/>
          <w:lang w:val="en-US"/>
        </w:rPr>
        <w:t xml:space="preserve">HL7 </w:t>
      </w:r>
      <w:r>
        <w:rPr>
          <w:rFonts w:eastAsia="Helvetica"/>
          <w:b/>
          <w:color w:val="0AAC1C"/>
          <w:sz w:val="28"/>
          <w:szCs w:val="28"/>
          <w:lang w:val="en-US"/>
        </w:rPr>
        <w:t>Fast Healthcare Interoperable Resources (FHIR)</w:t>
      </w:r>
      <w:r w:rsidRPr="001B6C8A">
        <w:rPr>
          <w:rFonts w:eastAsia="Helvetica"/>
          <w:b/>
          <w:color w:val="0AAC1C"/>
          <w:sz w:val="28"/>
          <w:szCs w:val="28"/>
          <w:lang w:val="en-US"/>
        </w:rPr>
        <w:t xml:space="preserve"> </w:t>
      </w:r>
      <w:r>
        <w:rPr>
          <w:rFonts w:eastAsia="Helvetica"/>
          <w:b/>
          <w:color w:val="0AAC1C"/>
          <w:sz w:val="28"/>
          <w:szCs w:val="28"/>
          <w:lang w:val="en-US"/>
        </w:rPr>
        <w:t>Track</w:t>
      </w:r>
    </w:p>
    <w:p w:rsidR="005F5947" w:rsidRPr="001B6C8A" w:rsidRDefault="005F5947" w:rsidP="005F5947">
      <w:pPr>
        <w:autoSpaceDE w:val="0"/>
        <w:rPr>
          <w:rFonts w:eastAsia="Helvetica"/>
          <w:b/>
          <w:color w:val="0AAC1C"/>
          <w:sz w:val="28"/>
          <w:szCs w:val="28"/>
          <w:lang w:val="en-US"/>
        </w:rPr>
      </w:pPr>
      <w:r>
        <w:rPr>
          <w:rFonts w:eastAsia="Helvetica"/>
          <w:b/>
          <w:color w:val="0AAC1C"/>
          <w:sz w:val="28"/>
          <w:szCs w:val="28"/>
          <w:lang w:val="en-US"/>
        </w:rPr>
        <w:t>Tuesday – Wednesday, November 5-6 / 8:30 am – 5:30 pm</w:t>
      </w:r>
    </w:p>
    <w:p w:rsidR="005F5947" w:rsidRDefault="005F5947" w:rsidP="005F5947">
      <w:pPr>
        <w:autoSpaceDE w:val="0"/>
        <w:rPr>
          <w:rFonts w:eastAsia="Helvetica"/>
          <w:color w:val="000000"/>
          <w:lang w:val="en-US"/>
        </w:rPr>
      </w:pPr>
    </w:p>
    <w:p w:rsidR="00F8493F" w:rsidRDefault="00260311" w:rsidP="005F5947">
      <w:pPr>
        <w:autoSpaceDE w:val="0"/>
        <w:rPr>
          <w:rFonts w:eastAsia="Helvetica"/>
          <w:color w:val="000000"/>
          <w:lang w:val="en-US"/>
        </w:rPr>
      </w:pPr>
      <w:r>
        <w:rPr>
          <w:rFonts w:eastAsia="Helvetica"/>
          <w:color w:val="000000"/>
          <w:lang w:val="en-US"/>
        </w:rPr>
        <w:t xml:space="preserve">FHIR is HL7’s newest standards family and has received considerable attention due to its focus on ease </w:t>
      </w:r>
      <w:r>
        <w:rPr>
          <w:rFonts w:eastAsia="Helvetica"/>
          <w:color w:val="000000"/>
          <w:lang w:val="en-US"/>
        </w:rPr>
        <w:lastRenderedPageBreak/>
        <w:t xml:space="preserve">of implementation and use of off-the-shelf web technologies.  Now published as a </w:t>
      </w:r>
      <w:ins w:id="0" w:author="Lloyd McKenzie" w:date="2014-01-15T15:38:00Z">
        <w:r w:rsidR="007D508F">
          <w:rPr>
            <w:rFonts w:eastAsia="Helvetica"/>
            <w:color w:val="000000"/>
            <w:lang w:val="en-US"/>
          </w:rPr>
          <w:t>draft standard (</w:t>
        </w:r>
      </w:ins>
      <w:r>
        <w:rPr>
          <w:rFonts w:eastAsia="Helvetica"/>
          <w:color w:val="000000"/>
          <w:lang w:val="en-US"/>
        </w:rPr>
        <w:t>DSTU</w:t>
      </w:r>
      <w:ins w:id="1" w:author="Lloyd McKenzie" w:date="2014-01-15T15:39:00Z">
        <w:r w:rsidR="007D508F">
          <w:rPr>
            <w:rFonts w:eastAsia="Helvetica"/>
            <w:color w:val="000000"/>
            <w:lang w:val="en-US"/>
          </w:rPr>
          <w:t>)</w:t>
        </w:r>
      </w:ins>
      <w:r>
        <w:rPr>
          <w:rFonts w:eastAsia="Helvetica"/>
          <w:color w:val="000000"/>
          <w:lang w:val="en-US"/>
        </w:rPr>
        <w:t xml:space="preserve">, FHIR is starting to be leveraged by </w:t>
      </w:r>
      <w:r w:rsidR="00F8493F">
        <w:rPr>
          <w:rFonts w:eastAsia="Helvetica"/>
          <w:color w:val="000000"/>
          <w:lang w:val="en-US"/>
        </w:rPr>
        <w:t>many projects</w:t>
      </w:r>
      <w:ins w:id="2" w:author="Lloyd McKenzie" w:date="2014-01-15T15:38:00Z">
        <w:r w:rsidR="007D508F">
          <w:rPr>
            <w:rFonts w:eastAsia="Helvetica"/>
            <w:color w:val="000000"/>
            <w:lang w:val="en-US"/>
          </w:rPr>
          <w:t xml:space="preserve"> as a faster, easier way to achieve healthcare interoperability</w:t>
        </w:r>
      </w:ins>
      <w:ins w:id="3" w:author="Lloyd McKenzie" w:date="2014-01-15T15:39:00Z">
        <w:r w:rsidR="007D508F">
          <w:rPr>
            <w:rFonts w:eastAsia="Helvetica"/>
            <w:color w:val="000000"/>
            <w:lang w:val="en-US"/>
          </w:rPr>
          <w:t>.</w:t>
        </w:r>
      </w:ins>
      <w:bookmarkStart w:id="4" w:name="_GoBack"/>
      <w:bookmarkEnd w:id="4"/>
    </w:p>
    <w:p w:rsidR="005F5947" w:rsidRPr="00163C9A" w:rsidDel="007D508F" w:rsidRDefault="005F5947" w:rsidP="005F5947">
      <w:pPr>
        <w:autoSpaceDE w:val="0"/>
        <w:rPr>
          <w:del w:id="5" w:author="Lloyd McKenzie" w:date="2014-01-15T15:38:00Z"/>
          <w:rFonts w:eastAsia="Helvetica"/>
          <w:color w:val="000000"/>
          <w:lang w:val="en-US"/>
        </w:rPr>
      </w:pPr>
      <w:del w:id="6" w:author="Lloyd McKenzie" w:date="2014-01-15T15:38:00Z">
        <w:r w:rsidRPr="00163C9A" w:rsidDel="007D508F">
          <w:rPr>
            <w:rFonts w:eastAsia="Helvetica"/>
            <w:color w:val="000000"/>
            <w:lang w:val="en-US"/>
          </w:rPr>
          <w:delText>HL7 Version 2 appears in the Stage 1 regulations as a means for facilitating the communication of immunizations and other public health data. While not</w:delText>
        </w:r>
        <w:r w:rsidDel="007D508F">
          <w:rPr>
            <w:rFonts w:eastAsia="Helvetica"/>
            <w:color w:val="000000"/>
            <w:lang w:val="en-US"/>
          </w:rPr>
          <w:delText xml:space="preserve"> specified</w:delText>
        </w:r>
        <w:r w:rsidRPr="00163C9A" w:rsidDel="007D508F">
          <w:rPr>
            <w:rFonts w:eastAsia="Helvetica"/>
            <w:color w:val="000000"/>
            <w:lang w:val="en-US"/>
          </w:rPr>
          <w:delText xml:space="preserve"> in the initial rule, it is the de facto standard for communication of lab results, clinical orders, and patient demographics — all necessary elements in the meaningful use of health information technology.  </w:delText>
        </w:r>
      </w:del>
    </w:p>
    <w:p w:rsidR="005F5947" w:rsidRPr="00DD630D" w:rsidRDefault="005F5947" w:rsidP="005F5947">
      <w:pPr>
        <w:autoSpaceDE w:val="0"/>
        <w:rPr>
          <w:rFonts w:eastAsia="Helvetica"/>
          <w:color w:val="0AAC1C"/>
          <w:sz w:val="28"/>
          <w:szCs w:val="28"/>
          <w:lang w:val="en-US"/>
        </w:rPr>
      </w:pPr>
    </w:p>
    <w:p w:rsidR="005F5947" w:rsidRPr="00DD630D" w:rsidRDefault="005F5947" w:rsidP="005F5947">
      <w:pPr>
        <w:autoSpaceDE w:val="0"/>
        <w:rPr>
          <w:rFonts w:eastAsia="Helvetica"/>
          <w:b/>
          <w:color w:val="0AAC1C"/>
          <w:lang w:val="en-US"/>
        </w:rPr>
      </w:pPr>
      <w:r w:rsidRPr="00DD630D">
        <w:rPr>
          <w:rFonts w:eastAsia="Helvetica"/>
          <w:b/>
          <w:color w:val="0AAC1C"/>
          <w:lang w:val="en-US"/>
        </w:rPr>
        <w:t>This Track Will Benefit:</w:t>
      </w:r>
    </w:p>
    <w:p w:rsidR="005F5947" w:rsidRPr="00DD630D" w:rsidRDefault="005F5947" w:rsidP="005F5947">
      <w:pPr>
        <w:numPr>
          <w:ilvl w:val="0"/>
          <w:numId w:val="1"/>
        </w:numPr>
        <w:autoSpaceDE w:val="0"/>
        <w:rPr>
          <w:rFonts w:eastAsia="MinionPro-Regular"/>
          <w:color w:val="000000"/>
          <w:lang w:val="en-US"/>
        </w:rPr>
      </w:pPr>
      <w:r w:rsidRPr="00DD630D">
        <w:rPr>
          <w:rFonts w:eastAsia="MinionPro-Regular"/>
          <w:color w:val="000000"/>
          <w:lang w:val="en-US"/>
        </w:rPr>
        <w:t xml:space="preserve">Those </w:t>
      </w:r>
      <w:r w:rsidR="00F8493F">
        <w:rPr>
          <w:rFonts w:eastAsia="MinionPro-Regular"/>
          <w:color w:val="000000"/>
          <w:lang w:val="en-US"/>
        </w:rPr>
        <w:t>who will be directly implementing FHIR interfaces as well as architects and project leads who will be making decisions about where/how FHIR might be used within an organization.  Familiarity with XML or JSON and some background in software development is recommended.  (Hands-on exercises will be easier if attendees have an XML or JSON editing environment)</w:t>
      </w:r>
    </w:p>
    <w:p w:rsidR="005F5947" w:rsidRPr="00DD630D" w:rsidRDefault="005F5947" w:rsidP="005F5947">
      <w:pPr>
        <w:autoSpaceDE w:val="0"/>
        <w:rPr>
          <w:rFonts w:eastAsia="Helvetica"/>
          <w:color w:val="0AAC1C"/>
          <w:lang w:val="en-US"/>
        </w:rPr>
      </w:pPr>
    </w:p>
    <w:p w:rsidR="005F5947" w:rsidRPr="00DD630D" w:rsidRDefault="005F5947" w:rsidP="005F5947">
      <w:pPr>
        <w:autoSpaceDE w:val="0"/>
        <w:rPr>
          <w:rFonts w:eastAsia="Helvetica"/>
          <w:color w:val="0AAC1C"/>
          <w:lang w:val="en-US"/>
        </w:rPr>
      </w:pPr>
      <w:r w:rsidRPr="00DD630D">
        <w:rPr>
          <w:rFonts w:eastAsia="Helvetica"/>
          <w:b/>
          <w:color w:val="0AAC1C"/>
          <w:lang w:val="en-US"/>
        </w:rPr>
        <w:t>Upon Completion of This Track, Students Will Know</w:t>
      </w:r>
      <w:r w:rsidRPr="00DD630D">
        <w:rPr>
          <w:rFonts w:eastAsia="Helvetica"/>
          <w:color w:val="0AAC1C"/>
          <w:lang w:val="en-US"/>
        </w:rPr>
        <w:t>:</w:t>
      </w:r>
    </w:p>
    <w:p w:rsidR="005F5947" w:rsidRPr="007D508F" w:rsidRDefault="005F5947" w:rsidP="005F5947">
      <w:pPr>
        <w:numPr>
          <w:ilvl w:val="0"/>
          <w:numId w:val="1"/>
        </w:numPr>
        <w:autoSpaceDE w:val="0"/>
        <w:rPr>
          <w:rFonts w:eastAsia="MinionPro-Regular"/>
          <w:b/>
          <w:bCs/>
          <w:color w:val="000000"/>
          <w:lang w:val="en-US"/>
        </w:rPr>
      </w:pPr>
      <w:r w:rsidRPr="00DD630D">
        <w:rPr>
          <w:rFonts w:eastAsia="MinionPro-Regular"/>
          <w:color w:val="000000"/>
          <w:lang w:val="en-US"/>
        </w:rPr>
        <w:t xml:space="preserve">What is </w:t>
      </w:r>
      <w:r w:rsidR="00F8493F">
        <w:rPr>
          <w:rFonts w:eastAsia="MinionPro-Regular"/>
          <w:color w:val="000000"/>
          <w:lang w:val="en-US"/>
        </w:rPr>
        <w:t>HL7 FHIR</w:t>
      </w:r>
      <w:r>
        <w:rPr>
          <w:rFonts w:eastAsia="MinionPro-Regular"/>
          <w:color w:val="000000"/>
          <w:lang w:val="en-US"/>
        </w:rPr>
        <w:t>?</w:t>
      </w:r>
    </w:p>
    <w:p w:rsidR="00F8493F" w:rsidRPr="00F8493F" w:rsidRDefault="00F8493F" w:rsidP="005F5947">
      <w:pPr>
        <w:numPr>
          <w:ilvl w:val="0"/>
          <w:numId w:val="1"/>
        </w:numPr>
        <w:autoSpaceDE w:val="0"/>
        <w:rPr>
          <w:rFonts w:eastAsia="MinionPro-Regular"/>
          <w:bCs/>
          <w:color w:val="000000"/>
          <w:lang w:val="en-US"/>
        </w:rPr>
      </w:pPr>
      <w:r w:rsidRPr="007D508F">
        <w:rPr>
          <w:rFonts w:eastAsia="MinionPro-Regular"/>
          <w:bCs/>
          <w:color w:val="000000"/>
          <w:lang w:val="en-US"/>
        </w:rPr>
        <w:t>How do I navigate the FHIR specification?</w:t>
      </w:r>
    </w:p>
    <w:p w:rsidR="00F8493F" w:rsidRPr="007D508F" w:rsidRDefault="00F8493F" w:rsidP="005F5947">
      <w:pPr>
        <w:numPr>
          <w:ilvl w:val="0"/>
          <w:numId w:val="1"/>
        </w:numPr>
        <w:autoSpaceDE w:val="0"/>
        <w:rPr>
          <w:rFonts w:eastAsia="MinionPro-Regular"/>
          <w:b/>
          <w:bCs/>
          <w:color w:val="000000"/>
          <w:lang w:val="en-US"/>
        </w:rPr>
      </w:pPr>
      <w:r>
        <w:rPr>
          <w:rFonts w:eastAsia="MinionPro-Regular"/>
          <w:color w:val="000000"/>
          <w:lang w:val="en-US"/>
        </w:rPr>
        <w:t>How does FHIR compare to other HL7 standards (v2, v3, CDA, etc.)</w:t>
      </w:r>
    </w:p>
    <w:p w:rsidR="00F8493F" w:rsidRPr="007D508F" w:rsidRDefault="00F8493F" w:rsidP="005F5947">
      <w:pPr>
        <w:numPr>
          <w:ilvl w:val="0"/>
          <w:numId w:val="1"/>
        </w:numPr>
        <w:autoSpaceDE w:val="0"/>
        <w:rPr>
          <w:rFonts w:eastAsia="MinionPro-Regular"/>
          <w:b/>
          <w:bCs/>
          <w:color w:val="000000"/>
          <w:lang w:val="en-US"/>
        </w:rPr>
      </w:pPr>
      <w:r>
        <w:rPr>
          <w:rFonts w:eastAsia="MinionPro-Regular"/>
          <w:color w:val="000000"/>
          <w:lang w:val="en-US"/>
        </w:rPr>
        <w:t>What are the target implementation environments for FHIR?</w:t>
      </w:r>
    </w:p>
    <w:p w:rsidR="00F8493F" w:rsidRPr="00F8493F" w:rsidRDefault="00F8493F" w:rsidP="005F5947">
      <w:pPr>
        <w:numPr>
          <w:ilvl w:val="0"/>
          <w:numId w:val="1"/>
        </w:numPr>
        <w:autoSpaceDE w:val="0"/>
        <w:rPr>
          <w:rFonts w:eastAsia="MinionPro-Regular"/>
          <w:bCs/>
          <w:color w:val="000000"/>
          <w:lang w:val="en-US"/>
        </w:rPr>
      </w:pPr>
      <w:r w:rsidRPr="007D508F">
        <w:rPr>
          <w:rFonts w:eastAsia="MinionPro-Regular"/>
          <w:bCs/>
          <w:color w:val="000000"/>
          <w:lang w:val="en-US"/>
        </w:rPr>
        <w:t>What</w:t>
      </w:r>
      <w:r>
        <w:rPr>
          <w:rFonts w:eastAsia="MinionPro-Regular"/>
          <w:bCs/>
          <w:color w:val="000000"/>
          <w:lang w:val="en-US"/>
        </w:rPr>
        <w:t xml:space="preserve"> are resources and how are they structured?</w:t>
      </w:r>
    </w:p>
    <w:p w:rsidR="00F8493F" w:rsidRPr="007D508F" w:rsidRDefault="00F8493F" w:rsidP="005F5947">
      <w:pPr>
        <w:numPr>
          <w:ilvl w:val="0"/>
          <w:numId w:val="1"/>
        </w:numPr>
        <w:autoSpaceDE w:val="0"/>
        <w:rPr>
          <w:rFonts w:eastAsia="MinionPro-Regular"/>
          <w:b/>
          <w:bCs/>
          <w:color w:val="000000"/>
          <w:lang w:val="en-US"/>
        </w:rPr>
      </w:pPr>
      <w:r>
        <w:rPr>
          <w:rFonts w:eastAsia="MinionPro-Regular"/>
          <w:color w:val="000000"/>
          <w:lang w:val="en-US"/>
        </w:rPr>
        <w:t>How can FHIR’s RESTful interface be used to manage and query resources?</w:t>
      </w:r>
    </w:p>
    <w:p w:rsidR="00F8493F" w:rsidRDefault="00F8493F" w:rsidP="005F5947">
      <w:pPr>
        <w:numPr>
          <w:ilvl w:val="0"/>
          <w:numId w:val="1"/>
        </w:numPr>
        <w:autoSpaceDE w:val="0"/>
        <w:rPr>
          <w:rFonts w:eastAsia="MinionPro-Regular"/>
          <w:bCs/>
          <w:color w:val="000000"/>
          <w:lang w:val="en-US"/>
        </w:rPr>
      </w:pPr>
      <w:r w:rsidRPr="007D508F">
        <w:rPr>
          <w:rFonts w:eastAsia="MinionPro-Regular"/>
          <w:bCs/>
          <w:color w:val="000000"/>
          <w:lang w:val="en-US"/>
        </w:rPr>
        <w:t xml:space="preserve">How </w:t>
      </w:r>
      <w:r>
        <w:rPr>
          <w:rFonts w:eastAsia="MinionPro-Regular"/>
          <w:bCs/>
          <w:color w:val="000000"/>
          <w:lang w:val="en-US"/>
        </w:rPr>
        <w:t>are the document, messaging and services paradigms supported by FHIR?</w:t>
      </w:r>
    </w:p>
    <w:p w:rsidR="00F8493F" w:rsidRDefault="00F8493F" w:rsidP="005F5947">
      <w:pPr>
        <w:numPr>
          <w:ilvl w:val="0"/>
          <w:numId w:val="1"/>
        </w:numPr>
        <w:autoSpaceDE w:val="0"/>
        <w:rPr>
          <w:rFonts w:eastAsia="MinionPro-Regular"/>
          <w:bCs/>
          <w:color w:val="000000"/>
          <w:lang w:val="en-US"/>
        </w:rPr>
      </w:pPr>
      <w:r>
        <w:rPr>
          <w:rFonts w:eastAsia="MinionPro-Regular"/>
          <w:bCs/>
          <w:color w:val="000000"/>
          <w:lang w:val="en-US"/>
        </w:rPr>
        <w:t>Advanced FHIR topics such as contained resources, order/order response, operation outcome, etc.</w:t>
      </w:r>
    </w:p>
    <w:p w:rsidR="00F8493F" w:rsidRDefault="00F8493F" w:rsidP="005F5947">
      <w:pPr>
        <w:numPr>
          <w:ilvl w:val="0"/>
          <w:numId w:val="1"/>
        </w:numPr>
        <w:autoSpaceDE w:val="0"/>
        <w:rPr>
          <w:rFonts w:eastAsia="MinionPro-Regular"/>
          <w:bCs/>
          <w:color w:val="000000"/>
          <w:lang w:val="en-US"/>
        </w:rPr>
      </w:pPr>
      <w:r>
        <w:rPr>
          <w:rFonts w:eastAsia="MinionPro-Regular"/>
          <w:bCs/>
          <w:color w:val="000000"/>
          <w:lang w:val="en-US"/>
        </w:rPr>
        <w:t>What are some of the architectural strategies that can be used for FHIR solutions?</w:t>
      </w:r>
    </w:p>
    <w:p w:rsidR="00F8493F" w:rsidRPr="007D508F" w:rsidRDefault="00F8493F" w:rsidP="005F5947">
      <w:pPr>
        <w:numPr>
          <w:ilvl w:val="0"/>
          <w:numId w:val="1"/>
        </w:numPr>
        <w:autoSpaceDE w:val="0"/>
        <w:rPr>
          <w:rFonts w:eastAsia="MinionPro-Regular"/>
          <w:bCs/>
          <w:color w:val="000000"/>
          <w:lang w:val="en-US"/>
        </w:rPr>
      </w:pPr>
      <w:r>
        <w:rPr>
          <w:rFonts w:eastAsia="MinionPro-Regular"/>
          <w:bCs/>
          <w:color w:val="000000"/>
          <w:lang w:val="en-US"/>
        </w:rPr>
        <w:t>How can the FHIR libraries be used to jumpstart the development of FHIR applications?</w:t>
      </w:r>
    </w:p>
    <w:p w:rsidR="005F5947" w:rsidRPr="00DD630D" w:rsidRDefault="005F5947" w:rsidP="005F5947">
      <w:pPr>
        <w:autoSpaceDE w:val="0"/>
        <w:rPr>
          <w:rFonts w:eastAsia="Helvetica"/>
          <w:color w:val="000000"/>
          <w:lang w:val="en-US"/>
        </w:rPr>
      </w:pPr>
    </w:p>
    <w:p w:rsidR="005F5947" w:rsidRDefault="005F5947" w:rsidP="005F5947">
      <w:pPr>
        <w:autoSpaceDE w:val="0"/>
        <w:rPr>
          <w:rFonts w:eastAsia="Helvetica"/>
          <w:b/>
          <w:color w:val="0AAC1C"/>
          <w:lang w:val="en-US"/>
        </w:rPr>
      </w:pPr>
    </w:p>
    <w:p w:rsidR="005F5947" w:rsidRPr="0087702F" w:rsidRDefault="005F5947" w:rsidP="005F5947">
      <w:pPr>
        <w:autoSpaceDE w:val="0"/>
        <w:rPr>
          <w:rFonts w:eastAsia="Helvetica"/>
          <w:b/>
          <w:color w:val="0AAC1C"/>
          <w:lang w:val="en-US"/>
        </w:rPr>
      </w:pPr>
      <w:r w:rsidRPr="0087702F">
        <w:rPr>
          <w:rFonts w:eastAsia="Helvetica"/>
          <w:b/>
          <w:color w:val="0AAC1C"/>
          <w:lang w:val="en-US"/>
        </w:rPr>
        <w:t>Faculty:</w:t>
      </w:r>
    </w:p>
    <w:p w:rsidR="005F5947" w:rsidRDefault="005F5947" w:rsidP="005F5947">
      <w:pPr>
        <w:autoSpaceDE w:val="0"/>
        <w:rPr>
          <w:rFonts w:eastAsia="MinionPro-Regular"/>
          <w:color w:val="000000"/>
          <w:lang w:val="en-US"/>
        </w:rPr>
      </w:pPr>
      <w:r>
        <w:rPr>
          <w:rFonts w:eastAsia="MinionPro-Regular"/>
          <w:i/>
          <w:color w:val="000000"/>
          <w:lang w:val="en-US"/>
        </w:rPr>
        <w:t>Lloyd McKenzie</w:t>
      </w:r>
      <w:r w:rsidRPr="008A2188">
        <w:rPr>
          <w:rFonts w:eastAsia="MinionPro-Regular"/>
          <w:i/>
          <w:color w:val="000000"/>
          <w:lang w:val="en-US"/>
        </w:rPr>
        <w:t xml:space="preserve">: </w:t>
      </w:r>
      <w:r w:rsidR="000D17FF">
        <w:rPr>
          <w:rFonts w:eastAsia="MinionPro-Regular"/>
          <w:color w:val="000000"/>
          <w:lang w:val="en-US"/>
        </w:rPr>
        <w:t>Co-chair, FHIR Management Group; C</w:t>
      </w:r>
      <w:r w:rsidRPr="008A2188">
        <w:rPr>
          <w:rFonts w:eastAsia="MinionPro-Regular"/>
          <w:color w:val="000000"/>
          <w:lang w:val="en-US"/>
        </w:rPr>
        <w:t>o</w:t>
      </w:r>
      <w:r>
        <w:rPr>
          <w:rFonts w:eastAsia="MinionPro-Regular"/>
          <w:color w:val="000000"/>
          <w:lang w:val="en-US"/>
        </w:rPr>
        <w:t xml:space="preserve">-Chair, HL7 </w:t>
      </w:r>
      <w:r w:rsidR="00A577B5">
        <w:rPr>
          <w:rFonts w:eastAsia="MinionPro-Regular"/>
          <w:color w:val="000000"/>
          <w:lang w:val="en-US"/>
        </w:rPr>
        <w:t>Modeling &amp; Methodology</w:t>
      </w:r>
      <w:r>
        <w:rPr>
          <w:rFonts w:eastAsia="MinionPro-Regular"/>
          <w:color w:val="000000"/>
          <w:lang w:val="en-US"/>
        </w:rPr>
        <w:t xml:space="preserve"> Work Group</w:t>
      </w:r>
      <w:r w:rsidR="000D17FF">
        <w:rPr>
          <w:rFonts w:eastAsia="MinionPro-Regular"/>
          <w:color w:val="000000"/>
          <w:lang w:val="en-US"/>
        </w:rPr>
        <w:t>; Member, FHIR Editorial Team</w:t>
      </w:r>
      <w:r>
        <w:rPr>
          <w:rFonts w:eastAsia="MinionPro-Regular"/>
          <w:color w:val="000000"/>
          <w:lang w:val="en-US"/>
        </w:rPr>
        <w:t xml:space="preserve">; </w:t>
      </w:r>
      <w:r w:rsidR="00A577B5">
        <w:rPr>
          <w:rFonts w:eastAsia="MinionPro-Regular"/>
          <w:color w:val="000000"/>
          <w:lang w:val="en-US"/>
        </w:rPr>
        <w:t>Consultant</w:t>
      </w:r>
      <w:r>
        <w:rPr>
          <w:rFonts w:eastAsia="MinionPro-Regular"/>
          <w:color w:val="000000"/>
          <w:lang w:val="en-US"/>
        </w:rPr>
        <w:t xml:space="preserve">, </w:t>
      </w:r>
      <w:r w:rsidR="00A577B5">
        <w:rPr>
          <w:rFonts w:eastAsia="MinionPro-Regular"/>
          <w:color w:val="000000"/>
          <w:lang w:val="en-US"/>
        </w:rPr>
        <w:t>Gordon Point Informatics</w:t>
      </w:r>
    </w:p>
    <w:p w:rsidR="005F5947" w:rsidRDefault="005F5947" w:rsidP="005F5947">
      <w:pPr>
        <w:rPr>
          <w:rFonts w:eastAsia="MinionPro-Regular"/>
          <w:i/>
          <w:color w:val="000000"/>
          <w:lang w:val="en-US"/>
        </w:rPr>
      </w:pPr>
    </w:p>
    <w:p w:rsidR="005F5947" w:rsidRDefault="005F5947" w:rsidP="005F5947">
      <w:pPr>
        <w:rPr>
          <w:rFonts w:eastAsia="MinionPro-Regular"/>
          <w:color w:val="000000"/>
          <w:lang w:val="en-US"/>
        </w:rPr>
      </w:pPr>
    </w:p>
    <w:p w:rsidR="001D1896" w:rsidRPr="00570923" w:rsidRDefault="001D1896" w:rsidP="001D1896">
      <w:pPr>
        <w:rPr>
          <w:color w:val="000000"/>
          <w:lang w:val="en-US"/>
        </w:rPr>
      </w:pPr>
    </w:p>
    <w:p w:rsidR="001D1896" w:rsidRPr="00570923" w:rsidRDefault="001D1896" w:rsidP="001D1896">
      <w:pPr>
        <w:outlineLvl w:val="0"/>
        <w:rPr>
          <w:b/>
          <w:bCs/>
          <w:color w:val="0000FF"/>
          <w:sz w:val="28"/>
          <w:szCs w:val="28"/>
          <w:lang w:val="en-US"/>
        </w:rPr>
      </w:pPr>
      <w:r w:rsidRPr="00570923">
        <w:rPr>
          <w:b/>
          <w:bCs/>
          <w:color w:val="0000FF"/>
          <w:sz w:val="28"/>
          <w:szCs w:val="28"/>
          <w:lang w:val="en-US"/>
        </w:rPr>
        <w:t>Version 2.</w:t>
      </w:r>
      <w:r w:rsidR="00DF7AB3">
        <w:rPr>
          <w:b/>
          <w:bCs/>
          <w:color w:val="0000FF"/>
          <w:sz w:val="28"/>
          <w:szCs w:val="28"/>
          <w:lang w:val="en-US"/>
        </w:rPr>
        <w:t>7</w:t>
      </w:r>
      <w:r w:rsidRPr="00570923">
        <w:rPr>
          <w:b/>
          <w:bCs/>
          <w:color w:val="0000FF"/>
          <w:sz w:val="28"/>
          <w:szCs w:val="28"/>
          <w:lang w:val="en-US"/>
        </w:rPr>
        <w:t xml:space="preserve"> Control Specialist Certification </w:t>
      </w:r>
      <w:r w:rsidR="00DF7AB3">
        <w:rPr>
          <w:b/>
          <w:bCs/>
          <w:color w:val="0000FF"/>
          <w:sz w:val="28"/>
          <w:szCs w:val="28"/>
          <w:lang w:val="en-US"/>
        </w:rPr>
        <w:t>Test</w:t>
      </w:r>
      <w:r w:rsidRPr="00570923">
        <w:rPr>
          <w:b/>
          <w:bCs/>
          <w:color w:val="0000FF"/>
          <w:sz w:val="28"/>
          <w:szCs w:val="28"/>
          <w:lang w:val="en-US"/>
        </w:rPr>
        <w:t xml:space="preserve"> </w:t>
      </w:r>
      <w:r>
        <w:rPr>
          <w:b/>
          <w:bCs/>
          <w:color w:val="0000FF"/>
          <w:sz w:val="28"/>
          <w:szCs w:val="28"/>
          <w:lang w:val="en-US"/>
        </w:rPr>
        <w:t>Review</w:t>
      </w:r>
      <w:r w:rsidRPr="00570923">
        <w:rPr>
          <w:b/>
          <w:bCs/>
          <w:color w:val="0000FF"/>
          <w:sz w:val="28"/>
          <w:szCs w:val="28"/>
          <w:lang w:val="en-US"/>
        </w:rPr>
        <w:t xml:space="preserve"> </w:t>
      </w:r>
    </w:p>
    <w:p w:rsidR="001D1896" w:rsidRPr="00570923" w:rsidRDefault="001D1896" w:rsidP="001D1896">
      <w:pPr>
        <w:outlineLvl w:val="0"/>
        <w:rPr>
          <w:bCs/>
          <w:color w:val="0000FF"/>
          <w:sz w:val="28"/>
          <w:szCs w:val="28"/>
          <w:lang w:val="en-US"/>
        </w:rPr>
      </w:pPr>
      <w:r w:rsidRPr="00570923">
        <w:rPr>
          <w:bCs/>
          <w:color w:val="0000FF"/>
          <w:sz w:val="28"/>
          <w:szCs w:val="28"/>
          <w:lang w:val="en-US"/>
        </w:rPr>
        <w:t xml:space="preserve">Thursday, </w:t>
      </w:r>
      <w:r w:rsidR="00742356">
        <w:rPr>
          <w:bCs/>
          <w:color w:val="0000FF"/>
          <w:sz w:val="28"/>
          <w:szCs w:val="28"/>
          <w:lang w:val="en-US"/>
        </w:rPr>
        <w:t>November 7</w:t>
      </w:r>
      <w:r w:rsidRPr="00570923">
        <w:rPr>
          <w:bCs/>
          <w:color w:val="0000FF"/>
          <w:sz w:val="28"/>
          <w:szCs w:val="28"/>
          <w:lang w:val="en-US"/>
        </w:rPr>
        <w:t xml:space="preserve"> / 9:00 am – 12:30 pm</w:t>
      </w:r>
    </w:p>
    <w:p w:rsidR="001D1896" w:rsidRPr="00570923" w:rsidRDefault="001D1896" w:rsidP="001D1896">
      <w:pPr>
        <w:rPr>
          <w:color w:val="231F20"/>
          <w:lang w:val="en-US"/>
        </w:rPr>
      </w:pPr>
    </w:p>
    <w:p w:rsidR="001D1896" w:rsidRPr="00570923" w:rsidRDefault="001D1896" w:rsidP="001D1896">
      <w:pPr>
        <w:rPr>
          <w:color w:val="231F20"/>
          <w:lang w:val="en-US"/>
        </w:rPr>
      </w:pPr>
      <w:r w:rsidRPr="00570923">
        <w:rPr>
          <w:color w:val="231F20"/>
          <w:lang w:val="en-US"/>
        </w:rPr>
        <w:t>This tutorial reviews the message definition and processing rules and data type definitions of the Control chapters of the HL7 Version 2.</w:t>
      </w:r>
      <w:r w:rsidR="00DF7AB3">
        <w:rPr>
          <w:color w:val="231F20"/>
          <w:lang w:val="en-US"/>
        </w:rPr>
        <w:t>7</w:t>
      </w:r>
      <w:r w:rsidRPr="00570923">
        <w:rPr>
          <w:color w:val="231F20"/>
          <w:lang w:val="en-US"/>
        </w:rPr>
        <w:t xml:space="preserve"> </w:t>
      </w:r>
      <w:r w:rsidR="00DF7AB3">
        <w:rPr>
          <w:color w:val="231F20"/>
          <w:lang w:val="en-US"/>
        </w:rPr>
        <w:t>s</w:t>
      </w:r>
      <w:r w:rsidRPr="00570923">
        <w:rPr>
          <w:color w:val="231F20"/>
          <w:lang w:val="en-US"/>
        </w:rPr>
        <w:t>tandard. Upon completion of this tutorial, students will be better prepared to take the HL7 Version 2.</w:t>
      </w:r>
      <w:r w:rsidR="00DF7AB3">
        <w:rPr>
          <w:color w:val="231F20"/>
          <w:lang w:val="en-US"/>
        </w:rPr>
        <w:t>7</w:t>
      </w:r>
      <w:r w:rsidRPr="00570923">
        <w:rPr>
          <w:color w:val="231F20"/>
          <w:lang w:val="en-US"/>
        </w:rPr>
        <w:t xml:space="preserve"> Control Specialist Certification </w:t>
      </w:r>
      <w:r w:rsidR="00DF7AB3">
        <w:rPr>
          <w:color w:val="231F20"/>
          <w:lang w:val="en-US"/>
        </w:rPr>
        <w:t>Test</w:t>
      </w:r>
      <w:r w:rsidRPr="00570923">
        <w:rPr>
          <w:color w:val="231F20"/>
          <w:lang w:val="en-US"/>
        </w:rPr>
        <w:t xml:space="preserve">.  Note that students are also expected to prepare for the </w:t>
      </w:r>
      <w:r w:rsidR="00DF7AB3">
        <w:rPr>
          <w:color w:val="231F20"/>
          <w:lang w:val="en-US"/>
        </w:rPr>
        <w:t>test</w:t>
      </w:r>
      <w:r w:rsidRPr="00570923">
        <w:rPr>
          <w:color w:val="231F20"/>
          <w:lang w:val="en-US"/>
        </w:rPr>
        <w:t xml:space="preserve"> by previous study of Chapter 2 (Control)</w:t>
      </w:r>
      <w:r>
        <w:rPr>
          <w:color w:val="231F20"/>
          <w:lang w:val="en-US"/>
        </w:rPr>
        <w:t>,</w:t>
      </w:r>
      <w:r w:rsidRPr="00570923">
        <w:rPr>
          <w:color w:val="231F20"/>
          <w:lang w:val="en-US"/>
        </w:rPr>
        <w:t xml:space="preserve"> Chapter 2A (Data Types) </w:t>
      </w:r>
      <w:r>
        <w:rPr>
          <w:color w:val="231F20"/>
          <w:lang w:val="en-US"/>
        </w:rPr>
        <w:t xml:space="preserve">and Chapter 2B (Conformance) </w:t>
      </w:r>
      <w:r w:rsidRPr="00570923">
        <w:rPr>
          <w:color w:val="231F20"/>
          <w:lang w:val="en-US"/>
        </w:rPr>
        <w:t>of the HL7 Version 2.</w:t>
      </w:r>
      <w:r w:rsidR="00DF7AB3">
        <w:rPr>
          <w:color w:val="231F20"/>
          <w:lang w:val="en-US"/>
        </w:rPr>
        <w:t>7</w:t>
      </w:r>
      <w:r w:rsidRPr="00570923">
        <w:rPr>
          <w:color w:val="231F20"/>
          <w:lang w:val="en-US"/>
        </w:rPr>
        <w:t xml:space="preserve"> </w:t>
      </w:r>
      <w:r w:rsidR="00DF7AB3">
        <w:rPr>
          <w:color w:val="231F20"/>
          <w:lang w:val="en-US"/>
        </w:rPr>
        <w:t>s</w:t>
      </w:r>
      <w:r w:rsidRPr="00570923">
        <w:rPr>
          <w:color w:val="231F20"/>
          <w:lang w:val="en-US"/>
        </w:rPr>
        <w:t>tandard.</w:t>
      </w:r>
    </w:p>
    <w:p w:rsidR="001D1896" w:rsidRPr="00570923" w:rsidRDefault="001D1896" w:rsidP="001D1896">
      <w:pPr>
        <w:rPr>
          <w:color w:val="231F20"/>
          <w:lang w:val="en-US"/>
        </w:rPr>
      </w:pPr>
    </w:p>
    <w:p w:rsidR="001D1896" w:rsidRPr="006D01C3" w:rsidRDefault="001D1896" w:rsidP="001D1896">
      <w:pPr>
        <w:outlineLvl w:val="0"/>
        <w:rPr>
          <w:b/>
          <w:bCs/>
          <w:i/>
          <w:color w:val="000000"/>
        </w:rPr>
      </w:pPr>
      <w:r w:rsidRPr="00DE2B98">
        <w:rPr>
          <w:rFonts w:eastAsia="Helvetica"/>
          <w:b/>
          <w:color w:val="0AAC1C"/>
          <w:lang w:val="en-US"/>
        </w:rPr>
        <w:t>This Tutorial Will Benefit:</w:t>
      </w:r>
    </w:p>
    <w:p w:rsidR="001D1896" w:rsidRPr="00570923" w:rsidRDefault="001D1896" w:rsidP="001D1896">
      <w:pPr>
        <w:widowControl/>
        <w:numPr>
          <w:ilvl w:val="0"/>
          <w:numId w:val="5"/>
        </w:numPr>
        <w:suppressAutoHyphens w:val="0"/>
        <w:rPr>
          <w:color w:val="231F20"/>
          <w:lang w:val="en-US"/>
        </w:rPr>
      </w:pPr>
      <w:r w:rsidRPr="00570923">
        <w:rPr>
          <w:color w:val="231F20"/>
          <w:lang w:val="en-US"/>
        </w:rPr>
        <w:t xml:space="preserve">Anyone preparing for the HL7 Control Specialist Certification </w:t>
      </w:r>
      <w:r w:rsidR="00DF7AB3">
        <w:rPr>
          <w:color w:val="231F20"/>
          <w:lang w:val="en-US"/>
        </w:rPr>
        <w:t>Test</w:t>
      </w:r>
    </w:p>
    <w:p w:rsidR="001D1896" w:rsidRPr="00570923" w:rsidRDefault="001D1896" w:rsidP="001D1896">
      <w:pPr>
        <w:widowControl/>
        <w:numPr>
          <w:ilvl w:val="0"/>
          <w:numId w:val="5"/>
        </w:numPr>
        <w:suppressAutoHyphens w:val="0"/>
        <w:rPr>
          <w:color w:val="231F20"/>
          <w:lang w:val="en-US"/>
        </w:rPr>
      </w:pPr>
      <w:r w:rsidRPr="00570923">
        <w:rPr>
          <w:color w:val="231F20"/>
          <w:lang w:val="en-US"/>
        </w:rPr>
        <w:t xml:space="preserve">Interface analyst specialists and managers who need to understand the technical aspects of HL7 interfaces </w:t>
      </w:r>
    </w:p>
    <w:p w:rsidR="0051453E" w:rsidRDefault="0051453E" w:rsidP="001D1896">
      <w:pPr>
        <w:outlineLvl w:val="0"/>
        <w:rPr>
          <w:rFonts w:eastAsia="Helvetica"/>
          <w:b/>
          <w:color w:val="0AAC1C"/>
          <w:lang w:val="en-US"/>
        </w:rPr>
      </w:pPr>
    </w:p>
    <w:p w:rsidR="001D1896" w:rsidRPr="00DE2B98" w:rsidRDefault="001D1896" w:rsidP="001D1896">
      <w:pPr>
        <w:outlineLvl w:val="0"/>
        <w:rPr>
          <w:rFonts w:eastAsia="Helvetica"/>
          <w:b/>
          <w:color w:val="0AAC1C"/>
          <w:lang w:val="en-US"/>
        </w:rPr>
      </w:pPr>
      <w:r w:rsidRPr="00DE2B98">
        <w:rPr>
          <w:rFonts w:eastAsia="Helvetica"/>
          <w:b/>
          <w:color w:val="0AAC1C"/>
          <w:lang w:val="en-US"/>
        </w:rPr>
        <w:lastRenderedPageBreak/>
        <w:t>Faculty:</w:t>
      </w:r>
    </w:p>
    <w:p w:rsidR="008A2188" w:rsidRPr="008A2188" w:rsidRDefault="008A2188" w:rsidP="008A2188">
      <w:pPr>
        <w:rPr>
          <w:rFonts w:eastAsia="MinionPro-Regular"/>
          <w:i/>
          <w:color w:val="000000"/>
          <w:lang w:val="en-US"/>
        </w:rPr>
      </w:pPr>
      <w:r w:rsidRPr="008A2188">
        <w:rPr>
          <w:rFonts w:eastAsia="MinionPro-Regular"/>
          <w:i/>
          <w:color w:val="000000"/>
          <w:lang w:val="en-US"/>
        </w:rPr>
        <w:t>Brett Marquard: Co-Chair, HL7 Structured Documents Work Group; Principal, River Rock Associates</w:t>
      </w:r>
    </w:p>
    <w:p w:rsidR="001D1896" w:rsidRPr="00570923" w:rsidRDefault="001D1896" w:rsidP="001D1896">
      <w:pPr>
        <w:rPr>
          <w:color w:val="231F20"/>
          <w:lang w:val="en-US"/>
        </w:rPr>
      </w:pPr>
    </w:p>
    <w:p w:rsidR="001D1896" w:rsidRPr="00570923" w:rsidRDefault="001D1896" w:rsidP="001D1896">
      <w:pPr>
        <w:outlineLvl w:val="0"/>
        <w:rPr>
          <w:rFonts w:eastAsia="MS Mincho"/>
          <w:b/>
          <w:bCs/>
          <w:color w:val="0000FF"/>
          <w:sz w:val="28"/>
          <w:szCs w:val="28"/>
          <w:lang w:val="en-US" w:eastAsia="ja-JP"/>
        </w:rPr>
      </w:pPr>
      <w:r w:rsidRPr="00570923">
        <w:rPr>
          <w:rFonts w:eastAsia="MS Mincho"/>
          <w:b/>
          <w:bCs/>
          <w:color w:val="0000FF"/>
          <w:sz w:val="28"/>
          <w:szCs w:val="28"/>
          <w:lang w:val="en-US" w:eastAsia="ja-JP"/>
        </w:rPr>
        <w:t xml:space="preserve">CDA Specialist Certification </w:t>
      </w:r>
      <w:r w:rsidR="00DF7AB3">
        <w:rPr>
          <w:rFonts w:eastAsia="MS Mincho"/>
          <w:b/>
          <w:bCs/>
          <w:color w:val="0000FF"/>
          <w:sz w:val="28"/>
          <w:szCs w:val="28"/>
          <w:lang w:val="en-US" w:eastAsia="ja-JP"/>
        </w:rPr>
        <w:t>Test</w:t>
      </w:r>
      <w:r w:rsidRPr="00570923">
        <w:rPr>
          <w:rFonts w:eastAsia="MS Mincho"/>
          <w:b/>
          <w:bCs/>
          <w:color w:val="0000FF"/>
          <w:sz w:val="28"/>
          <w:szCs w:val="28"/>
          <w:lang w:val="en-US" w:eastAsia="ja-JP"/>
        </w:rPr>
        <w:t xml:space="preserve"> </w:t>
      </w:r>
      <w:r>
        <w:rPr>
          <w:rFonts w:eastAsia="MS Mincho"/>
          <w:b/>
          <w:bCs/>
          <w:color w:val="0000FF"/>
          <w:sz w:val="28"/>
          <w:szCs w:val="28"/>
          <w:lang w:val="en-US" w:eastAsia="ja-JP"/>
        </w:rPr>
        <w:t>Review</w:t>
      </w:r>
      <w:r w:rsidRPr="00570923">
        <w:rPr>
          <w:rFonts w:eastAsia="MS Mincho"/>
          <w:b/>
          <w:bCs/>
          <w:color w:val="0000FF"/>
          <w:sz w:val="28"/>
          <w:szCs w:val="28"/>
          <w:lang w:val="en-US" w:eastAsia="ja-JP"/>
        </w:rPr>
        <w:t xml:space="preserve"> </w:t>
      </w:r>
    </w:p>
    <w:p w:rsidR="008A2188" w:rsidRPr="008A2188" w:rsidRDefault="008A2188" w:rsidP="008A2188">
      <w:pPr>
        <w:rPr>
          <w:bCs/>
          <w:color w:val="0000FF"/>
          <w:sz w:val="28"/>
          <w:szCs w:val="28"/>
          <w:lang w:val="en-US"/>
        </w:rPr>
      </w:pPr>
      <w:r w:rsidRPr="008A2188">
        <w:rPr>
          <w:bCs/>
          <w:color w:val="0000FF"/>
          <w:sz w:val="28"/>
          <w:szCs w:val="28"/>
          <w:lang w:val="en-US"/>
        </w:rPr>
        <w:t xml:space="preserve">Thursday, </w:t>
      </w:r>
      <w:r w:rsidR="00742356">
        <w:rPr>
          <w:bCs/>
          <w:color w:val="0000FF"/>
          <w:sz w:val="28"/>
          <w:szCs w:val="28"/>
          <w:lang w:val="en-US"/>
        </w:rPr>
        <w:t>November 7</w:t>
      </w:r>
      <w:r w:rsidRPr="008A2188">
        <w:rPr>
          <w:bCs/>
          <w:color w:val="0000FF"/>
          <w:sz w:val="28"/>
          <w:szCs w:val="28"/>
          <w:lang w:val="en-US"/>
        </w:rPr>
        <w:t xml:space="preserve"> / 9:00 am – 12:30 pm</w:t>
      </w:r>
    </w:p>
    <w:p w:rsidR="001D1896" w:rsidRPr="00570923" w:rsidRDefault="001D1896" w:rsidP="001D1896">
      <w:pPr>
        <w:rPr>
          <w:rFonts w:eastAsia="MS Mincho"/>
          <w:color w:val="0000FF"/>
          <w:lang w:val="en-US" w:eastAsia="ja-JP"/>
        </w:rPr>
      </w:pPr>
    </w:p>
    <w:p w:rsidR="001D1896" w:rsidRPr="00570923" w:rsidRDefault="001D1896" w:rsidP="001D1896">
      <w:pPr>
        <w:rPr>
          <w:rFonts w:eastAsia="MS Mincho"/>
          <w:lang w:val="en-US" w:eastAsia="ja-JP"/>
        </w:rPr>
      </w:pPr>
      <w:r w:rsidRPr="00570923">
        <w:rPr>
          <w:rFonts w:eastAsia="MS Mincho"/>
          <w:lang w:val="en-US" w:eastAsia="ja-JP"/>
        </w:rPr>
        <w:t xml:space="preserve">Upon completion of this tutorial, students will be better prepared to take the CDA Certification </w:t>
      </w:r>
      <w:r w:rsidR="00DF7AB3">
        <w:rPr>
          <w:rFonts w:eastAsia="MS Mincho"/>
          <w:lang w:val="en-US" w:eastAsia="ja-JP"/>
        </w:rPr>
        <w:t>Test.</w:t>
      </w:r>
      <w:r w:rsidRPr="00570923">
        <w:rPr>
          <w:rFonts w:eastAsia="MS Mincho"/>
          <w:lang w:val="en-US" w:eastAsia="ja-JP"/>
        </w:rPr>
        <w:t xml:space="preserve"> </w:t>
      </w:r>
    </w:p>
    <w:p w:rsidR="001D1896" w:rsidRPr="00570923" w:rsidRDefault="001D1896" w:rsidP="001D1896">
      <w:pPr>
        <w:rPr>
          <w:rFonts w:eastAsia="MS Mincho"/>
          <w:lang w:val="en-US" w:eastAsia="ja-JP"/>
        </w:rPr>
      </w:pPr>
    </w:p>
    <w:p w:rsidR="001D1896" w:rsidRPr="00DE2B98" w:rsidRDefault="001D1896" w:rsidP="001D1896">
      <w:pPr>
        <w:outlineLvl w:val="0"/>
        <w:rPr>
          <w:rFonts w:eastAsia="Helvetica"/>
          <w:b/>
          <w:color w:val="0AAC1C"/>
          <w:lang w:val="en-US"/>
        </w:rPr>
      </w:pPr>
      <w:r w:rsidRPr="00DE2B98">
        <w:rPr>
          <w:rFonts w:eastAsia="Helvetica"/>
          <w:b/>
          <w:color w:val="0AAC1C"/>
          <w:lang w:val="en-US"/>
        </w:rPr>
        <w:t>This Tutorial Will Benefit:</w:t>
      </w:r>
    </w:p>
    <w:p w:rsidR="001D1896" w:rsidRPr="00570923" w:rsidRDefault="001D1896" w:rsidP="001D1896">
      <w:pPr>
        <w:widowControl/>
        <w:numPr>
          <w:ilvl w:val="0"/>
          <w:numId w:val="3"/>
        </w:numPr>
        <w:suppressAutoHyphens w:val="0"/>
        <w:rPr>
          <w:rFonts w:eastAsia="MS Mincho"/>
          <w:lang w:val="en-US" w:eastAsia="ja-JP"/>
        </w:rPr>
      </w:pPr>
      <w:r w:rsidRPr="00570923">
        <w:rPr>
          <w:rFonts w:eastAsia="MS Mincho"/>
          <w:lang w:val="en-US" w:eastAsia="ja-JP"/>
        </w:rPr>
        <w:t xml:space="preserve">Anyone preparing for the CDA Certification </w:t>
      </w:r>
      <w:r w:rsidR="00DF7AB3">
        <w:rPr>
          <w:rFonts w:eastAsia="MS Mincho"/>
          <w:lang w:val="en-US" w:eastAsia="ja-JP"/>
        </w:rPr>
        <w:t>Test</w:t>
      </w:r>
      <w:r w:rsidRPr="00570923">
        <w:rPr>
          <w:rFonts w:eastAsia="MS Mincho"/>
          <w:lang w:val="en-US" w:eastAsia="ja-JP"/>
        </w:rPr>
        <w:t xml:space="preserve"> </w:t>
      </w:r>
    </w:p>
    <w:p w:rsidR="001D1896" w:rsidRPr="00570923" w:rsidRDefault="001D1896" w:rsidP="001D1896">
      <w:pPr>
        <w:widowControl/>
        <w:numPr>
          <w:ilvl w:val="0"/>
          <w:numId w:val="3"/>
        </w:numPr>
        <w:suppressAutoHyphens w:val="0"/>
        <w:rPr>
          <w:rFonts w:eastAsia="MS Mincho"/>
          <w:lang w:val="en-US" w:eastAsia="ja-JP"/>
        </w:rPr>
      </w:pPr>
      <w:r w:rsidRPr="00570923">
        <w:rPr>
          <w:rFonts w:eastAsia="MS Mincho"/>
          <w:lang w:val="en-US" w:eastAsia="ja-JP"/>
        </w:rPr>
        <w:t xml:space="preserve">System </w:t>
      </w:r>
      <w:r>
        <w:rPr>
          <w:rFonts w:eastAsia="MS Mincho"/>
          <w:lang w:val="en-US" w:eastAsia="ja-JP"/>
        </w:rPr>
        <w:t>a</w:t>
      </w:r>
      <w:r w:rsidRPr="00570923">
        <w:rPr>
          <w:rFonts w:eastAsia="MS Mincho"/>
          <w:lang w:val="en-US" w:eastAsia="ja-JP"/>
        </w:rPr>
        <w:t xml:space="preserve">nalysts or </w:t>
      </w:r>
      <w:r>
        <w:rPr>
          <w:rFonts w:eastAsia="MS Mincho"/>
          <w:lang w:val="en-US" w:eastAsia="ja-JP"/>
        </w:rPr>
        <w:t>c</w:t>
      </w:r>
      <w:r w:rsidRPr="00570923">
        <w:rPr>
          <w:rFonts w:eastAsia="MS Mincho"/>
          <w:lang w:val="en-US" w:eastAsia="ja-JP"/>
        </w:rPr>
        <w:t xml:space="preserve">linical </w:t>
      </w:r>
      <w:r>
        <w:rPr>
          <w:rFonts w:eastAsia="MS Mincho"/>
          <w:lang w:val="en-US" w:eastAsia="ja-JP"/>
        </w:rPr>
        <w:t>a</w:t>
      </w:r>
      <w:r w:rsidRPr="00570923">
        <w:rPr>
          <w:rFonts w:eastAsia="MS Mincho"/>
          <w:lang w:val="en-US" w:eastAsia="ja-JP"/>
        </w:rPr>
        <w:t xml:space="preserve">pplication </w:t>
      </w:r>
      <w:r>
        <w:rPr>
          <w:rFonts w:eastAsia="MS Mincho"/>
          <w:lang w:val="en-US" w:eastAsia="ja-JP"/>
        </w:rPr>
        <w:t>d</w:t>
      </w:r>
      <w:r w:rsidRPr="00570923">
        <w:rPr>
          <w:rFonts w:eastAsia="MS Mincho"/>
          <w:lang w:val="en-US" w:eastAsia="ja-JP"/>
        </w:rPr>
        <w:t xml:space="preserve">evelopers wanting in-depth understanding of the CDA Release 2 </w:t>
      </w:r>
      <w:r>
        <w:rPr>
          <w:rFonts w:eastAsia="MS Mincho"/>
          <w:lang w:val="en-US" w:eastAsia="ja-JP"/>
        </w:rPr>
        <w:t>s</w:t>
      </w:r>
      <w:r w:rsidRPr="00570923">
        <w:rPr>
          <w:rFonts w:eastAsia="MS Mincho"/>
          <w:lang w:val="en-US" w:eastAsia="ja-JP"/>
        </w:rPr>
        <w:t xml:space="preserve">tandard  </w:t>
      </w:r>
    </w:p>
    <w:p w:rsidR="001D1896" w:rsidRPr="00570923" w:rsidRDefault="001D1896" w:rsidP="001D1896">
      <w:pPr>
        <w:rPr>
          <w:rFonts w:eastAsia="MS Mincho"/>
          <w:lang w:val="en-US" w:eastAsia="ja-JP"/>
        </w:rPr>
      </w:pPr>
    </w:p>
    <w:p w:rsidR="001D1896" w:rsidRPr="00DE2B98" w:rsidRDefault="001D1896" w:rsidP="001D1896">
      <w:pPr>
        <w:outlineLvl w:val="0"/>
        <w:rPr>
          <w:rFonts w:eastAsia="Helvetica"/>
          <w:b/>
          <w:color w:val="0AAC1C"/>
          <w:lang w:val="en-US"/>
        </w:rPr>
      </w:pPr>
      <w:r w:rsidRPr="00DE2B98">
        <w:rPr>
          <w:rFonts w:eastAsia="Helvetica"/>
          <w:b/>
          <w:color w:val="0AAC1C"/>
          <w:lang w:val="en-US"/>
        </w:rPr>
        <w:t>Prerequisites:</w:t>
      </w:r>
    </w:p>
    <w:p w:rsidR="001D1896" w:rsidRPr="00570923" w:rsidRDefault="001D1896" w:rsidP="001D1896">
      <w:pPr>
        <w:widowControl/>
        <w:numPr>
          <w:ilvl w:val="0"/>
          <w:numId w:val="4"/>
        </w:numPr>
        <w:suppressAutoHyphens w:val="0"/>
        <w:rPr>
          <w:rFonts w:eastAsia="MS Mincho"/>
          <w:lang w:val="en-US" w:eastAsia="ja-JP"/>
        </w:rPr>
      </w:pPr>
      <w:r w:rsidRPr="00570923">
        <w:rPr>
          <w:rFonts w:eastAsia="MS Mincho"/>
          <w:lang w:val="en-US" w:eastAsia="ja-JP"/>
        </w:rPr>
        <w:t>Participants are encouraged to</w:t>
      </w:r>
      <w:r w:rsidR="0051453E">
        <w:rPr>
          <w:rFonts w:eastAsia="MS Mincho"/>
          <w:lang w:val="en-US" w:eastAsia="ja-JP"/>
        </w:rPr>
        <w:t xml:space="preserve"> carefully</w:t>
      </w:r>
      <w:r w:rsidRPr="00570923">
        <w:rPr>
          <w:rFonts w:eastAsia="MS Mincho"/>
          <w:lang w:val="en-US" w:eastAsia="ja-JP"/>
        </w:rPr>
        <w:t xml:space="preserve"> read the CDA Release 2 </w:t>
      </w:r>
      <w:r>
        <w:rPr>
          <w:rFonts w:eastAsia="MS Mincho"/>
          <w:lang w:val="en-US" w:eastAsia="ja-JP"/>
        </w:rPr>
        <w:t>s</w:t>
      </w:r>
      <w:r w:rsidRPr="00570923">
        <w:rPr>
          <w:rFonts w:eastAsia="MS Mincho"/>
          <w:lang w:val="en-US" w:eastAsia="ja-JP"/>
        </w:rPr>
        <w:t xml:space="preserve">tandard </w:t>
      </w:r>
    </w:p>
    <w:p w:rsidR="001D1896" w:rsidRPr="00570923" w:rsidRDefault="001D1896" w:rsidP="001D1896">
      <w:pPr>
        <w:widowControl/>
        <w:numPr>
          <w:ilvl w:val="0"/>
          <w:numId w:val="4"/>
        </w:numPr>
        <w:suppressAutoHyphens w:val="0"/>
        <w:rPr>
          <w:rFonts w:eastAsia="MS Mincho"/>
          <w:lang w:val="en-US" w:eastAsia="ja-JP"/>
        </w:rPr>
      </w:pPr>
      <w:r w:rsidRPr="00570923">
        <w:rPr>
          <w:rFonts w:eastAsia="MS Mincho"/>
          <w:lang w:val="en-US" w:eastAsia="ja-JP"/>
        </w:rPr>
        <w:t xml:space="preserve">Introduction to Version 3 (Part 1) as well as the CDA Introductory and Advanced tutorials are strongly recommended </w:t>
      </w:r>
    </w:p>
    <w:p w:rsidR="001D1896" w:rsidRPr="00570923" w:rsidRDefault="001D1896" w:rsidP="001D1896">
      <w:pPr>
        <w:outlineLvl w:val="0"/>
        <w:rPr>
          <w:b/>
          <w:bCs/>
          <w:i/>
          <w:color w:val="000000"/>
          <w:lang w:val="en-US"/>
        </w:rPr>
      </w:pPr>
    </w:p>
    <w:p w:rsidR="001D1896" w:rsidRPr="00DE2B98" w:rsidRDefault="001D1896" w:rsidP="001D1896">
      <w:pPr>
        <w:outlineLvl w:val="0"/>
        <w:rPr>
          <w:rFonts w:eastAsia="Helvetica"/>
          <w:b/>
          <w:color w:val="0AAC1C"/>
          <w:lang w:val="en-US"/>
        </w:rPr>
      </w:pPr>
      <w:r w:rsidRPr="00DE2B98">
        <w:rPr>
          <w:rFonts w:eastAsia="Helvetica"/>
          <w:b/>
          <w:color w:val="0AAC1C"/>
          <w:lang w:val="en-US"/>
        </w:rPr>
        <w:t>Faculty:</w:t>
      </w:r>
    </w:p>
    <w:p w:rsidR="001D1896" w:rsidRDefault="001D1896" w:rsidP="001D1896">
      <w:pPr>
        <w:autoSpaceDE w:val="0"/>
        <w:rPr>
          <w:rFonts w:eastAsia="MinionPro-Regular"/>
          <w:color w:val="000000"/>
          <w:lang w:val="en-US"/>
        </w:rPr>
      </w:pPr>
      <w:r>
        <w:rPr>
          <w:rFonts w:eastAsia="MinionPro-Regular"/>
          <w:i/>
          <w:color w:val="000000"/>
          <w:lang w:val="en-US"/>
        </w:rPr>
        <w:t>Calvin Beebe</w:t>
      </w:r>
      <w:r>
        <w:rPr>
          <w:rFonts w:eastAsia="MinionPro-Regular"/>
          <w:color w:val="000000"/>
          <w:lang w:val="en-US"/>
        </w:rPr>
        <w:t>: Co-Chair, HL7 Structure &amp; Semantic Design Steering Division – HL7 Technical Steering Committee; Co-Chair, HL7 Structured Documents Work Group; Co-Editor, CDA; Technical Specialist, Information Services, Mayo Clinic – Rochester, MN</w:t>
      </w:r>
      <w:r w:rsidRPr="00DD630D">
        <w:rPr>
          <w:rFonts w:eastAsia="MinionPro-Regular"/>
          <w:color w:val="000000"/>
          <w:lang w:val="en-US"/>
        </w:rPr>
        <w:t xml:space="preserve"> </w:t>
      </w:r>
    </w:p>
    <w:p w:rsidR="001D1896" w:rsidRPr="00570923" w:rsidRDefault="001D1896" w:rsidP="001D1896">
      <w:pPr>
        <w:rPr>
          <w:color w:val="000000"/>
          <w:lang w:val="en-US"/>
        </w:rPr>
      </w:pPr>
    </w:p>
    <w:p w:rsidR="001D1896" w:rsidRPr="00570923" w:rsidRDefault="001D1896" w:rsidP="001D1896">
      <w:pPr>
        <w:outlineLvl w:val="0"/>
        <w:rPr>
          <w:b/>
          <w:bCs/>
          <w:color w:val="0000FF"/>
          <w:sz w:val="28"/>
          <w:szCs w:val="28"/>
          <w:lang w:val="en-US"/>
        </w:rPr>
      </w:pPr>
      <w:r w:rsidRPr="00570923">
        <w:rPr>
          <w:b/>
          <w:bCs/>
          <w:color w:val="0000FF"/>
          <w:sz w:val="28"/>
          <w:szCs w:val="28"/>
          <w:lang w:val="en-US"/>
        </w:rPr>
        <w:t>HL7 Version 2</w:t>
      </w:r>
      <w:r w:rsidR="00DF7AB3">
        <w:rPr>
          <w:b/>
          <w:bCs/>
          <w:color w:val="0000FF"/>
          <w:sz w:val="28"/>
          <w:szCs w:val="28"/>
          <w:lang w:val="en-US"/>
        </w:rPr>
        <w:t>.7</w:t>
      </w:r>
      <w:r w:rsidRPr="00570923">
        <w:rPr>
          <w:b/>
          <w:bCs/>
          <w:color w:val="0000FF"/>
          <w:sz w:val="28"/>
          <w:szCs w:val="28"/>
          <w:lang w:val="en-US"/>
        </w:rPr>
        <w:t xml:space="preserve"> </w:t>
      </w:r>
      <w:r>
        <w:rPr>
          <w:b/>
          <w:bCs/>
          <w:color w:val="0000FF"/>
          <w:sz w:val="28"/>
          <w:szCs w:val="28"/>
          <w:lang w:val="en-US"/>
        </w:rPr>
        <w:t xml:space="preserve">Control Specialist </w:t>
      </w:r>
      <w:r w:rsidRPr="00570923">
        <w:rPr>
          <w:b/>
          <w:bCs/>
          <w:color w:val="0000FF"/>
          <w:sz w:val="28"/>
          <w:szCs w:val="28"/>
          <w:lang w:val="en-US"/>
        </w:rPr>
        <w:t xml:space="preserve">Certification </w:t>
      </w:r>
      <w:r w:rsidR="00DF7AB3">
        <w:rPr>
          <w:b/>
          <w:bCs/>
          <w:color w:val="0000FF"/>
          <w:sz w:val="28"/>
          <w:szCs w:val="28"/>
          <w:lang w:val="en-US"/>
        </w:rPr>
        <w:t>Test</w:t>
      </w:r>
    </w:p>
    <w:p w:rsidR="001D1896" w:rsidRPr="00570923" w:rsidRDefault="001D1896" w:rsidP="001D1896">
      <w:pPr>
        <w:outlineLvl w:val="0"/>
        <w:rPr>
          <w:bCs/>
          <w:color w:val="0000FF"/>
          <w:sz w:val="28"/>
          <w:szCs w:val="28"/>
          <w:lang w:val="en-US"/>
        </w:rPr>
      </w:pPr>
      <w:r w:rsidRPr="00570923">
        <w:rPr>
          <w:bCs/>
          <w:color w:val="0000FF"/>
          <w:sz w:val="28"/>
          <w:szCs w:val="28"/>
          <w:lang w:val="en-US"/>
        </w:rPr>
        <w:t xml:space="preserve">Thursday, </w:t>
      </w:r>
      <w:r w:rsidR="00742356">
        <w:rPr>
          <w:bCs/>
          <w:color w:val="0000FF"/>
          <w:sz w:val="28"/>
          <w:szCs w:val="28"/>
          <w:lang w:val="en-US"/>
        </w:rPr>
        <w:t>November 7</w:t>
      </w:r>
      <w:r w:rsidRPr="00570923">
        <w:rPr>
          <w:bCs/>
          <w:color w:val="0000FF"/>
          <w:sz w:val="28"/>
          <w:szCs w:val="28"/>
          <w:lang w:val="en-US"/>
        </w:rPr>
        <w:t xml:space="preserve"> / 1:30 pm – 3:30 pm</w:t>
      </w:r>
    </w:p>
    <w:p w:rsidR="001D1896" w:rsidRPr="00570923" w:rsidRDefault="001D1896" w:rsidP="001D1896">
      <w:pPr>
        <w:rPr>
          <w:lang w:val="en-US"/>
        </w:rPr>
      </w:pPr>
    </w:p>
    <w:p w:rsidR="001D1896" w:rsidRDefault="001D1896" w:rsidP="001D1896">
      <w:pPr>
        <w:tabs>
          <w:tab w:val="left" w:pos="3690"/>
        </w:tabs>
        <w:rPr>
          <w:lang w:val="en-US"/>
        </w:rPr>
      </w:pPr>
      <w:r w:rsidRPr="00570923">
        <w:rPr>
          <w:lang w:val="en-US"/>
        </w:rPr>
        <w:t>Health Level Seven is pleased to offer certification testing on HL7 Version 2.</w:t>
      </w:r>
      <w:r w:rsidR="00DF7AB3">
        <w:rPr>
          <w:lang w:val="en-US"/>
        </w:rPr>
        <w:t>7</w:t>
      </w:r>
      <w:r w:rsidRPr="00570923">
        <w:rPr>
          <w:lang w:val="en-US"/>
        </w:rPr>
        <w:t xml:space="preserve">, Chapter 2: Control.  Certification testing is offered to those industry participants who are expected to have a working knowledge of the HL7 Messaging Standard. Interface analysts, healthcare systems analysts, medical software programmers, and medical informatics faculty and students are all potential candidates.  The knowledge required to pass the </w:t>
      </w:r>
      <w:r w:rsidR="00DF7AB3">
        <w:rPr>
          <w:lang w:val="en-US"/>
        </w:rPr>
        <w:t>test</w:t>
      </w:r>
      <w:r w:rsidRPr="00570923">
        <w:rPr>
          <w:lang w:val="en-US"/>
        </w:rPr>
        <w:t xml:space="preserve"> can be obtained by participation in the HL7 working group meetings, by attending HL7 education sessions, by field work dealing with HL7 interfaces, or simply by self-study of Chapter</w:t>
      </w:r>
      <w:r>
        <w:rPr>
          <w:lang w:val="en-US"/>
        </w:rPr>
        <w:t>s</w:t>
      </w:r>
      <w:r w:rsidRPr="00570923">
        <w:rPr>
          <w:lang w:val="en-US"/>
        </w:rPr>
        <w:t xml:space="preserve"> 2</w:t>
      </w:r>
      <w:r>
        <w:rPr>
          <w:lang w:val="en-US"/>
        </w:rPr>
        <w:t>,</w:t>
      </w:r>
      <w:r w:rsidRPr="00570923">
        <w:rPr>
          <w:lang w:val="en-US"/>
        </w:rPr>
        <w:t xml:space="preserve"> 2A</w:t>
      </w:r>
      <w:r>
        <w:rPr>
          <w:lang w:val="en-US"/>
        </w:rPr>
        <w:t xml:space="preserve"> and 2B</w:t>
      </w:r>
      <w:r w:rsidRPr="00570923">
        <w:rPr>
          <w:lang w:val="en-US"/>
        </w:rPr>
        <w:t xml:space="preserve"> of the HL7 Version 2.</w:t>
      </w:r>
      <w:r w:rsidR="00DF7AB3">
        <w:rPr>
          <w:lang w:val="en-US"/>
        </w:rPr>
        <w:t>7 s</w:t>
      </w:r>
      <w:r w:rsidRPr="00570923">
        <w:rPr>
          <w:lang w:val="en-US"/>
        </w:rPr>
        <w:t xml:space="preserve">tandard (the standard may be obtained via HL7 membership or non-member purchase on www.HL7.org). </w:t>
      </w:r>
    </w:p>
    <w:p w:rsidR="00D23370" w:rsidRPr="00570923" w:rsidRDefault="00D23370" w:rsidP="001D1896">
      <w:pPr>
        <w:tabs>
          <w:tab w:val="left" w:pos="3690"/>
        </w:tabs>
        <w:rPr>
          <w:lang w:val="en-US"/>
        </w:rPr>
      </w:pPr>
    </w:p>
    <w:p w:rsidR="001D1896" w:rsidRPr="00D23370" w:rsidRDefault="00D23370" w:rsidP="001D1896">
      <w:pPr>
        <w:rPr>
          <w:color w:val="FF0000"/>
          <w:lang w:val="en-US"/>
        </w:rPr>
      </w:pPr>
      <w:r w:rsidRPr="00D23370">
        <w:rPr>
          <w:color w:val="FF0000"/>
          <w:lang w:val="en-US"/>
        </w:rPr>
        <w:t xml:space="preserve">Note:  You will need to bring your laptop to take the exam.  We have changed to online certification. </w:t>
      </w:r>
    </w:p>
    <w:p w:rsidR="00D23370" w:rsidRDefault="00D23370" w:rsidP="001D1896">
      <w:pPr>
        <w:rPr>
          <w:b/>
          <w:bCs/>
          <w:color w:val="0000FF"/>
          <w:lang w:val="en-US"/>
        </w:rPr>
      </w:pPr>
    </w:p>
    <w:p w:rsidR="001D1896" w:rsidRPr="00570923" w:rsidRDefault="001D1896" w:rsidP="001D1896">
      <w:pPr>
        <w:rPr>
          <w:bCs/>
          <w:color w:val="0000FF"/>
          <w:lang w:val="en-US"/>
        </w:rPr>
      </w:pPr>
      <w:r w:rsidRPr="00570923">
        <w:rPr>
          <w:b/>
          <w:bCs/>
          <w:color w:val="0000FF"/>
          <w:lang w:val="en-US"/>
        </w:rPr>
        <w:t xml:space="preserve">Note: </w:t>
      </w:r>
      <w:r w:rsidRPr="00570923">
        <w:rPr>
          <w:bCs/>
          <w:color w:val="0000FF"/>
          <w:lang w:val="en-US"/>
        </w:rPr>
        <w:t xml:space="preserve">Simply taking the courses offered at this summit will most likely not be sufficient to pass the test. We strongly recommend a combination of the aforementioned to fully prepare yourself for the </w:t>
      </w:r>
      <w:r w:rsidR="00DF7AB3">
        <w:rPr>
          <w:bCs/>
          <w:color w:val="0000FF"/>
          <w:lang w:val="en-US"/>
        </w:rPr>
        <w:t>test</w:t>
      </w:r>
      <w:r w:rsidRPr="00570923">
        <w:rPr>
          <w:bCs/>
          <w:color w:val="0000FF"/>
          <w:lang w:val="en-US"/>
        </w:rPr>
        <w:t xml:space="preserve">. </w:t>
      </w:r>
    </w:p>
    <w:p w:rsidR="001D1896" w:rsidRPr="00570923" w:rsidRDefault="001D1896" w:rsidP="001D1896">
      <w:pPr>
        <w:rPr>
          <w:lang w:val="en-US"/>
        </w:rPr>
      </w:pPr>
    </w:p>
    <w:p w:rsidR="001D1896" w:rsidRPr="00570923" w:rsidRDefault="001D1896" w:rsidP="001D1896">
      <w:pPr>
        <w:outlineLvl w:val="0"/>
        <w:rPr>
          <w:b/>
          <w:bCs/>
          <w:color w:val="0000FF"/>
          <w:sz w:val="28"/>
          <w:szCs w:val="28"/>
          <w:lang w:val="en-US"/>
        </w:rPr>
      </w:pPr>
      <w:r w:rsidRPr="00570923">
        <w:rPr>
          <w:b/>
          <w:bCs/>
          <w:color w:val="0000FF"/>
          <w:sz w:val="28"/>
          <w:szCs w:val="28"/>
          <w:lang w:val="en-US"/>
        </w:rPr>
        <w:t>HL7 CDA</w:t>
      </w:r>
      <w:r>
        <w:rPr>
          <w:b/>
          <w:bCs/>
          <w:color w:val="0000FF"/>
          <w:sz w:val="28"/>
          <w:szCs w:val="28"/>
          <w:lang w:val="en-US"/>
        </w:rPr>
        <w:t xml:space="preserve"> Specialist</w:t>
      </w:r>
      <w:r w:rsidRPr="00570923">
        <w:rPr>
          <w:b/>
          <w:bCs/>
          <w:color w:val="0000FF"/>
          <w:sz w:val="28"/>
          <w:szCs w:val="28"/>
          <w:lang w:val="en-US"/>
        </w:rPr>
        <w:t xml:space="preserve"> Certification</w:t>
      </w:r>
      <w:r w:rsidR="00DF7AB3">
        <w:rPr>
          <w:b/>
          <w:bCs/>
          <w:color w:val="0000FF"/>
          <w:sz w:val="28"/>
          <w:szCs w:val="28"/>
          <w:lang w:val="en-US"/>
        </w:rPr>
        <w:t xml:space="preserve"> Test</w:t>
      </w:r>
      <w:r w:rsidRPr="00570923">
        <w:rPr>
          <w:b/>
          <w:bCs/>
          <w:color w:val="0000FF"/>
          <w:sz w:val="28"/>
          <w:szCs w:val="28"/>
          <w:lang w:val="en-US"/>
        </w:rPr>
        <w:t xml:space="preserve"> </w:t>
      </w:r>
    </w:p>
    <w:p w:rsidR="001D1896" w:rsidRPr="00570923" w:rsidRDefault="001D1896" w:rsidP="001D1896">
      <w:pPr>
        <w:outlineLvl w:val="0"/>
        <w:rPr>
          <w:bCs/>
          <w:color w:val="0000FF"/>
          <w:sz w:val="28"/>
          <w:szCs w:val="28"/>
          <w:lang w:val="en-US"/>
        </w:rPr>
      </w:pPr>
      <w:r w:rsidRPr="00570923">
        <w:rPr>
          <w:bCs/>
          <w:color w:val="0000FF"/>
          <w:sz w:val="28"/>
          <w:szCs w:val="28"/>
          <w:lang w:val="en-US"/>
        </w:rPr>
        <w:t xml:space="preserve">Thursday, </w:t>
      </w:r>
      <w:r w:rsidR="00742356">
        <w:rPr>
          <w:bCs/>
          <w:color w:val="0000FF"/>
          <w:sz w:val="28"/>
          <w:szCs w:val="28"/>
          <w:lang w:val="en-US"/>
        </w:rPr>
        <w:t>November 7</w:t>
      </w:r>
      <w:r w:rsidRPr="00570923">
        <w:rPr>
          <w:bCs/>
          <w:color w:val="0000FF"/>
          <w:sz w:val="28"/>
          <w:szCs w:val="28"/>
          <w:lang w:val="en-US"/>
        </w:rPr>
        <w:t xml:space="preserve"> / 1:30 pm – 3:30 pm</w:t>
      </w:r>
    </w:p>
    <w:p w:rsidR="001D1896" w:rsidRPr="00570923" w:rsidRDefault="001D1896" w:rsidP="001D1896">
      <w:pPr>
        <w:rPr>
          <w:lang w:val="en-US"/>
        </w:rPr>
      </w:pPr>
    </w:p>
    <w:p w:rsidR="001D1896" w:rsidRPr="00570923" w:rsidRDefault="001D1896" w:rsidP="001D1896">
      <w:pPr>
        <w:rPr>
          <w:color w:val="000000"/>
          <w:lang w:val="en-US"/>
        </w:rPr>
      </w:pPr>
      <w:r w:rsidRPr="00570923">
        <w:rPr>
          <w:color w:val="000000"/>
          <w:lang w:val="en-US"/>
        </w:rPr>
        <w:t>Health Level Seven is pleased to offer certification testing on HL7 CDA Release 2.</w:t>
      </w:r>
      <w:r w:rsidR="0051453E">
        <w:rPr>
          <w:color w:val="000000"/>
          <w:lang w:val="en-US"/>
        </w:rPr>
        <w:t xml:space="preserve"> </w:t>
      </w:r>
      <w:r w:rsidRPr="00570923">
        <w:rPr>
          <w:color w:val="000000"/>
          <w:lang w:val="en-US"/>
        </w:rPr>
        <w:t xml:space="preserve">Certification testing is offered to those participants who want to demonstrate that they have a working knowledge of the CDA Release 2 </w:t>
      </w:r>
      <w:r>
        <w:rPr>
          <w:color w:val="000000"/>
          <w:lang w:val="en-US"/>
        </w:rPr>
        <w:t>s</w:t>
      </w:r>
      <w:r w:rsidRPr="00570923">
        <w:rPr>
          <w:color w:val="000000"/>
          <w:lang w:val="en-US"/>
        </w:rPr>
        <w:t>tandard. Healthcare systems analysts, medical software programmers, and medical informatics faculty and students are all potential candidates.</w:t>
      </w:r>
    </w:p>
    <w:p w:rsidR="001D1896" w:rsidRPr="00570923" w:rsidRDefault="001D1896" w:rsidP="001D1896">
      <w:pPr>
        <w:rPr>
          <w:color w:val="000000"/>
          <w:lang w:val="en-US"/>
        </w:rPr>
      </w:pPr>
    </w:p>
    <w:p w:rsidR="001D1896" w:rsidRPr="00570923" w:rsidRDefault="001D1896" w:rsidP="001D1896">
      <w:pPr>
        <w:rPr>
          <w:color w:val="000000"/>
          <w:lang w:val="en-US"/>
        </w:rPr>
      </w:pPr>
      <w:r w:rsidRPr="00570923">
        <w:rPr>
          <w:color w:val="000000"/>
          <w:lang w:val="en-US"/>
        </w:rPr>
        <w:lastRenderedPageBreak/>
        <w:t xml:space="preserve">The knowledge required to pass the </w:t>
      </w:r>
      <w:r w:rsidR="00DF7AB3">
        <w:rPr>
          <w:color w:val="000000"/>
          <w:lang w:val="en-US"/>
        </w:rPr>
        <w:t xml:space="preserve">test </w:t>
      </w:r>
      <w:r w:rsidRPr="00570923">
        <w:rPr>
          <w:color w:val="000000"/>
          <w:lang w:val="en-US"/>
        </w:rPr>
        <w:t>can be obtained by attending HL7 education sessions, by field work dealing with HL7 CDA based applications, or simply by self-study of the HL7 CDA Release 2 Standard. Please refer to the Study Guide on the HL7 Training and Certification page of the HL7 website for details on the content covered by the test.</w:t>
      </w:r>
    </w:p>
    <w:p w:rsidR="001D1896" w:rsidRDefault="001D1896" w:rsidP="001D1896">
      <w:pPr>
        <w:rPr>
          <w:color w:val="000000"/>
          <w:lang w:val="en-US"/>
        </w:rPr>
      </w:pPr>
    </w:p>
    <w:p w:rsidR="00D23370" w:rsidRPr="00D23370" w:rsidRDefault="00D23370" w:rsidP="00D23370">
      <w:pPr>
        <w:rPr>
          <w:color w:val="FF0000"/>
          <w:lang w:val="en-US"/>
        </w:rPr>
      </w:pPr>
      <w:r w:rsidRPr="00D23370">
        <w:rPr>
          <w:color w:val="FF0000"/>
          <w:lang w:val="en-US"/>
        </w:rPr>
        <w:t xml:space="preserve">Note:  You will need to bring your laptop to take the exam.  We have changed to online certification. </w:t>
      </w:r>
    </w:p>
    <w:p w:rsidR="00D23370" w:rsidRPr="00570923" w:rsidRDefault="00D23370" w:rsidP="001D1896">
      <w:pPr>
        <w:rPr>
          <w:color w:val="000000"/>
          <w:lang w:val="en-US"/>
        </w:rPr>
      </w:pPr>
    </w:p>
    <w:p w:rsidR="001D1896" w:rsidRPr="00570923" w:rsidRDefault="001D1896" w:rsidP="001D1896">
      <w:pPr>
        <w:rPr>
          <w:bCs/>
          <w:color w:val="0000FF"/>
          <w:lang w:val="en-US"/>
        </w:rPr>
      </w:pPr>
      <w:r w:rsidRPr="00570923">
        <w:rPr>
          <w:b/>
          <w:bCs/>
          <w:color w:val="0000FF"/>
          <w:lang w:val="en-US"/>
        </w:rPr>
        <w:t xml:space="preserve">Note: </w:t>
      </w:r>
      <w:r w:rsidRPr="00570923">
        <w:rPr>
          <w:bCs/>
          <w:color w:val="0000FF"/>
          <w:lang w:val="en-US"/>
        </w:rPr>
        <w:t xml:space="preserve">Simply taking the courses offered at this summit will most likely not be sufficient to pass the test. We strongly recommend a combination of the aforementioned to fully prepare yourself for the </w:t>
      </w:r>
      <w:r w:rsidR="00DF7AB3">
        <w:rPr>
          <w:bCs/>
          <w:color w:val="0000FF"/>
          <w:lang w:val="en-US"/>
        </w:rPr>
        <w:t>test</w:t>
      </w:r>
      <w:r w:rsidRPr="00570923">
        <w:rPr>
          <w:bCs/>
          <w:color w:val="0000FF"/>
          <w:lang w:val="en-US"/>
        </w:rPr>
        <w:t xml:space="preserve">. </w:t>
      </w:r>
    </w:p>
    <w:p w:rsidR="001D1896" w:rsidRPr="00570923" w:rsidRDefault="001D1896" w:rsidP="001D1896">
      <w:pPr>
        <w:rPr>
          <w:color w:val="000000"/>
          <w:lang w:val="en-US"/>
        </w:rPr>
      </w:pPr>
    </w:p>
    <w:p w:rsidR="001D1896" w:rsidRPr="00570923" w:rsidRDefault="001D1896" w:rsidP="001D1896">
      <w:pPr>
        <w:rPr>
          <w:color w:val="000000"/>
          <w:lang w:val="en-US"/>
        </w:rPr>
      </w:pPr>
    </w:p>
    <w:p w:rsidR="001D1896" w:rsidRPr="00570923" w:rsidRDefault="001D1896" w:rsidP="001D1896">
      <w:pPr>
        <w:outlineLvl w:val="0"/>
        <w:rPr>
          <w:b/>
          <w:bCs/>
          <w:color w:val="0000FF"/>
          <w:sz w:val="28"/>
          <w:szCs w:val="28"/>
          <w:lang w:val="en-US"/>
        </w:rPr>
      </w:pPr>
      <w:r w:rsidRPr="00570923">
        <w:rPr>
          <w:b/>
          <w:bCs/>
          <w:color w:val="0000FF"/>
          <w:sz w:val="28"/>
          <w:szCs w:val="28"/>
          <w:lang w:val="en-US"/>
        </w:rPr>
        <w:t xml:space="preserve">HL7 Version 3 RIM Certification </w:t>
      </w:r>
      <w:r w:rsidR="00DF7AB3">
        <w:rPr>
          <w:b/>
          <w:bCs/>
          <w:color w:val="0000FF"/>
          <w:sz w:val="28"/>
          <w:szCs w:val="28"/>
          <w:lang w:val="en-US"/>
        </w:rPr>
        <w:t>Test</w:t>
      </w:r>
    </w:p>
    <w:p w:rsidR="001D1896" w:rsidRPr="00570923" w:rsidRDefault="001D1896" w:rsidP="001D1896">
      <w:pPr>
        <w:outlineLvl w:val="0"/>
        <w:rPr>
          <w:bCs/>
          <w:color w:val="0000FF"/>
          <w:sz w:val="28"/>
          <w:szCs w:val="28"/>
          <w:lang w:val="en-US"/>
        </w:rPr>
      </w:pPr>
      <w:r w:rsidRPr="00570923">
        <w:rPr>
          <w:bCs/>
          <w:color w:val="0000FF"/>
          <w:sz w:val="28"/>
          <w:szCs w:val="28"/>
          <w:lang w:val="en-US"/>
        </w:rPr>
        <w:t xml:space="preserve">Thursday, </w:t>
      </w:r>
      <w:r w:rsidR="00742356">
        <w:rPr>
          <w:bCs/>
          <w:color w:val="0000FF"/>
          <w:sz w:val="28"/>
          <w:szCs w:val="28"/>
          <w:lang w:val="en-US"/>
        </w:rPr>
        <w:t>November 7</w:t>
      </w:r>
      <w:r w:rsidRPr="00570923">
        <w:rPr>
          <w:bCs/>
          <w:color w:val="0000FF"/>
          <w:sz w:val="28"/>
          <w:szCs w:val="28"/>
          <w:lang w:val="en-US"/>
        </w:rPr>
        <w:t xml:space="preserve"> / 1:30 pm – 3:30 pm</w:t>
      </w:r>
    </w:p>
    <w:p w:rsidR="001D1896" w:rsidRPr="00570923" w:rsidRDefault="001D1896" w:rsidP="001D1896">
      <w:pPr>
        <w:rPr>
          <w:lang w:val="en-US"/>
        </w:rPr>
      </w:pPr>
    </w:p>
    <w:p w:rsidR="001D1896" w:rsidRPr="00570923" w:rsidRDefault="001D1896" w:rsidP="001D1896">
      <w:pPr>
        <w:rPr>
          <w:bCs/>
          <w:lang w:val="en-US"/>
        </w:rPr>
      </w:pPr>
      <w:r w:rsidRPr="00570923">
        <w:rPr>
          <w:bCs/>
          <w:lang w:val="en-US"/>
        </w:rPr>
        <w:t>Health Level Seven is pleased to offer certification testing on the HL7 Version 3 Reference Information Model (RIM) 2.11 (the version of the RIM on Version 3 Normative Edition 2006).  Note that the RIM is the foundational base of all Version 3 artifacts.  Certification testing is offered to those industry participants who are expected to have a working knowledge of the HL7 Version 3 RIM or its derived artifacts.  Interface analysts, healthcare systems analysts, medical software programmers, and medical informatics faculty and students are all potential candidates.</w:t>
      </w:r>
    </w:p>
    <w:p w:rsidR="001D1896" w:rsidRPr="00570923" w:rsidRDefault="001D1896" w:rsidP="001D1896">
      <w:pPr>
        <w:rPr>
          <w:bCs/>
          <w:lang w:val="en-US"/>
        </w:rPr>
      </w:pPr>
    </w:p>
    <w:p w:rsidR="001D1896" w:rsidRDefault="001D1896" w:rsidP="001D1896">
      <w:pPr>
        <w:rPr>
          <w:bCs/>
          <w:lang w:val="en-US"/>
        </w:rPr>
      </w:pPr>
      <w:r w:rsidRPr="00570923">
        <w:rPr>
          <w:bCs/>
          <w:lang w:val="en-US"/>
        </w:rPr>
        <w:t xml:space="preserve">The knowledge required to pass the </w:t>
      </w:r>
      <w:r w:rsidR="00DF7AB3">
        <w:rPr>
          <w:bCs/>
          <w:lang w:val="en-US"/>
        </w:rPr>
        <w:t>test</w:t>
      </w:r>
      <w:r w:rsidRPr="00570923">
        <w:rPr>
          <w:bCs/>
          <w:lang w:val="en-US"/>
        </w:rPr>
        <w:t xml:space="preserve"> can be obtained by self study of the RIM and its associated normative structural vocabulary as well as through participation in the HL7 working group meetings, HL7 education sessions, and field work implementing HL7 Version 3 artifacts.  Please refer to the Study Guide on the HL7 Training and Certification page of the HL7 website for details on the content covered by the test.</w:t>
      </w:r>
    </w:p>
    <w:p w:rsidR="00D23370" w:rsidRPr="00570923" w:rsidRDefault="00D23370" w:rsidP="001D1896">
      <w:pPr>
        <w:rPr>
          <w:bCs/>
          <w:lang w:val="en-US"/>
        </w:rPr>
      </w:pPr>
    </w:p>
    <w:p w:rsidR="00D23370" w:rsidRPr="00D23370" w:rsidRDefault="00D23370" w:rsidP="00D23370">
      <w:pPr>
        <w:rPr>
          <w:color w:val="FF0000"/>
          <w:lang w:val="en-US"/>
        </w:rPr>
      </w:pPr>
      <w:r w:rsidRPr="00D23370">
        <w:rPr>
          <w:color w:val="FF0000"/>
          <w:lang w:val="en-US"/>
        </w:rPr>
        <w:t xml:space="preserve">Note:  You will need to bring your laptop to take the exam.  We have changed to online certification. </w:t>
      </w:r>
    </w:p>
    <w:p w:rsidR="001D1896" w:rsidRPr="00570923" w:rsidRDefault="001D1896" w:rsidP="001D1896">
      <w:pPr>
        <w:rPr>
          <w:bCs/>
          <w:lang w:val="en-US"/>
        </w:rPr>
      </w:pPr>
    </w:p>
    <w:p w:rsidR="001D1896" w:rsidRPr="00570923" w:rsidRDefault="001D1896" w:rsidP="001D1896">
      <w:pPr>
        <w:rPr>
          <w:bCs/>
          <w:color w:val="0000FF"/>
          <w:lang w:val="en-US"/>
        </w:rPr>
      </w:pPr>
      <w:r w:rsidRPr="00570923">
        <w:rPr>
          <w:b/>
          <w:bCs/>
          <w:color w:val="0000FF"/>
          <w:lang w:val="en-US"/>
        </w:rPr>
        <w:t xml:space="preserve">Note: </w:t>
      </w:r>
      <w:r w:rsidRPr="00570923">
        <w:rPr>
          <w:bCs/>
          <w:color w:val="0000FF"/>
          <w:lang w:val="en-US"/>
        </w:rPr>
        <w:t xml:space="preserve">Simply taking the courses offered at this summit will most likely not be sufficient to pass the test. We strongly recommend a combination of the aforementioned to fully prepare yourself for the </w:t>
      </w:r>
      <w:r w:rsidR="00DF7AB3">
        <w:rPr>
          <w:bCs/>
          <w:color w:val="0000FF"/>
          <w:lang w:val="en-US"/>
        </w:rPr>
        <w:t>test</w:t>
      </w:r>
      <w:r w:rsidRPr="00570923">
        <w:rPr>
          <w:bCs/>
          <w:color w:val="0000FF"/>
          <w:lang w:val="en-US"/>
        </w:rPr>
        <w:t xml:space="preserve">. </w:t>
      </w:r>
    </w:p>
    <w:p w:rsidR="001D1896" w:rsidRPr="00570923" w:rsidRDefault="001D1896" w:rsidP="001D1896">
      <w:pPr>
        <w:rPr>
          <w:color w:val="0000FF"/>
          <w:sz w:val="28"/>
          <w:szCs w:val="28"/>
          <w:lang w:val="en-US"/>
        </w:rPr>
      </w:pPr>
    </w:p>
    <w:p w:rsidR="001D1896" w:rsidRPr="001D1896" w:rsidRDefault="001D1896" w:rsidP="001D1896"/>
    <w:sectPr w:rsidR="001D1896" w:rsidRPr="001D1896" w:rsidSect="001D18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MinionPro-Regular">
    <w:altName w:val="Times New Roman"/>
    <w:charset w:val="00"/>
    <w:family w:val="auto"/>
    <w:pitch w:val="default"/>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9162D"/>
    <w:multiLevelType w:val="hybridMultilevel"/>
    <w:tmpl w:val="18FE19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nsid w:val="10216D54"/>
    <w:multiLevelType w:val="hybridMultilevel"/>
    <w:tmpl w:val="F77839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D62280D"/>
    <w:multiLevelType w:val="hybridMultilevel"/>
    <w:tmpl w:val="3D0C7B3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D76070B"/>
    <w:multiLevelType w:val="multilevel"/>
    <w:tmpl w:val="B032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02307D1"/>
    <w:multiLevelType w:val="hybridMultilevel"/>
    <w:tmpl w:val="284444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2F41BC7"/>
    <w:multiLevelType w:val="multilevel"/>
    <w:tmpl w:val="BA04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6F811F2"/>
    <w:multiLevelType w:val="hybridMultilevel"/>
    <w:tmpl w:val="1F32256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29E57A1"/>
    <w:multiLevelType w:val="hybridMultilevel"/>
    <w:tmpl w:val="F014F9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3"/>
  </w:num>
  <w:num w:numId="4">
    <w:abstractNumId w:val="5"/>
  </w:num>
  <w:num w:numId="5">
    <w:abstractNumId w:val="0"/>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896"/>
    <w:rsid w:val="000C1AD3"/>
    <w:rsid w:val="000D17FF"/>
    <w:rsid w:val="001D1896"/>
    <w:rsid w:val="00260311"/>
    <w:rsid w:val="0044705A"/>
    <w:rsid w:val="005038A8"/>
    <w:rsid w:val="0051453E"/>
    <w:rsid w:val="00560C70"/>
    <w:rsid w:val="005F5947"/>
    <w:rsid w:val="00693307"/>
    <w:rsid w:val="00742356"/>
    <w:rsid w:val="007D508F"/>
    <w:rsid w:val="008A2188"/>
    <w:rsid w:val="0095035A"/>
    <w:rsid w:val="009940CC"/>
    <w:rsid w:val="00A577B5"/>
    <w:rsid w:val="00BB3EB5"/>
    <w:rsid w:val="00C6740A"/>
    <w:rsid w:val="00C96F1C"/>
    <w:rsid w:val="00CF45AE"/>
    <w:rsid w:val="00D23370"/>
    <w:rsid w:val="00DF7AB3"/>
    <w:rsid w:val="00F8493F"/>
    <w:rsid w:val="00FC2C2F"/>
    <w:rsid w:val="00FD282C"/>
    <w:rsid w:val="00FF7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896"/>
    <w:pPr>
      <w:widowControl w:val="0"/>
      <w:suppressAutoHyphens/>
    </w:pPr>
    <w:rPr>
      <w:rFonts w:ascii="Times New Roman" w:eastAsia="Arial Unicode MS" w:hAnsi="Times New Roman" w:cs="Times New Roman"/>
      <w:kern w:val="1"/>
      <w:lang w:val="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493F"/>
    <w:rPr>
      <w:rFonts w:ascii="Tahoma" w:hAnsi="Tahoma" w:cs="Tahoma"/>
      <w:sz w:val="16"/>
      <w:szCs w:val="16"/>
    </w:rPr>
  </w:style>
  <w:style w:type="character" w:customStyle="1" w:styleId="BalloonTextChar">
    <w:name w:val="Balloon Text Char"/>
    <w:basedOn w:val="DefaultParagraphFont"/>
    <w:link w:val="BalloonText"/>
    <w:uiPriority w:val="99"/>
    <w:semiHidden/>
    <w:rsid w:val="00F8493F"/>
    <w:rPr>
      <w:rFonts w:ascii="Tahoma" w:eastAsia="Arial Unicode MS" w:hAnsi="Tahoma" w:cs="Tahoma"/>
      <w:kern w:val="1"/>
      <w:sz w:val="16"/>
      <w:szCs w:val="16"/>
      <w:lang w:val="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896"/>
    <w:pPr>
      <w:widowControl w:val="0"/>
      <w:suppressAutoHyphens/>
    </w:pPr>
    <w:rPr>
      <w:rFonts w:ascii="Times New Roman" w:eastAsia="Arial Unicode MS" w:hAnsi="Times New Roman" w:cs="Times New Roman"/>
      <w:kern w:val="1"/>
      <w:lang w:val="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493F"/>
    <w:rPr>
      <w:rFonts w:ascii="Tahoma" w:hAnsi="Tahoma" w:cs="Tahoma"/>
      <w:sz w:val="16"/>
      <w:szCs w:val="16"/>
    </w:rPr>
  </w:style>
  <w:style w:type="character" w:customStyle="1" w:styleId="BalloonTextChar">
    <w:name w:val="Balloon Text Char"/>
    <w:basedOn w:val="DefaultParagraphFont"/>
    <w:link w:val="BalloonText"/>
    <w:uiPriority w:val="99"/>
    <w:semiHidden/>
    <w:rsid w:val="00F8493F"/>
    <w:rPr>
      <w:rFonts w:ascii="Tahoma" w:eastAsia="Arial Unicode MS" w:hAnsi="Tahoma" w:cs="Tahoma"/>
      <w:kern w:val="1"/>
      <w:sz w:val="16"/>
      <w:szCs w:val="16"/>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1830</Words>
  <Characters>10436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Jenkins (HL7)</dc:creator>
  <cp:lastModifiedBy>Lloyd McKenzie</cp:lastModifiedBy>
  <cp:revision>3</cp:revision>
  <dcterms:created xsi:type="dcterms:W3CDTF">2014-01-09T08:56:00Z</dcterms:created>
  <dcterms:modified xsi:type="dcterms:W3CDTF">2014-01-15T22:39:00Z</dcterms:modified>
</cp:coreProperties>
</file>