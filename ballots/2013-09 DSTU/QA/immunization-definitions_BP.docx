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1BAB" w:rsidRPr="00F508B3" w:rsidRDefault="00E41BAB">
      <w:pPr>
        <w:pStyle w:val="Heading2"/>
        <w:divId w:val="822888059"/>
        <w:rPr>
          <w:rFonts w:cs="Arial"/>
          <w:lang w:val="en-US"/>
        </w:rPr>
      </w:pPr>
      <w:r w:rsidRPr="00F508B3">
        <w:rPr>
          <w:rStyle w:val="sectioncount"/>
          <w:rFonts w:cs="Arial"/>
          <w:lang w:val="en-US"/>
        </w:rPr>
        <w:t>4.13.6</w:t>
      </w:r>
      <w:bookmarkStart w:id="0" w:name="4.13.6"/>
      <w:r w:rsidRPr="00F508B3">
        <w:rPr>
          <w:rStyle w:val="sectioncount"/>
          <w:rFonts w:cs="Arial"/>
          <w:color w:val="428BCA"/>
          <w:lang w:val="en-US"/>
        </w:rPr>
        <w:t xml:space="preserve"> </w:t>
      </w:r>
      <w:bookmarkEnd w:id="0"/>
      <w:commentRangeStart w:id="1"/>
      <w:r w:rsidRPr="00F508B3">
        <w:rPr>
          <w:rFonts w:cs="Arial"/>
          <w:lang w:val="en-US"/>
        </w:rPr>
        <w:t>Resource Immunization - Formal Definitions</w:t>
      </w:r>
      <w:commentRangeEnd w:id="1"/>
      <w:r w:rsidR="007F14FD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1"/>
      </w:r>
    </w:p>
    <w:p w:rsidR="00E41BAB" w:rsidRPr="00F508B3" w:rsidRDefault="00E41BAB">
      <w:pPr>
        <w:pStyle w:val="NormalWeb"/>
        <w:divId w:val="822888059"/>
        <w:rPr>
          <w:rFonts w:cs="Arial"/>
          <w:color w:val="333333"/>
          <w:lang w:val="en-US"/>
        </w:rPr>
      </w:pPr>
      <w:r w:rsidRPr="00F508B3">
        <w:rPr>
          <w:rFonts w:cs="Arial"/>
          <w:color w:val="333333"/>
          <w:lang w:val="en-US"/>
        </w:rPr>
        <w:t>Formal definitions for the elements in the immunization resource.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8443"/>
      </w:tblGrid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" w:name="Immunization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</w:t>
            </w:r>
            <w:bookmarkEnd w:id="3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 event information.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" w:author="Lloyd McKenzie" w:date="2013-12-30T22:34:00Z">
              <w:del w:id="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8" w:name="Immunization.identifie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Immunization.identifier</w:t>
            </w:r>
            <w:bookmarkEnd w:id="8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A unique identifier assigned to this adverse reaction record.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0" w:author="Lloyd McKenzie" w:date="2013-12-30T22:34:00Z">
              <w:del w:id="1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4" w:author="Lloyd McKenzie" w:date="2013-12-30T22:34:00Z">
              <w:del w:id="1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"Identifier"</w:instrText>
              </w:r>
            </w:ins>
            <w:ins w:id="18" w:author="Lloyd McKenzie" w:date="2013-12-30T22:34:00Z">
              <w:del w:id="1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"Identifier"</w:delInstrText>
                </w:r>
              </w:del>
            </w:ins>
            <w:del w:id="2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"Identifier"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Identifier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1" w:name="Immunization.date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Immunization.date</w:t>
            </w:r>
            <w:bookmarkEnd w:id="21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Date vaccine administered or was to be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3" w:author="Lloyd McKenzie" w:date="2013-12-30T22:34:00Z">
              <w:del w:id="2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7" w:author="Lloyd McKenzie" w:date="2013-12-30T22:34:00Z">
              <w:del w:id="2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"dateTime"</w:instrText>
              </w:r>
            </w:ins>
            <w:ins w:id="31" w:author="Lloyd McKenzie" w:date="2013-12-30T22:34:00Z">
              <w:del w:id="3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"dateTime"</w:delInstrText>
                </w:r>
              </w:del>
            </w:ins>
            <w:del w:id="3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"dateTime"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dateTime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4" w:name="Immunization.vaccineType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Immunization.vaccineType</w:t>
            </w:r>
            <w:bookmarkEnd w:id="34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 that was administered or was to be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6" w:author="Lloyd McKenzie" w:date="2013-12-30T22:34:00Z">
              <w:del w:id="3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40" w:author="Lloyd McKenzie" w:date="2013-12-30T22:34:00Z">
              <w:del w:id="4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4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VaccineType : The type of vaccine administered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Pro\\HL7_working_docs\\v3\\vs\\VaccineType\\index.html"</w:instrText>
              </w:r>
            </w:ins>
            <w:ins w:id="44" w:author="Lloyd McKenzie" w:date="2013-12-30T22:34:00Z">
              <w:del w:id="4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"../v3/vs/VaccineType/index.html"</w:delInstrText>
                </w:r>
              </w:del>
            </w:ins>
            <w:del w:id="4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"v3/vs/VaccineType/index.html"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8" w:author="Lloyd McKenzie" w:date="2013-12-30T22:34:00Z">
              <w:del w:id="4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5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52" w:author="Lloyd McKenzie" w:date="2013-12-30T22:34:00Z">
              <w:del w:id="5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5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55" w:name="Immunization.subject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Immunization.subject</w:t>
            </w:r>
            <w:bookmarkEnd w:id="55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patient to whom the vaccine was to be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5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57" w:author="Lloyd McKenzie" w:date="2013-12-30T22:34:00Z">
              <w:del w:id="5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5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61" w:author="Lloyd McKenzie" w:date="2013-12-30T22:34:00Z">
              <w:del w:id="6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6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65" w:author="Lloyd McKenzie" w:date="2013-12-30T22:34:00Z">
              <w:del w:id="6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6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6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Pro\\HL7_working_docs\\patient.html" \l "Patient"</w:instrText>
              </w:r>
            </w:ins>
            <w:ins w:id="69" w:author="Lloyd McKenzie" w:date="2013-12-30T22:34:00Z">
              <w:del w:id="7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"../patient.html" \l "Patient"</w:delInstrText>
                </w:r>
              </w:del>
            </w:ins>
            <w:del w:id="7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"patient.html" \l "Patient"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Patient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72" w:name="Immunization.refusedIndicato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Immunization.refusedIndicator</w:t>
            </w:r>
            <w:bookmarkEnd w:id="72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Indicates if the vaccination was refused.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7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74" w:author="Lloyd McKenzie" w:date="2013-12-30T22:34:00Z">
              <w:del w:id="7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7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7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78" w:author="Lloyd McKenzie" w:date="2013-12-30T22:34:00Z">
              <w:del w:id="7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8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"boolean"</w:instrText>
              </w:r>
            </w:ins>
            <w:ins w:id="82" w:author="Lloyd McKenzie" w:date="2013-12-30T22:34:00Z">
              <w:del w:id="8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"boolean"</w:delInstrText>
                </w:r>
              </w:del>
            </w:ins>
            <w:del w:id="8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"boolean"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boolean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85" w:name="Immunization.reported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Immunization.reported</w:t>
            </w:r>
            <w:bookmarkEnd w:id="85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True if this administration was reported rather than directly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8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87" w:author="Lloyd McKenzie" w:date="2013-12-30T22:34:00Z">
              <w:del w:id="8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8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91" w:author="Lloyd McKenzie" w:date="2013-12-30T22:34:00Z">
              <w:del w:id="9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9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"boolean"</w:instrText>
              </w:r>
            </w:ins>
            <w:ins w:id="95" w:author="Lloyd McKenzie" w:date="2013-12-30T22:34:00Z">
              <w:del w:id="9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"boolean"</w:delInstrText>
                </w:r>
              </w:del>
            </w:ins>
            <w:del w:id="9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"boolean"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boolean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May need source of reported info (e.g. parent), but leave out for now.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98" w:name="Immunization.performe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Immunization.performer</w:t>
            </w:r>
            <w:bookmarkEnd w:id="98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Clinician who administered the vaccine.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9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00" w:author="Lloyd McKenzie" w:date="2013-12-30T22:34:00Z">
              <w:del w:id="10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0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0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04" w:author="Lloyd McKenzie" w:date="2013-12-30T22:34:00Z">
              <w:del w:id="10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0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0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108" w:author="Lloyd McKenzie" w:date="2013-12-30T22:34:00Z">
              <w:del w:id="10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11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1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Pro\\HL7_working_docs\\practitioner.html" \l "Practitioner"</w:instrText>
              </w:r>
            </w:ins>
            <w:ins w:id="112" w:author="Lloyd McKenzie" w:date="2013-12-30T22:34:00Z">
              <w:del w:id="11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"../practitioner.html" \l "Practitioner"</w:delInstrText>
                </w:r>
              </w:del>
            </w:ins>
            <w:del w:id="11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"practitioner.html" \l "Practitioner"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Practitioner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15" w:name="Immunization.requeste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Immunization.requester</w:t>
            </w:r>
            <w:bookmarkEnd w:id="115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Clinician who ordered the vaccination.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1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17" w:author="Lloyd McKenzie" w:date="2013-12-30T22:34:00Z">
              <w:del w:id="11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1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21" w:author="Lloyd McKenzie" w:date="2013-12-30T22:34:00Z">
              <w:del w:id="12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2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125" w:author="Lloyd McKenzie" w:date="2013-12-30T22:34:00Z">
              <w:del w:id="12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12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2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Pro\\HL7_working_docs\\practitioner.html" \l "Practitioner"</w:instrText>
              </w:r>
            </w:ins>
            <w:ins w:id="129" w:author="Lloyd McKenzie" w:date="2013-12-30T22:34:00Z">
              <w:del w:id="13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"../practitioner.html" \l "Practitioner"</w:delInstrText>
                </w:r>
              </w:del>
            </w:ins>
            <w:del w:id="13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"practitioner.html" \l "Practitioner"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Practitioner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del w:id="132" w:author="sirLoin1" w:date="2014-01-11T11:02:00Z">
              <w:r w:rsidRPr="00F508B3" w:rsidDel="008C50A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Text>other</w:delText>
              </w:r>
            </w:del>
            <w:ins w:id="133" w:author="sirLoin1" w:date="2014-01-11T11:02:00Z">
              <w:r w:rsidR="008C50AA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t>Other</w:t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participants - delegate to Provenance resource.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34" w:name="Immunization.manufacture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Immunization.manufacturer</w:t>
            </w:r>
            <w:bookmarkEnd w:id="134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Name of vaccine manufacturer.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36" w:author="Lloyd McKenzie" w:date="2013-12-30T22:34:00Z">
              <w:del w:id="13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3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3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40" w:author="Lloyd McKenzie" w:date="2013-12-30T22:34:00Z">
              <w:del w:id="14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4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4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144" w:author="Lloyd McKenzie" w:date="2013-12-30T22:34:00Z">
              <w:del w:id="14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14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4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Pro\\HL7_working_docs\\organization.html" \l "Organization"</w:instrText>
              </w:r>
            </w:ins>
            <w:ins w:id="148" w:author="Lloyd McKenzie" w:date="2013-12-30T22:34:00Z">
              <w:del w:id="14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"../organization.html" \l "Organization"</w:delInstrText>
                </w:r>
              </w:del>
            </w:ins>
            <w:del w:id="15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"organization.html" \l "Organization"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Organization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51" w:name="Immunization.location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Immunization.location</w:t>
            </w:r>
            <w:bookmarkEnd w:id="151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service delivery location where the vaccine administration occurred.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5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53" w:author="Lloyd McKenzie" w:date="2013-12-30T22:34:00Z">
              <w:del w:id="15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5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5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57" w:author="Lloyd McKenzie" w:date="2013-12-30T22:34:00Z">
              <w:del w:id="15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5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161" w:author="Lloyd McKenzie" w:date="2013-12-30T22:34:00Z">
              <w:del w:id="16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16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Pro\\HL7_working_docs\\location.html" \l "Location"</w:instrText>
              </w:r>
            </w:ins>
            <w:ins w:id="165" w:author="Lloyd McKenzie" w:date="2013-12-30T22:34:00Z">
              <w:del w:id="16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"../location.html" \l "Location"</w:delInstrText>
                </w:r>
              </w:del>
            </w:ins>
            <w:del w:id="16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"location.html" \l "Location"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Location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68" w:name="Immunization.lotNumbe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Immunization.lotNumber</w:t>
            </w:r>
            <w:bookmarkEnd w:id="168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Lot number of the vaccine product.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6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70" w:author="Lloyd McKenzie" w:date="2013-12-30T22:34:00Z">
              <w:del w:id="17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7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74" w:author="Lloyd McKenzie" w:date="2013-12-30T22:34:00Z">
              <w:del w:id="17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7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7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178" w:author="Lloyd McKenzie" w:date="2013-12-30T22:34:00Z">
              <w:del w:id="17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18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81" w:name="Immunization.expirationDate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Immunization.expirationDate</w:t>
            </w:r>
            <w:bookmarkEnd w:id="181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Date vaccine batch expires.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83" w:author="Lloyd McKenzie" w:date="2013-12-30T22:34:00Z">
              <w:del w:id="18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8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8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187" w:author="Lloyd McKenzie" w:date="2013-12-30T22:34:00Z">
              <w:del w:id="18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18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"date"</w:instrText>
              </w:r>
            </w:ins>
            <w:ins w:id="191" w:author="Lloyd McKenzie" w:date="2013-12-30T22:34:00Z">
              <w:del w:id="19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"date"</w:delInstrText>
                </w:r>
              </w:del>
            </w:ins>
            <w:del w:id="19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194" w:name="Immunization.site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Immunization.site</w:t>
            </w:r>
            <w:bookmarkEnd w:id="194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Body site where vaccine was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196" w:author="Lloyd McKenzie" w:date="2013-12-30T22:34:00Z">
              <w:del w:id="19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19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19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200" w:author="Lloyd McKenzie" w:date="2013-12-30T22:34:00Z">
              <w:del w:id="20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20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ImmunizationSite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0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Pro\\HL7_working_docs\\valueset-immunization-site.html"</w:instrText>
              </w:r>
            </w:ins>
            <w:ins w:id="204" w:author="Lloyd McKenzie" w:date="2013-12-30T22:34:00Z">
              <w:del w:id="20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"../valueset-immunization-site.html"</w:delInstrText>
                </w:r>
              </w:del>
            </w:ins>
            <w:del w:id="20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"valueset-immunization-site.html"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0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08" w:author="Lloyd McKenzie" w:date="2013-12-30T22:34:00Z">
              <w:del w:id="20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1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1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212" w:author="Lloyd McKenzie" w:date="2013-12-30T22:34:00Z">
              <w:del w:id="21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21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15" w:name="Immunization.route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Immunization.route</w:t>
            </w:r>
            <w:bookmarkEnd w:id="215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path by which the vaccine product is taken into the body.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1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17" w:author="Lloyd McKenzie" w:date="2013-12-30T22:34:00Z">
              <w:del w:id="21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1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221" w:author="Lloyd McKenzie" w:date="2013-12-30T22:34:00Z">
              <w:del w:id="22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22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ImmunizationRoute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Pro\\HL7_working_docs\\valueset-immunization-route.html"</w:instrText>
              </w:r>
            </w:ins>
            <w:ins w:id="225" w:author="Lloyd McKenzie" w:date="2013-12-30T22:34:00Z">
              <w:del w:id="22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"../valueset-immunization-route.html"</w:delInstrText>
                </w:r>
              </w:del>
            </w:ins>
            <w:del w:id="22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"valueset-immunization-route.html"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2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29" w:author="Lloyd McKenzie" w:date="2013-12-30T22:34:00Z">
              <w:del w:id="23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3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3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233" w:author="Lloyd McKenzie" w:date="2013-12-30T22:34:00Z">
              <w:del w:id="23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23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36" w:name="Immunization.doseQuantity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Immunization.doseQuantity</w:t>
            </w:r>
            <w:bookmarkEnd w:id="236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quantity of vaccine product that was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3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38" w:author="Lloyd McKenzie" w:date="2013-12-30T22:34:00Z">
              <w:del w:id="23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4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4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42" w:author="Lloyd McKenzie" w:date="2013-12-30T22:34:00Z">
              <w:del w:id="24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4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4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"Quantity"</w:instrText>
              </w:r>
            </w:ins>
            <w:ins w:id="246" w:author="Lloyd McKenzie" w:date="2013-12-30T22:34:00Z">
              <w:del w:id="24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"Quantity"</w:delInstrText>
                </w:r>
              </w:del>
            </w:ins>
            <w:del w:id="24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"Quantity"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Quantity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49" w:name="Immunization.explanation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Immunization.explanation</w:t>
            </w:r>
            <w:bookmarkEnd w:id="249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Reasons why a vaccine was administered or refused.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5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51" w:author="Lloyd McKenzie" w:date="2013-12-30T22:34:00Z">
              <w:del w:id="25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5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54" w:name="Immunization.explanation.reason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Immunization.explanation.reason</w:t>
            </w:r>
            <w:bookmarkEnd w:id="254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Reasons why a vaccine was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5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56" w:author="Lloyd McKenzie" w:date="2013-12-30T22:34:00Z">
              <w:del w:id="25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5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5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260" w:author="Lloyd McKenzie" w:date="2013-12-30T22:34:00Z">
              <w:del w:id="26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26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ImmunizationReason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Pro\\HL7_working_docs\\valueset-immunization-reason.html"</w:instrText>
              </w:r>
            </w:ins>
            <w:ins w:id="264" w:author="Lloyd McKenzie" w:date="2013-12-30T22:34:00Z">
              <w:del w:id="26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"../valueset-immunization-reason.html"</w:delInstrText>
                </w:r>
              </w:del>
            </w:ins>
            <w:del w:id="26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"valueset-immunization-reason.html"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6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68" w:author="Lloyd McKenzie" w:date="2013-12-30T22:34:00Z">
              <w:del w:id="26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7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7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272" w:author="Lloyd McKenzie" w:date="2013-12-30T22:34:00Z">
              <w:del w:id="27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27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75" w:name="Immunization.explanation.refusalReason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Immunization.explanation.refusalReason</w:t>
            </w:r>
            <w:bookmarkEnd w:id="275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Refusal or exemption reasons.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7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77" w:author="Lloyd McKenzie" w:date="2013-12-30T22:34:00Z">
              <w:del w:id="27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27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8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281" w:author="Lloyd McKenzie" w:date="2013-12-30T22:34:00Z">
              <w:del w:id="28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28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NoImmunizationReason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8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Pro\\HL7_working_docs\\valueset-no-immunization-reason.html"</w:instrText>
              </w:r>
            </w:ins>
            <w:ins w:id="285" w:author="Lloyd McKenzie" w:date="2013-12-30T22:34:00Z">
              <w:del w:id="28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"../valueset-no-immunization-reason.html"</w:delInstrText>
                </w:r>
              </w:del>
            </w:ins>
            <w:del w:id="28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"valueset-no-immunization-reason.html"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8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289" w:author="Lloyd McKenzie" w:date="2013-12-30T22:34:00Z">
              <w:del w:id="29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29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9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293" w:author="Lloyd McKenzie" w:date="2013-12-30T22:34:00Z">
              <w:del w:id="29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29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296" w:name="Immunization.reaction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Immunization.reaction</w:t>
            </w:r>
            <w:bookmarkEnd w:id="296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Categorical data indicating that an adverse event is associated in time to an immunization.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29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298" w:author="Lloyd McKenzie" w:date="2013-12-30T22:34:00Z">
              <w:del w:id="29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0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01" w:name="Immunization.reaction.date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Immunization.reaction.date</w:t>
            </w:r>
            <w:bookmarkEnd w:id="301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Date of reaction to the immunization.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0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03" w:author="Lloyd McKenzie" w:date="2013-12-30T22:34:00Z">
              <w:del w:id="30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0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0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07" w:author="Lloyd McKenzie" w:date="2013-12-30T22:34:00Z">
              <w:del w:id="30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0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1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"dateTime"</w:instrText>
              </w:r>
            </w:ins>
            <w:ins w:id="311" w:author="Lloyd McKenzie" w:date="2013-12-30T22:34:00Z">
              <w:del w:id="31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"dateTime"</w:delInstrText>
                </w:r>
              </w:del>
            </w:ins>
            <w:del w:id="31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"dateTime"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dateTime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14" w:name="Immunization.reaction.detail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Immunization.reaction.detail</w:t>
            </w:r>
            <w:bookmarkEnd w:id="314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Details of the reaction.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1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16" w:author="Lloyd McKenzie" w:date="2013-12-30T22:34:00Z">
              <w:del w:id="31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1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1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20" w:author="Lloyd McKenzie" w:date="2013-12-30T22:34:00Z">
              <w:del w:id="32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2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2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324" w:author="Lloyd McKenzie" w:date="2013-12-30T22:34:00Z">
              <w:del w:id="32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32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2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Pro\\HL7_working_docs\\adversereaction.html" \l "AdverseReaction"</w:instrText>
              </w:r>
            </w:ins>
            <w:ins w:id="328" w:author="Lloyd McKenzie" w:date="2013-12-30T22:34:00Z">
              <w:del w:id="32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"../adversereaction.html" \l "AdverseReaction"</w:delInstrText>
                </w:r>
              </w:del>
            </w:ins>
            <w:del w:id="33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"adversereaction.html" \l "AdverseReaction"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AdverseReaction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|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3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Pro\\HL7_working_docs\\observation.html" \l "Observation"</w:instrText>
              </w:r>
            </w:ins>
            <w:ins w:id="332" w:author="Lloyd McKenzie" w:date="2013-12-30T22:34:00Z">
              <w:del w:id="33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"../observation.html" \l "Observation"</w:delInstrText>
                </w:r>
              </w:del>
            </w:ins>
            <w:del w:id="33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"observation.html" \l "Observation"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Observation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35" w:name="Immunization.reaction.reported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Immunization.reaction.reported</w:t>
            </w:r>
            <w:bookmarkEnd w:id="335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Self-reported indicator.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3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37" w:author="Lloyd McKenzie" w:date="2013-12-30T22:34:00Z">
              <w:del w:id="33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3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41" w:author="Lloyd McKenzie" w:date="2013-12-30T22:34:00Z">
              <w:del w:id="34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4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"boolean"</w:instrText>
              </w:r>
            </w:ins>
            <w:ins w:id="345" w:author="Lloyd McKenzie" w:date="2013-12-30T22:34:00Z">
              <w:del w:id="34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"boolean"</w:delInstrText>
                </w:r>
              </w:del>
            </w:ins>
            <w:del w:id="34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"boolean"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boolean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48" w:name="Immunization.vaccinationProtocol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</w:t>
            </w:r>
            <w:bookmarkEnd w:id="348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Contains information about the protocol(s) under which the vaccine was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4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50" w:author="Lloyd McKenzie" w:date="2013-12-30T22:34:00Z">
              <w:del w:id="35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5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0..*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53" w:name="Immunization.vaccinationProtocol.doseSeq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Immunization.vaccinationProtocol.doseSequence</w:t>
            </w:r>
            <w:bookmarkEnd w:id="353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Nominal position in a series.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5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55" w:author="Lloyd McKenzie" w:date="2013-12-30T22:34:00Z">
              <w:del w:id="35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5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5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59" w:author="Lloyd McKenzie" w:date="2013-12-30T22:34:00Z">
              <w:del w:id="36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6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6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363" w:author="Lloyd McKenzie" w:date="2013-12-30T22:34:00Z">
              <w:del w:id="36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36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66" w:name="Immunization.vaccinationProtocol.descrip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Immunization.vaccinationProtocol.description</w:t>
            </w:r>
            <w:bookmarkEnd w:id="366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Contains the description about the protocol under which the vaccine was administered.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6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68" w:author="Lloyd McKenzie" w:date="2013-12-30T22:34:00Z">
              <w:del w:id="36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7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7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72" w:author="Lloyd McKenzie" w:date="2013-12-30T22:34:00Z">
              <w:del w:id="37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7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7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376" w:author="Lloyd McKenzie" w:date="2013-12-30T22:34:00Z">
              <w:del w:id="37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37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79" w:name="Immunization.vaccinationProtocol.authori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Immunization.vaccinationProtocol.authority</w:t>
            </w:r>
            <w:bookmarkEnd w:id="379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Indicates the authority who published the protocol? E.g. ACIP.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8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81" w:author="Lloyd McKenzie" w:date="2013-12-30T22:34:00Z">
              <w:del w:id="38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38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8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385" w:author="Lloyd McKenzie" w:date="2013-12-30T22:34:00Z">
              <w:del w:id="38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38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8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Pro\\HL7_working_docs\\references.html" \l "Resource"</w:instrText>
              </w:r>
            </w:ins>
            <w:ins w:id="389" w:author="Lloyd McKenzie" w:date="2013-12-30T22:34:00Z">
              <w:del w:id="39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"../references.html" \l "Resource"</w:delInstrText>
                </w:r>
              </w:del>
            </w:ins>
            <w:del w:id="39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"references.html" \l "Resource"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Resource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Pro\\HL7_working_docs\\organization.html" \l "Organization"</w:instrText>
              </w:r>
            </w:ins>
            <w:ins w:id="393" w:author="Lloyd McKenzie" w:date="2013-12-30T22:34:00Z">
              <w:del w:id="39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"../organization.html" \l "Organization"</w:delInstrText>
                </w:r>
              </w:del>
            </w:ins>
            <w:del w:id="39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"organization.html" \l "Organization"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Organization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396" w:name="Immunization.vaccinationProtocol.series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Immunization.vaccinationProtocol.series</w:t>
            </w:r>
            <w:bookmarkEnd w:id="396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One possible path to achieve presumed immunity against a disease - within the context of an authority.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39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398" w:author="Lloyd McKenzie" w:date="2013-12-30T22:34:00Z">
              <w:del w:id="39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0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0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02" w:author="Lloyd McKenzie" w:date="2013-12-30T22:34:00Z">
              <w:del w:id="40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0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0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"string"</w:instrText>
              </w:r>
            </w:ins>
            <w:ins w:id="406" w:author="Lloyd McKenzie" w:date="2013-12-30T22:34:00Z">
              <w:del w:id="40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"string"</w:delInstrText>
                </w:r>
              </w:del>
            </w:ins>
            <w:del w:id="40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"string"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string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09" w:name="Immunization.vaccinationProtocol.seriesD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Immunization.vaccinationProtocol.seriesDoses</w:t>
            </w:r>
            <w:bookmarkEnd w:id="409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recommended number of doses to achieve immunity.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1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11" w:author="Lloyd McKenzie" w:date="2013-12-30T22:34:00Z">
              <w:del w:id="41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1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1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15" w:author="Lloyd McKenzie" w:date="2013-12-30T22:34:00Z">
              <w:del w:id="41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1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1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"integer"</w:instrText>
              </w:r>
            </w:ins>
            <w:ins w:id="419" w:author="Lloyd McKenzie" w:date="2013-12-30T22:34:00Z">
              <w:del w:id="42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"integer"</w:delInstrText>
                </w:r>
              </w:del>
            </w:ins>
            <w:del w:id="42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"integer"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integer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22" w:name="Immunization.vaccinationProtocol.doseTar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Immunization.vaccinationProtocol.doseTarget</w:t>
            </w:r>
            <w:bookmarkEnd w:id="422"/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The targeted disease.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23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24" w:author="Lloyd McKenzie" w:date="2013-12-30T22:34:00Z">
              <w:del w:id="425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26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27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428" w:author="Lloyd McKenzie" w:date="2013-12-30T22:34:00Z">
              <w:del w:id="429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430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VaccinationProtocolDoseTarget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31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Pro\\HL7_working_docs\\valueset-vaccination-protocol-dose-target.html"</w:instrText>
              </w:r>
            </w:ins>
            <w:ins w:id="432" w:author="Lloyd McKenzie" w:date="2013-12-30T22:34:00Z">
              <w:del w:id="433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"../valueset-vaccination-protocol-dose-target.html"</w:delInstrText>
                </w:r>
              </w:del>
            </w:ins>
            <w:del w:id="434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"valueset-vaccination-protocol-dose-target.html"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35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36" w:author="Lloyd McKenzie" w:date="2013-12-30T22:34:00Z">
              <w:del w:id="437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38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39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440" w:author="Lloyd McKenzie" w:date="2013-12-30T22:34:00Z">
              <w:del w:id="441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442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bookmarkStart w:id="443" w:name="Immunization.vaccinationProtocol.doseSta"/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Immunization.vaccinationProtocol.doseStatus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Indicates if the immunization event should "count" against the protocol.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4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45" w:author="Lloyd McKenzie" w:date="2013-12-30T22:34:00Z">
              <w:del w:id="44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4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1..1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4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449" w:author="Lloyd McKenzie" w:date="2013-12-30T22:34:00Z">
              <w:del w:id="45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45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VaccinationProtocolDoseStatus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5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Pro\\HL7_working_docs\\valueset-vaccination-protocol-dose-status.html"</w:instrText>
              </w:r>
            </w:ins>
            <w:ins w:id="453" w:author="Lloyd McKenzie" w:date="2013-12-30T22:34:00Z">
              <w:del w:id="45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"../valueset-vaccination-protocol-dose-status.html"</w:delInstrText>
                </w:r>
              </w:del>
            </w:ins>
            <w:del w:id="45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"valueset-vaccination-protocol-dose-status.html"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5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57" w:author="Lloyd McKenzie" w:date="2013-12-30T22:34:00Z">
              <w:del w:id="45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5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6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461" w:author="Lloyd McKenzie" w:date="2013-12-30T22:34:00Z">
              <w:del w:id="46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46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Comments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May need to differentiate between status declarations by a provider vs. a CDS engine.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gridSpan w:val="2"/>
            <w:tcBorders>
              <w:bottom w:val="single" w:sz="6" w:space="0" w:color="C0C0C0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F508B3">
              <w:rPr>
                <w:rFonts w:ascii="Verdana" w:hAnsi="Verdana"/>
                <w:b/>
                <w:bCs/>
                <w:color w:val="428BCA"/>
                <w:sz w:val="18"/>
                <w:szCs w:val="18"/>
                <w:lang w:val="en-US"/>
              </w:rPr>
              <w:t>Immunization.vaccinationProtocol.doseStatusReason</w:t>
            </w:r>
          </w:p>
        </w:tc>
      </w:tr>
      <w:bookmarkEnd w:id="443"/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Definition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Provides an explanation as to why </w:t>
            </w:r>
            <w:del w:id="464" w:author="sirLoin1" w:date="2014-01-11T11:03:00Z">
              <w:r w:rsidRPr="00F508B3" w:rsidDel="008C50AA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Text>a</w:delText>
              </w:r>
            </w:del>
            <w:ins w:id="465" w:author="sirLoin1" w:date="2014-01-11T11:03:00Z">
              <w:r w:rsidR="008C50AA" w:rsidRPr="00F508B3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t>an</w:t>
              </w:r>
            </w:ins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 xml:space="preserve"> immunization event should or should not count against the protocol.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66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Pro\\HL7_working_docs\\conformance-rules.html" \l "conformance"</w:instrText>
              </w:r>
            </w:ins>
            <w:ins w:id="467" w:author="Lloyd McKenzie" w:date="2013-12-30T22:34:00Z">
              <w:del w:id="468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"../conformance-rules.html" \l "conformance"</w:delInstrText>
                </w:r>
              </w:del>
            </w:ins>
            <w:del w:id="469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"conformance-rules.html" \l "conformance"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Control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0..1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70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Pro\\HL7_working_docs\\terminologies.html"</w:instrText>
              </w:r>
            </w:ins>
            <w:ins w:id="471" w:author="Lloyd McKenzie" w:date="2013-12-30T22:34:00Z">
              <w:del w:id="472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"../terminologies.html"</w:delInstrText>
                </w:r>
              </w:del>
            </w:ins>
            <w:del w:id="473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"terminologies.html"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Binding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VaccinationProtocolDoseStatusReason : (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74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Pro\\HL7_working_docs\\valueset-vaccination-protocol-dose-status-reason.html"</w:instrText>
              </w:r>
            </w:ins>
            <w:ins w:id="475" w:author="Lloyd McKenzie" w:date="2013-12-30T22:34:00Z">
              <w:del w:id="476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"../valueset-vaccination-protocol-dose-status-reason.html"</w:delInstrText>
                </w:r>
              </w:del>
            </w:ins>
            <w:del w:id="477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"valueset-vaccination-protocol-dose-status-reason.html"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Value Set Definition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t>)</w:t>
            </w:r>
          </w:p>
        </w:tc>
      </w:tr>
      <w:tr w:rsidR="00E41BAB" w:rsidRPr="00F508B3">
        <w:trPr>
          <w:divId w:val="822888059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78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</w:instrText>
              </w:r>
            </w:ins>
            <w:ins w:id="479" w:author="Lloyd McKenzie" w:date="2013-12-30T22:34:00Z">
              <w:del w:id="480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</w:delInstrText>
                </w:r>
              </w:del>
            </w:ins>
            <w:del w:id="481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Type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41BAB" w:rsidRPr="00F508B3" w:rsidRDefault="00E41BAB">
            <w:pPr>
              <w:spacing w:after="150" w:line="288" w:lineRule="atLeast"/>
              <w:rPr>
                <w:rFonts w:ascii="Verdana" w:hAnsi="Verdana"/>
                <w:color w:val="333333"/>
                <w:sz w:val="17"/>
                <w:szCs w:val="17"/>
                <w:lang w:val="en-US"/>
              </w:rPr>
            </w:pP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begin"/>
            </w:r>
            <w:ins w:id="482" w:author="sirLoin1" w:date="2014-01-11T11:01:00Z">
              <w:r w:rsidR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instrText>HYPERLINK "C:\\Users\\sirLoin1\\SkyDrive Pro\\HL7_working_docs\\datatypes.html" \l "CodeableConcept"</w:instrText>
              </w:r>
            </w:ins>
            <w:ins w:id="483" w:author="Lloyd McKenzie" w:date="2013-12-30T22:34:00Z">
              <w:del w:id="484" w:author="sirLoin1" w:date="2014-01-11T11:01:00Z">
                <w:r w:rsidDel="00052375">
                  <w:rPr>
                    <w:rFonts w:ascii="Verdana" w:hAnsi="Verdana"/>
                    <w:color w:val="333333"/>
                    <w:sz w:val="17"/>
                    <w:szCs w:val="17"/>
                    <w:lang w:val="en-US"/>
                  </w:rPr>
                  <w:delInstrText>HYPERLINK "../datatypes.html" \l "CodeableConcept"</w:delInstrText>
                </w:r>
              </w:del>
            </w:ins>
            <w:del w:id="485" w:author="sirLoin1" w:date="2014-01-11T11:01:00Z">
              <w:r w:rsidRPr="00F508B3" w:rsidDel="00052375">
                <w:rPr>
                  <w:rFonts w:ascii="Verdana" w:hAnsi="Verdana"/>
                  <w:color w:val="333333"/>
                  <w:sz w:val="17"/>
                  <w:szCs w:val="17"/>
                  <w:lang w:val="en-US"/>
                </w:rPr>
                <w:delInstrText xml:space="preserve"> HYPERLINK "datatypes.html" \l "CodeableConcept" </w:delInstrText>
              </w:r>
            </w:del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separate"/>
            </w:r>
            <w:r w:rsidRPr="00F508B3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CodeableConcept</w:t>
            </w:r>
            <w:r w:rsidRPr="00F508B3">
              <w:rPr>
                <w:rFonts w:ascii="Verdana" w:hAnsi="Verdana"/>
                <w:color w:val="333333"/>
                <w:sz w:val="17"/>
                <w:szCs w:val="17"/>
                <w:lang w:val="en-US"/>
              </w:rPr>
              <w:fldChar w:fldCharType="end"/>
            </w:r>
          </w:p>
        </w:tc>
      </w:tr>
    </w:tbl>
    <w:p w:rsidR="00E41BAB" w:rsidRPr="00F508B3" w:rsidRDefault="00E41BAB" w:rsidP="00F508B3">
      <w:pPr>
        <w:pStyle w:val="NormalWeb"/>
        <w:shd w:val="clear" w:color="auto" w:fill="707070"/>
        <w:divId w:val="1887328701"/>
        <w:rPr>
          <w:lang w:val="en-US"/>
        </w:rPr>
      </w:pPr>
    </w:p>
    <w:sectPr w:rsidR="00E41BAB" w:rsidRPr="00F50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rahame" w:date="2014-01-16T08:45:00Z" w:initials="G">
    <w:p w:rsidR="007F14FD" w:rsidRDefault="007F14FD">
      <w:pPr>
        <w:pStyle w:val="CommentText"/>
      </w:pPr>
      <w:r>
        <w:rPr>
          <w:rStyle w:val="CommentReference"/>
        </w:rPr>
        <w:annotationRef/>
      </w:r>
      <w:r>
        <w:t>All done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ansCondensedLight">
    <w:charset w:val="00"/>
    <w:family w:val="auto"/>
    <w:pitch w:val="default"/>
  </w:font>
  <w:font w:name="OpenSansCondensedBold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3602F"/>
    <w:multiLevelType w:val="multilevel"/>
    <w:tmpl w:val="7AA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B4B77"/>
    <w:multiLevelType w:val="multilevel"/>
    <w:tmpl w:val="9E78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6A7B4B"/>
    <w:multiLevelType w:val="multilevel"/>
    <w:tmpl w:val="9C78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trackRevisions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08B3"/>
    <w:rsid w:val="00052375"/>
    <w:rsid w:val="007F14FD"/>
    <w:rsid w:val="008C50AA"/>
    <w:rsid w:val="00E41BAB"/>
    <w:rsid w:val="00F5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2" w:color="7E7E7E"/>
      </w:pBdr>
      <w:spacing w:after="96" w:line="240" w:lineRule="atLeas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2" w:color="DCDCDC"/>
      </w:pBdr>
      <w:spacing w:after="96" w:line="240" w:lineRule="atLeas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after="96" w:line="240" w:lineRule="atLeast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link w:val="Heading4Char"/>
    <w:uiPriority w:val="9"/>
    <w:qFormat/>
    <w:pPr>
      <w:spacing w:after="96" w:line="300" w:lineRule="atLeas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link w:val="Heading5Char"/>
    <w:uiPriority w:val="9"/>
    <w:qFormat/>
    <w:pPr>
      <w:spacing w:after="96" w:line="300" w:lineRule="atLeas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"/>
    <w:uiPriority w:val="9"/>
    <w:qFormat/>
    <w:pPr>
      <w:spacing w:after="96" w:line="300" w:lineRule="atLeast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rPr>
      <w:rFonts w:eastAsia="Times New Roman"/>
      <w:i/>
      <w:iCs/>
      <w:sz w:val="24"/>
      <w:szCs w:val="24"/>
    </w:rPr>
  </w:style>
  <w:style w:type="character" w:styleId="HTMLCite">
    <w:name w:val="HTML Cite"/>
    <w:uiPriority w:val="99"/>
    <w:semiHidden/>
    <w:unhideWhenUsed/>
    <w:rPr>
      <w:i w:val="0"/>
      <w:iCs w:val="0"/>
    </w:rPr>
  </w:style>
  <w:style w:type="character" w:styleId="HTMLCode">
    <w:name w:val="HTML Code"/>
    <w:uiPriority w:val="99"/>
    <w:semiHidden/>
    <w:unhideWhenUsed/>
    <w:rPr>
      <w:rFonts w:ascii="Consolas" w:eastAsia="Times New Roman" w:hAnsi="Consolas" w:cs="Consolas" w:hint="default"/>
      <w:color w:val="C7254E"/>
      <w:sz w:val="19"/>
      <w:szCs w:val="19"/>
      <w:shd w:val="clear" w:color="auto" w:fill="F9F2F4"/>
    </w:rPr>
  </w:style>
  <w:style w:type="character" w:styleId="HTMLDefinition">
    <w:name w:val="HTML Definition"/>
    <w:uiPriority w:val="99"/>
    <w:semiHidden/>
    <w:unhideWhenUsed/>
    <w:rPr>
      <w:i/>
      <w:iCs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styleId="HTMLKeyboard">
    <w:name w:val="HTML Keyboard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nsolas" w:eastAsia="Times New Roman" w:hAnsi="Consolas" w:cs="Consolas"/>
    </w:rPr>
  </w:style>
  <w:style w:type="character" w:styleId="HTMLSample">
    <w:name w:val="HTML Sample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status">
    <w:name w:val="status"/>
    <w:basedOn w:val="Normal"/>
    <w:pPr>
      <w:pBdr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</w:pBdr>
      <w:shd w:val="clear" w:color="auto" w:fill="FFE4E1"/>
      <w:spacing w:after="150" w:line="336" w:lineRule="atLeast"/>
    </w:pPr>
    <w:rPr>
      <w:rFonts w:ascii="Verdana" w:hAnsi="Verdana"/>
      <w:color w:val="000080"/>
      <w:sz w:val="18"/>
      <w:szCs w:val="18"/>
    </w:rPr>
  </w:style>
  <w:style w:type="paragraph" w:customStyle="1" w:styleId="note">
    <w:name w:val="not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nk">
    <w:name w:val="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atermark">
    <w:name w:val="watermark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diagram-class-title">
    <w:name w:val="diagram-class-title"/>
    <w:basedOn w:val="Normal"/>
    <w:pPr>
      <w:spacing w:after="150" w:line="336" w:lineRule="atLeast"/>
    </w:pPr>
    <w:rPr>
      <w:rFonts w:ascii="OpenSansCondensedLight" w:hAnsi="OpenSansCondensedLight"/>
    </w:rPr>
  </w:style>
  <w:style w:type="paragraph" w:customStyle="1" w:styleId="diagram-resource">
    <w:name w:val="diagram-resource"/>
    <w:basedOn w:val="Normal"/>
    <w:pPr>
      <w:spacing w:after="150" w:line="336" w:lineRule="atLeast"/>
    </w:pPr>
    <w:rPr>
      <w:rFonts w:ascii="OpenSansCondensedBold" w:hAnsi="OpenSansCondensedBold"/>
      <w:b/>
      <w:bCs/>
      <w:sz w:val="18"/>
      <w:szCs w:val="18"/>
    </w:rPr>
  </w:style>
  <w:style w:type="paragraph" w:customStyle="1" w:styleId="diagram-class-title-link">
    <w:name w:val="diagram-class-title-link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diagram-class-detail">
    <w:name w:val="diagram-class-detail"/>
    <w:basedOn w:val="Normal"/>
    <w:pPr>
      <w:spacing w:after="150" w:line="336" w:lineRule="atLeast"/>
    </w:pPr>
    <w:rPr>
      <w:rFonts w:ascii="OpenSansCondensedLight" w:hAnsi="OpenSansCondensedLight"/>
      <w:sz w:val="19"/>
      <w:szCs w:val="19"/>
    </w:rPr>
  </w:style>
  <w:style w:type="paragraph" w:customStyle="1" w:styleId="diagram-class-linkage">
    <w:name w:val="diagram-class-linkage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lead">
    <w:name w:val="lead"/>
    <w:basedOn w:val="Normal"/>
    <w:pPr>
      <w:spacing w:after="300"/>
    </w:pPr>
    <w:rPr>
      <w:rFonts w:ascii="Verdana" w:hAnsi="Verdana"/>
    </w:rPr>
  </w:style>
  <w:style w:type="paragraph" w:customStyle="1" w:styleId="text-muted">
    <w:name w:val="text-muted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text-primary">
    <w:name w:val="text-primary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text-warning">
    <w:name w:val="text-warning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text-danger">
    <w:name w:val="text-danger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text-success">
    <w:name w:val="text-success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text-info">
    <w:name w:val="text-info"/>
    <w:basedOn w:val="Normal"/>
    <w:pPr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text-left">
    <w:name w:val="text-lef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ext-right">
    <w:name w:val="text-right"/>
    <w:basedOn w:val="Normal"/>
    <w:pPr>
      <w:spacing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ext-center">
    <w:name w:val="text-center"/>
    <w:basedOn w:val="Normal"/>
    <w:pPr>
      <w:spacing w:after="15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h1">
    <w:name w:val="h1"/>
    <w:basedOn w:val="Normal"/>
    <w:pPr>
      <w:spacing w:after="150"/>
    </w:pPr>
    <w:rPr>
      <w:rFonts w:ascii="Helvetica" w:hAnsi="Helvetica"/>
      <w:sz w:val="57"/>
      <w:szCs w:val="57"/>
    </w:rPr>
  </w:style>
  <w:style w:type="paragraph" w:customStyle="1" w:styleId="h2">
    <w:name w:val="h2"/>
    <w:basedOn w:val="Normal"/>
    <w:pPr>
      <w:spacing w:after="150"/>
    </w:pPr>
    <w:rPr>
      <w:rFonts w:ascii="Helvetica" w:hAnsi="Helvetica"/>
      <w:sz w:val="48"/>
      <w:szCs w:val="48"/>
    </w:rPr>
  </w:style>
  <w:style w:type="paragraph" w:customStyle="1" w:styleId="h3">
    <w:name w:val="h3"/>
    <w:basedOn w:val="Normal"/>
    <w:pPr>
      <w:spacing w:after="150"/>
    </w:pPr>
    <w:rPr>
      <w:rFonts w:ascii="Helvetica" w:hAnsi="Helvetica"/>
      <w:sz w:val="36"/>
      <w:szCs w:val="36"/>
    </w:rPr>
  </w:style>
  <w:style w:type="paragraph" w:customStyle="1" w:styleId="h4">
    <w:name w:val="h4"/>
    <w:basedOn w:val="Normal"/>
    <w:pPr>
      <w:spacing w:after="150"/>
    </w:pPr>
    <w:rPr>
      <w:rFonts w:ascii="Helvetica" w:hAnsi="Helvetica"/>
      <w:sz w:val="27"/>
      <w:szCs w:val="27"/>
    </w:rPr>
  </w:style>
  <w:style w:type="paragraph" w:customStyle="1" w:styleId="h5">
    <w:name w:val="h5"/>
    <w:basedOn w:val="Normal"/>
    <w:pPr>
      <w:spacing w:after="150"/>
    </w:pPr>
    <w:rPr>
      <w:rFonts w:ascii="Helvetica" w:hAnsi="Helvetica"/>
      <w:sz w:val="21"/>
      <w:szCs w:val="21"/>
    </w:rPr>
  </w:style>
  <w:style w:type="paragraph" w:customStyle="1" w:styleId="h6">
    <w:name w:val="h6"/>
    <w:basedOn w:val="Normal"/>
    <w:pPr>
      <w:spacing w:after="150"/>
    </w:pPr>
    <w:rPr>
      <w:rFonts w:ascii="Helvetica" w:hAnsi="Helvetica"/>
      <w:sz w:val="18"/>
      <w:szCs w:val="18"/>
    </w:rPr>
  </w:style>
  <w:style w:type="paragraph" w:customStyle="1" w:styleId="page-header">
    <w:name w:val="page-header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list-unstyled">
    <w:name w:val="list-unstyl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inline">
    <w:name w:val="list-inlin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ainer">
    <w:name w:val="contai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">
    <w:name w:val="col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2">
    <w:name w:val="col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3">
    <w:name w:val="col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4">
    <w:name w:val="col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5">
    <w:name w:val="col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6">
    <w:name w:val="col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7">
    <w:name w:val="col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8">
    <w:name w:val="col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9">
    <w:name w:val="col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0">
    <w:name w:val="col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1">
    <w:name w:val="col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2">
    <w:name w:val="col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">
    <w:name w:val="col-sm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2">
    <w:name w:val="col-sm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3">
    <w:name w:val="col-sm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4">
    <w:name w:val="col-sm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5">
    <w:name w:val="col-sm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6">
    <w:name w:val="col-sm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7">
    <w:name w:val="col-sm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8">
    <w:name w:val="col-sm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9">
    <w:name w:val="col-sm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0">
    <w:name w:val="col-sm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1">
    <w:name w:val="col-sm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2">
    <w:name w:val="col-sm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">
    <w:name w:val="col-lg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2">
    <w:name w:val="col-lg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3">
    <w:name w:val="col-lg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4">
    <w:name w:val="col-lg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5">
    <w:name w:val="col-lg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6">
    <w:name w:val="col-lg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7">
    <w:name w:val="col-lg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8">
    <w:name w:val="col-lg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9">
    <w:name w:val="col-lg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0">
    <w:name w:val="col-lg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1">
    <w:name w:val="col-lg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2">
    <w:name w:val="col-lg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">
    <w:name w:val="tab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form-control">
    <w:name w:val="form-control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 w:line="336" w:lineRule="atLeast"/>
    </w:pPr>
    <w:rPr>
      <w:rFonts w:ascii="Verdana" w:hAnsi="Verdana"/>
      <w:sz w:val="18"/>
      <w:szCs w:val="18"/>
    </w:rPr>
  </w:style>
  <w:style w:type="paragraph" w:customStyle="1" w:styleId="radio">
    <w:name w:val="radio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">
    <w:name w:val="checkbox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radio-inline">
    <w:name w:val="radio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-inline">
    <w:name w:val="checkbox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input-large">
    <w:name w:val="input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input-small">
    <w:name w:val="input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">
    <w:name w:val="help-block"/>
    <w:basedOn w:val="Normal"/>
    <w:pPr>
      <w:spacing w:before="75" w:after="150" w:line="336" w:lineRule="atLeast"/>
    </w:pPr>
    <w:rPr>
      <w:rFonts w:ascii="Verdana" w:hAnsi="Verdana"/>
      <w:color w:val="737373"/>
      <w:sz w:val="18"/>
      <w:szCs w:val="18"/>
    </w:rPr>
  </w:style>
  <w:style w:type="paragraph" w:customStyle="1" w:styleId="btn">
    <w:name w:val="btn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474949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primary">
    <w:name w:val="btn-primary"/>
    <w:basedOn w:val="Normal"/>
    <w:pPr>
      <w:shd w:val="clear" w:color="auto" w:fill="428BCA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warning">
    <w:name w:val="btn-warning"/>
    <w:basedOn w:val="Normal"/>
    <w:pPr>
      <w:shd w:val="clear" w:color="auto" w:fill="F0AD4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danger">
    <w:name w:val="btn-danger"/>
    <w:basedOn w:val="Normal"/>
    <w:pPr>
      <w:shd w:val="clear" w:color="auto" w:fill="D9534F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success">
    <w:name w:val="btn-success"/>
    <w:basedOn w:val="Normal"/>
    <w:pPr>
      <w:shd w:val="clear" w:color="auto" w:fill="5CB85C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info">
    <w:name w:val="btn-info"/>
    <w:basedOn w:val="Normal"/>
    <w:pPr>
      <w:shd w:val="clear" w:color="auto" w:fill="5BC0D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link">
    <w:name w:val="btn-link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btn-large">
    <w:name w:val="btn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btn-small">
    <w:name w:val="btn-small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block">
    <w:name w:val="btn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lapse">
    <w:name w:val="collaps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collapsing">
    <w:name w:val="collaps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nput-group-addon">
    <w:name w:val="input-group-addon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input-group-btn">
    <w:name w:val="input-group-btn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header">
    <w:name w:val="dropdown-header"/>
    <w:basedOn w:val="Normal"/>
    <w:pPr>
      <w:spacing w:after="150"/>
    </w:pPr>
    <w:rPr>
      <w:rFonts w:ascii="Verdana" w:hAnsi="Verdana"/>
      <w:color w:val="999999"/>
      <w:sz w:val="18"/>
      <w:szCs w:val="18"/>
    </w:rPr>
  </w:style>
  <w:style w:type="paragraph" w:customStyle="1" w:styleId="list-group">
    <w:name w:val="list-group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list-group-item-heading">
    <w:name w:val="list-group-item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list-group-item-text">
    <w:name w:val="list-group-item-text"/>
    <w:basedOn w:val="Normal"/>
    <w:rPr>
      <w:rFonts w:ascii="Verdana" w:hAnsi="Verdana"/>
      <w:sz w:val="18"/>
      <w:szCs w:val="18"/>
    </w:rPr>
  </w:style>
  <w:style w:type="paragraph" w:customStyle="1" w:styleId="panel">
    <w:name w:val="panel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anel-heading">
    <w:name w:val="panel-heading"/>
    <w:basedOn w:val="Normal"/>
    <w:pPr>
      <w:pBdr>
        <w:bottom w:val="single" w:sz="6" w:space="8" w:color="DDDDDD"/>
      </w:pBdr>
      <w:shd w:val="clear" w:color="auto" w:fill="F5F5F5"/>
      <w:spacing w:after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title">
    <w:name w:val="panel-title"/>
    <w:basedOn w:val="Normal"/>
    <w:pPr>
      <w:spacing w:line="336" w:lineRule="atLeast"/>
    </w:pPr>
    <w:rPr>
      <w:rFonts w:ascii="Verdana" w:hAnsi="Verdana"/>
      <w:sz w:val="26"/>
      <w:szCs w:val="26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primary">
    <w:name w:val="panel-primar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success">
    <w:name w:val="panel-success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warning">
    <w:name w:val="panel-warn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danger">
    <w:name w:val="panel-dang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info">
    <w:name w:val="panel-info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group-flush">
    <w:name w:val="list-group-flush"/>
    <w:basedOn w:val="Normal"/>
    <w:pPr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well-large">
    <w:name w:val="well-larg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ell-small">
    <w:name w:val="well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lose">
    <w:name w:val="close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nav">
    <w:name w:val="nav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-justified">
    <w:name w:val="nav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-justified">
    <w:name w:val="nav-tabs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">
    <w:name w:val="nav-tabs"/>
    <w:basedOn w:val="Normal"/>
    <w:pPr>
      <w:pBdr>
        <w:bottom w:val="single" w:sz="6" w:space="0" w:color="955159"/>
      </w:pBd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navbar">
    <w:name w:val="navbar"/>
    <w:basedOn w:val="Normal"/>
    <w:pPr>
      <w:shd w:val="clear" w:color="auto" w:fill="DA0C23"/>
      <w:spacing w:line="336" w:lineRule="atLeast"/>
    </w:pPr>
    <w:rPr>
      <w:rFonts w:ascii="Verdana" w:hAnsi="Verdana"/>
      <w:sz w:val="18"/>
      <w:szCs w:val="18"/>
    </w:rPr>
  </w:style>
  <w:style w:type="paragraph" w:customStyle="1" w:styleId="navbar-nav">
    <w:name w:val="navbar-nav"/>
    <w:basedOn w:val="Normal"/>
    <w:pPr>
      <w:spacing w:before="150" w:after="225" w:line="336" w:lineRule="atLeast"/>
    </w:pPr>
    <w:rPr>
      <w:rFonts w:ascii="Verdana" w:hAnsi="Verdana"/>
      <w:sz w:val="18"/>
      <w:szCs w:val="18"/>
    </w:rPr>
  </w:style>
  <w:style w:type="paragraph" w:customStyle="1" w:styleId="navbar-fixed-bottom">
    <w:name w:val="navbar-fixed-bottom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bar-brand">
    <w:name w:val="navbar-brand"/>
    <w:basedOn w:val="Normal"/>
    <w:pPr>
      <w:spacing w:after="150" w:line="300" w:lineRule="atLeast"/>
      <w:jc w:val="center"/>
    </w:pPr>
    <w:rPr>
      <w:rFonts w:ascii="Verdana" w:hAnsi="Verdana"/>
      <w:color w:val="777777"/>
      <w:sz w:val="27"/>
      <w:szCs w:val="27"/>
    </w:rPr>
  </w:style>
  <w:style w:type="paragraph" w:customStyle="1" w:styleId="navbar-toggle">
    <w:name w:val="navbar-toggle"/>
    <w:basedOn w:val="Normal"/>
    <w:pPr>
      <w:pBdr>
        <w:top w:val="single" w:sz="6" w:space="6" w:color="DDDDDD"/>
        <w:left w:val="single" w:sz="6" w:space="9" w:color="DDDDDD"/>
        <w:bottom w:val="single" w:sz="6" w:space="6" w:color="DDDDDD"/>
        <w:right w:val="single" w:sz="6" w:space="9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form">
    <w:name w:val="navbar-form"/>
    <w:basedOn w:val="Normal"/>
    <w:pPr>
      <w:spacing w:before="15" w:after="15" w:line="336" w:lineRule="atLeast"/>
    </w:pPr>
    <w:rPr>
      <w:rFonts w:ascii="Verdana" w:hAnsi="Verdana"/>
      <w:sz w:val="18"/>
      <w:szCs w:val="18"/>
    </w:rPr>
  </w:style>
  <w:style w:type="paragraph" w:customStyle="1" w:styleId="navbar-inverse">
    <w:name w:val="navbar-inverse"/>
    <w:basedOn w:val="Normal"/>
    <w:pPr>
      <w:shd w:val="clear" w:color="auto" w:fill="AD1F2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btn">
    <w:name w:val="navbar-btn"/>
    <w:basedOn w:val="Normal"/>
    <w:pPr>
      <w:spacing w:before="15" w:after="150" w:line="336" w:lineRule="atLeast"/>
    </w:pPr>
    <w:rPr>
      <w:rFonts w:ascii="Verdana" w:hAnsi="Verdana"/>
      <w:sz w:val="18"/>
      <w:szCs w:val="18"/>
    </w:rPr>
  </w:style>
  <w:style w:type="paragraph" w:customStyle="1" w:styleId="navbar-text">
    <w:name w:val="navbar-text"/>
    <w:basedOn w:val="Normal"/>
    <w:pPr>
      <w:spacing w:before="150" w:after="150" w:line="336" w:lineRule="atLeast"/>
    </w:pPr>
    <w:rPr>
      <w:rFonts w:ascii="Verdana" w:hAnsi="Verdana"/>
      <w:sz w:val="18"/>
      <w:szCs w:val="18"/>
    </w:rPr>
  </w:style>
  <w:style w:type="paragraph" w:customStyle="1" w:styleId="navbar-link">
    <w:name w:val="navbar-link"/>
    <w:basedOn w:val="Normal"/>
    <w:pPr>
      <w:spacing w:after="150" w:line="336" w:lineRule="atLeast"/>
    </w:pPr>
    <w:rPr>
      <w:rFonts w:ascii="Verdana" w:hAnsi="Verdana"/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vertical">
    <w:name w:val="btn-group-vertical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justified">
    <w:name w:val="btn-group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readcrumb">
    <w:name w:val="breadcrumb"/>
    <w:basedOn w:val="Normal"/>
    <w:pPr>
      <w:shd w:val="clear" w:color="auto" w:fill="F5F5F5"/>
      <w:spacing w:line="336" w:lineRule="atLeast"/>
    </w:pPr>
    <w:rPr>
      <w:rFonts w:ascii="Verdana" w:hAnsi="Verdana"/>
      <w:sz w:val="18"/>
      <w:szCs w:val="18"/>
    </w:rPr>
  </w:style>
  <w:style w:type="paragraph" w:customStyle="1" w:styleId="pagination">
    <w:name w:val="pagination"/>
    <w:basedOn w:val="Normal"/>
    <w:pPr>
      <w:spacing w:before="300" w:after="300" w:line="336" w:lineRule="atLeast"/>
    </w:pPr>
    <w:rPr>
      <w:rFonts w:ascii="Verdana" w:hAnsi="Verdana"/>
      <w:sz w:val="18"/>
      <w:szCs w:val="18"/>
    </w:rPr>
  </w:style>
  <w:style w:type="paragraph" w:customStyle="1" w:styleId="pager">
    <w:name w:val="pager"/>
    <w:basedOn w:val="Normal"/>
    <w:pPr>
      <w:spacing w:before="300" w:after="30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modal">
    <w:name w:val="modal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modal-dialog">
    <w:name w:val="modal-dialo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backdrop">
    <w:name w:val="modal-backdrop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title">
    <w:name w:val="modal-title"/>
    <w:basedOn w:val="Normal"/>
    <w:rPr>
      <w:rFonts w:ascii="Verdana" w:hAnsi="Verdana"/>
      <w:sz w:val="18"/>
      <w:szCs w:val="18"/>
    </w:rPr>
  </w:style>
  <w:style w:type="paragraph" w:customStyle="1" w:styleId="modal-body">
    <w:name w:val="modal-bod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footer">
    <w:name w:val="modal-footer"/>
    <w:basedOn w:val="Normal"/>
    <w:pPr>
      <w:pBdr>
        <w:top w:val="single" w:sz="6" w:space="14" w:color="E5E5E5"/>
      </w:pBdr>
      <w:spacing w:before="225"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ooltip">
    <w:name w:val="tooltip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tooltip-inner">
    <w:name w:val="tooltip-inner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rFonts w:ascii="Verdana" w:hAnsi="Verdana"/>
      <w:sz w:val="21"/>
      <w:szCs w:val="21"/>
    </w:rPr>
  </w:style>
  <w:style w:type="paragraph" w:customStyle="1" w:styleId="popover-content">
    <w:name w:val="popover-conten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">
    <w:name w:val="alert"/>
    <w:basedOn w:val="Normal"/>
    <w:pPr>
      <w:pBdr>
        <w:top w:val="single" w:sz="6" w:space="8" w:color="FBEED5"/>
        <w:left w:val="single" w:sz="6" w:space="11" w:color="FBEED5"/>
        <w:bottom w:val="single" w:sz="6" w:space="8" w:color="FBEED5"/>
        <w:right w:val="single" w:sz="6" w:space="26" w:color="FBEED5"/>
      </w:pBdr>
      <w:shd w:val="clear" w:color="auto" w:fill="FCF8E3"/>
      <w:spacing w:after="30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alert-success">
    <w:name w:val="alert-success"/>
    <w:basedOn w:val="Normal"/>
    <w:pPr>
      <w:shd w:val="clear" w:color="auto" w:fill="DFF0D8"/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alert-danger">
    <w:name w:val="alert-danger"/>
    <w:basedOn w:val="Normal"/>
    <w:pPr>
      <w:shd w:val="clear" w:color="auto" w:fill="F2DEDE"/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alert-info">
    <w:name w:val="alert-info"/>
    <w:basedOn w:val="Normal"/>
    <w:pPr>
      <w:shd w:val="clear" w:color="auto" w:fill="D9EDF7"/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alert-block">
    <w:name w:val="alert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media">
    <w:name w:val="media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media-object">
    <w:name w:val="media-objec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edia-heading">
    <w:name w:val="media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media-list">
    <w:name w:val="media-lis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">
    <w:name w:val="label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color w:val="FFFFFF"/>
      <w:sz w:val="18"/>
      <w:szCs w:val="18"/>
    </w:rPr>
  </w:style>
  <w:style w:type="paragraph" w:customStyle="1" w:styleId="label-danger">
    <w:name w:val="label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success">
    <w:name w:val="label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warning">
    <w:name w:val="label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info">
    <w:name w:val="label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b/>
      <w:bCs/>
      <w:color w:val="FFFFFF"/>
      <w:sz w:val="18"/>
      <w:szCs w:val="18"/>
    </w:rPr>
  </w:style>
  <w:style w:type="paragraph" w:customStyle="1" w:styleId="progress">
    <w:name w:val="progress"/>
    <w:basedOn w:val="Normal"/>
    <w:pP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rogress-bar">
    <w:name w:val="progress-bar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">
    <w:name w:val="progress-bar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">
    <w:name w:val="progress-bar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">
    <w:name w:val="progress-bar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">
    <w:name w:val="accordion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 w:line="336" w:lineRule="atLeast"/>
    </w:pPr>
    <w:rPr>
      <w:rFonts w:ascii="Verdana" w:hAnsi="Verdana"/>
      <w:sz w:val="18"/>
      <w:szCs w:val="18"/>
    </w:rPr>
  </w:style>
  <w:style w:type="paragraph" w:customStyle="1" w:styleId="accordion-heading">
    <w:name w:val="accordion-head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inner">
    <w:name w:val="carousel-in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control">
    <w:name w:val="carousel-control"/>
    <w:basedOn w:val="Normal"/>
    <w:pPr>
      <w:spacing w:after="150" w:line="336" w:lineRule="atLeast"/>
      <w:jc w:val="center"/>
    </w:pPr>
    <w:rPr>
      <w:rFonts w:ascii="Verdana" w:hAnsi="Verdana"/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 w:line="336" w:lineRule="atLeast"/>
      <w:ind w:left="-900"/>
      <w:jc w:val="center"/>
    </w:pPr>
    <w:rPr>
      <w:rFonts w:ascii="Verdana" w:hAnsi="Verdana"/>
      <w:sz w:val="18"/>
      <w:szCs w:val="18"/>
    </w:rPr>
  </w:style>
  <w:style w:type="paragraph" w:customStyle="1" w:styleId="carousel-caption">
    <w:name w:val="carousel-caption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 w:line="480" w:lineRule="auto"/>
    </w:pPr>
    <w:rPr>
      <w:rFonts w:ascii="Verdana" w:hAnsi="Verdana"/>
      <w:sz w:val="32"/>
      <w:szCs w:val="32"/>
    </w:rPr>
  </w:style>
  <w:style w:type="paragraph" w:customStyle="1" w:styleId="text-hide">
    <w:name w:val="text-hid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muted">
    <w:name w:val="icon-muted"/>
    <w:basedOn w:val="Normal"/>
    <w:pPr>
      <w:spacing w:after="150" w:line="336" w:lineRule="atLeast"/>
    </w:pPr>
    <w:rPr>
      <w:rFonts w:ascii="Verdana" w:hAnsi="Verdana"/>
      <w:color w:val="EEEEEE"/>
      <w:sz w:val="18"/>
      <w:szCs w:val="18"/>
    </w:rPr>
  </w:style>
  <w:style w:type="paragraph" w:customStyle="1" w:styleId="icon-border">
    <w:name w:val="icon-border"/>
    <w:basedOn w:val="Normal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2x">
    <w:name w:val="icon-2x"/>
    <w:basedOn w:val="Normal"/>
    <w:pPr>
      <w:spacing w:after="150" w:line="336" w:lineRule="atLeast"/>
    </w:pPr>
    <w:rPr>
      <w:rFonts w:ascii="Verdana" w:hAnsi="Verdana"/>
      <w:sz w:val="48"/>
      <w:szCs w:val="48"/>
    </w:rPr>
  </w:style>
  <w:style w:type="paragraph" w:customStyle="1" w:styleId="icon-3x">
    <w:name w:val="icon-3x"/>
    <w:basedOn w:val="Normal"/>
    <w:pPr>
      <w:spacing w:after="150" w:line="336" w:lineRule="atLeast"/>
    </w:pPr>
    <w:rPr>
      <w:rFonts w:ascii="Verdana" w:hAnsi="Verdana"/>
      <w:sz w:val="72"/>
      <w:szCs w:val="72"/>
    </w:rPr>
  </w:style>
  <w:style w:type="paragraph" w:customStyle="1" w:styleId="icon-4x">
    <w:name w:val="icon-4x"/>
    <w:basedOn w:val="Normal"/>
    <w:pPr>
      <w:spacing w:after="150" w:line="336" w:lineRule="atLeast"/>
    </w:pPr>
    <w:rPr>
      <w:rFonts w:ascii="Verdana" w:hAnsi="Verdana"/>
      <w:sz w:val="96"/>
      <w:szCs w:val="96"/>
    </w:rPr>
  </w:style>
  <w:style w:type="paragraph" w:customStyle="1" w:styleId="nav-list">
    <w:name w:val="nav-list"/>
    <w:basedOn w:val="Normal"/>
    <w:pPr>
      <w:spacing w:after="360" w:line="336" w:lineRule="atLeast"/>
    </w:pPr>
    <w:rPr>
      <w:rFonts w:ascii="Verdana" w:hAnsi="Verdana"/>
      <w:sz w:val="18"/>
      <w:szCs w:val="18"/>
    </w:rPr>
  </w:style>
  <w:style w:type="paragraph" w:customStyle="1" w:styleId="nav-header">
    <w:name w:val="nav-header"/>
    <w:basedOn w:val="Normal"/>
    <w:pPr>
      <w:spacing w:after="150" w:line="336" w:lineRule="atLeast"/>
    </w:pPr>
    <w:rPr>
      <w:rFonts w:ascii="Verdana" w:hAnsi="Verdana"/>
      <w:sz w:val="21"/>
      <w:szCs w:val="21"/>
    </w:rPr>
  </w:style>
  <w:style w:type="paragraph" w:customStyle="1" w:styleId="Title1">
    <w:name w:val="Title1"/>
    <w:basedOn w:val="Normal"/>
    <w:pPr>
      <w:spacing w:after="96" w:line="336" w:lineRule="atLeast"/>
    </w:pPr>
    <w:rPr>
      <w:rFonts w:ascii="Verdana" w:hAnsi="Verdana"/>
      <w:sz w:val="18"/>
      <w:szCs w:val="18"/>
    </w:rPr>
  </w:style>
  <w:style w:type="paragraph" w:customStyle="1" w:styleId="sub-title">
    <w:name w:val="sub-title"/>
    <w:basedOn w:val="Normal"/>
    <w:pPr>
      <w:spacing w:after="150" w:line="336" w:lineRule="atLeast"/>
    </w:pPr>
    <w:rPr>
      <w:rFonts w:ascii="Verdana" w:hAnsi="Verdana"/>
      <w:sz w:val="32"/>
      <w:szCs w:val="32"/>
    </w:rPr>
  </w:style>
  <w:style w:type="paragraph" w:customStyle="1" w:styleId="icon-warning-sign">
    <w:name w:val="icon-warning-sign"/>
    <w:basedOn w:val="Normal"/>
    <w:pPr>
      <w:spacing w:after="150" w:line="336" w:lineRule="atLeast"/>
      <w:ind w:right="150"/>
    </w:pPr>
    <w:rPr>
      <w:rFonts w:ascii="Verdana" w:hAnsi="Verdana"/>
      <w:sz w:val="45"/>
      <w:szCs w:val="45"/>
    </w:rPr>
  </w:style>
  <w:style w:type="paragraph" w:customStyle="1" w:styleId="hll">
    <w:name w:val="hll"/>
    <w:basedOn w:val="Normal"/>
    <w:pPr>
      <w:shd w:val="clear" w:color="auto" w:fill="FF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">
    <w:name w:val="c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err">
    <w:name w:val="err"/>
    <w:basedOn w:val="Normal"/>
    <w:pPr>
      <w:shd w:val="clear" w:color="auto" w:fill="FFAAAA"/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k">
    <w:name w:val="k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o">
    <w:name w:val="o"/>
    <w:basedOn w:val="Normal"/>
    <w:pPr>
      <w:spacing w:after="150" w:line="336" w:lineRule="atLeast"/>
    </w:pPr>
    <w:rPr>
      <w:rFonts w:ascii="Verdana" w:hAnsi="Verdana"/>
      <w:color w:val="555555"/>
      <w:sz w:val="18"/>
      <w:szCs w:val="18"/>
    </w:rPr>
  </w:style>
  <w:style w:type="paragraph" w:customStyle="1" w:styleId="cm">
    <w:name w:val="cm"/>
    <w:basedOn w:val="Normal"/>
    <w:pPr>
      <w:spacing w:after="150" w:line="336" w:lineRule="atLeast"/>
    </w:pPr>
    <w:rPr>
      <w:rFonts w:ascii="Verdana" w:hAnsi="Verdana"/>
      <w:i/>
      <w:iCs/>
      <w:color w:val="0099FF"/>
      <w:sz w:val="18"/>
      <w:szCs w:val="18"/>
    </w:rPr>
  </w:style>
  <w:style w:type="paragraph" w:customStyle="1" w:styleId="cp">
    <w:name w:val="cp"/>
    <w:basedOn w:val="Normal"/>
    <w:pPr>
      <w:spacing w:after="150" w:line="336" w:lineRule="atLeast"/>
    </w:pPr>
    <w:rPr>
      <w:rFonts w:ascii="Verdana" w:hAnsi="Verdana"/>
      <w:color w:val="009999"/>
      <w:sz w:val="18"/>
      <w:szCs w:val="18"/>
    </w:rPr>
  </w:style>
  <w:style w:type="paragraph" w:customStyle="1" w:styleId="c1">
    <w:name w:val="c1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cs">
    <w:name w:val="cs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gd">
    <w:name w:val="gd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e">
    <w:name w:val="ge"/>
    <w:basedOn w:val="Normal"/>
    <w:pPr>
      <w:spacing w:after="150" w:line="336" w:lineRule="atLeast"/>
    </w:pPr>
    <w:rPr>
      <w:rFonts w:ascii="Verdana" w:hAnsi="Verdana"/>
      <w:i/>
      <w:iCs/>
      <w:sz w:val="18"/>
      <w:szCs w:val="18"/>
    </w:rPr>
  </w:style>
  <w:style w:type="paragraph" w:customStyle="1" w:styleId="gr">
    <w:name w:val="gr"/>
    <w:basedOn w:val="Normal"/>
    <w:pPr>
      <w:spacing w:after="150" w:line="336" w:lineRule="atLeast"/>
    </w:pPr>
    <w:rPr>
      <w:rFonts w:ascii="Verdana" w:hAnsi="Verdana"/>
      <w:color w:val="FF0000"/>
      <w:sz w:val="18"/>
      <w:szCs w:val="18"/>
    </w:rPr>
  </w:style>
  <w:style w:type="paragraph" w:customStyle="1" w:styleId="gh">
    <w:name w:val="gh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i">
    <w:name w:val="gi"/>
    <w:basedOn w:val="Normal"/>
    <w:pPr>
      <w:pBdr>
        <w:top w:val="single" w:sz="6" w:space="0" w:color="00CC00"/>
        <w:left w:val="single" w:sz="6" w:space="0" w:color="00CC00"/>
        <w:bottom w:val="single" w:sz="6" w:space="0" w:color="00CC00"/>
        <w:right w:val="single" w:sz="6" w:space="0" w:color="00CC00"/>
      </w:pBdr>
      <w:shd w:val="clear" w:color="auto" w:fill="CC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o">
    <w:name w:val="go"/>
    <w:basedOn w:val="Normal"/>
    <w:pPr>
      <w:spacing w:after="150" w:line="336" w:lineRule="atLeast"/>
    </w:pPr>
    <w:rPr>
      <w:rFonts w:ascii="Verdana" w:hAnsi="Verdana"/>
      <w:color w:val="AAAAAA"/>
      <w:sz w:val="18"/>
      <w:szCs w:val="18"/>
    </w:rPr>
  </w:style>
  <w:style w:type="paragraph" w:customStyle="1" w:styleId="gp">
    <w:name w:val="gp"/>
    <w:basedOn w:val="Normal"/>
    <w:pPr>
      <w:spacing w:after="150" w:line="336" w:lineRule="atLeast"/>
    </w:pPr>
    <w:rPr>
      <w:rFonts w:ascii="Verdana" w:hAnsi="Verdana"/>
      <w:color w:val="000099"/>
      <w:sz w:val="18"/>
      <w:szCs w:val="18"/>
    </w:rPr>
  </w:style>
  <w:style w:type="paragraph" w:customStyle="1" w:styleId="gu">
    <w:name w:val="gu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t">
    <w:name w:val="gt"/>
    <w:basedOn w:val="Normal"/>
    <w:pPr>
      <w:spacing w:after="150" w:line="336" w:lineRule="atLeast"/>
    </w:pPr>
    <w:rPr>
      <w:rFonts w:ascii="Verdana" w:hAnsi="Verdana"/>
      <w:color w:val="99CC66"/>
      <w:sz w:val="18"/>
      <w:szCs w:val="18"/>
    </w:rPr>
  </w:style>
  <w:style w:type="paragraph" w:customStyle="1" w:styleId="kc">
    <w:name w:val="kc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d">
    <w:name w:val="kd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n">
    <w:name w:val="kn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p">
    <w:name w:val="kp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r">
    <w:name w:val="kr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t">
    <w:name w:val="kt"/>
    <w:basedOn w:val="Normal"/>
    <w:pPr>
      <w:spacing w:after="150" w:line="336" w:lineRule="atLeast"/>
    </w:pPr>
    <w:rPr>
      <w:rFonts w:ascii="Verdana" w:hAnsi="Verdana"/>
      <w:color w:val="007788"/>
      <w:sz w:val="18"/>
      <w:szCs w:val="18"/>
    </w:rPr>
  </w:style>
  <w:style w:type="paragraph" w:customStyle="1" w:styleId="m">
    <w:name w:val="m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">
    <w:name w:val="s"/>
    <w:basedOn w:val="Normal"/>
    <w:pPr>
      <w:spacing w:after="150" w:line="336" w:lineRule="atLeast"/>
    </w:pPr>
    <w:rPr>
      <w:rFonts w:ascii="Verdana" w:hAnsi="Verdana"/>
      <w:color w:val="D44950"/>
      <w:sz w:val="18"/>
      <w:szCs w:val="18"/>
    </w:rPr>
  </w:style>
  <w:style w:type="paragraph" w:customStyle="1" w:styleId="na">
    <w:name w:val="na"/>
    <w:basedOn w:val="Normal"/>
    <w:pPr>
      <w:spacing w:after="150" w:line="336" w:lineRule="atLeast"/>
    </w:pPr>
    <w:rPr>
      <w:rFonts w:ascii="Verdana" w:hAnsi="Verdana"/>
      <w:color w:val="4F9FCF"/>
      <w:sz w:val="18"/>
      <w:szCs w:val="18"/>
    </w:rPr>
  </w:style>
  <w:style w:type="paragraph" w:customStyle="1" w:styleId="nb">
    <w:name w:val="nb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nc">
    <w:name w:val="nc"/>
    <w:basedOn w:val="Normal"/>
    <w:pPr>
      <w:spacing w:after="150" w:line="336" w:lineRule="atLeast"/>
    </w:pPr>
    <w:rPr>
      <w:rFonts w:ascii="Verdana" w:hAnsi="Verdana"/>
      <w:color w:val="00AA88"/>
      <w:sz w:val="18"/>
      <w:szCs w:val="18"/>
    </w:rPr>
  </w:style>
  <w:style w:type="paragraph" w:customStyle="1" w:styleId="no">
    <w:name w:val="no"/>
    <w:basedOn w:val="Normal"/>
    <w:pPr>
      <w:spacing w:after="150" w:line="336" w:lineRule="atLeast"/>
    </w:pPr>
    <w:rPr>
      <w:rFonts w:ascii="Verdana" w:hAnsi="Verdana"/>
      <w:color w:val="336600"/>
      <w:sz w:val="18"/>
      <w:szCs w:val="18"/>
    </w:rPr>
  </w:style>
  <w:style w:type="paragraph" w:customStyle="1" w:styleId="nd">
    <w:name w:val="nd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i">
    <w:name w:val="ni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e">
    <w:name w:val="ne"/>
    <w:basedOn w:val="Normal"/>
    <w:pPr>
      <w:spacing w:after="150" w:line="336" w:lineRule="atLeast"/>
    </w:pPr>
    <w:rPr>
      <w:rFonts w:ascii="Verdana" w:hAnsi="Verdana"/>
      <w:color w:val="CC0000"/>
      <w:sz w:val="18"/>
      <w:szCs w:val="18"/>
    </w:rPr>
  </w:style>
  <w:style w:type="paragraph" w:customStyle="1" w:styleId="nf">
    <w:name w:val="nf"/>
    <w:basedOn w:val="Normal"/>
    <w:pPr>
      <w:spacing w:after="150" w:line="336" w:lineRule="atLeast"/>
    </w:pPr>
    <w:rPr>
      <w:rFonts w:ascii="Verdana" w:hAnsi="Verdana"/>
      <w:color w:val="CC00FF"/>
      <w:sz w:val="18"/>
      <w:szCs w:val="18"/>
    </w:rPr>
  </w:style>
  <w:style w:type="paragraph" w:customStyle="1" w:styleId="nl">
    <w:name w:val="nl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n">
    <w:name w:val="nn"/>
    <w:basedOn w:val="Normal"/>
    <w:pPr>
      <w:spacing w:after="150" w:line="336" w:lineRule="atLeast"/>
    </w:pPr>
    <w:rPr>
      <w:rFonts w:ascii="Verdana" w:hAnsi="Verdana"/>
      <w:color w:val="00CCFF"/>
      <w:sz w:val="18"/>
      <w:szCs w:val="18"/>
    </w:rPr>
  </w:style>
  <w:style w:type="paragraph" w:customStyle="1" w:styleId="nt">
    <w:name w:val="nt"/>
    <w:basedOn w:val="Normal"/>
    <w:pPr>
      <w:spacing w:after="150" w:line="336" w:lineRule="atLeast"/>
    </w:pPr>
    <w:rPr>
      <w:rFonts w:ascii="Verdana" w:hAnsi="Verdana"/>
      <w:color w:val="2F6F9F"/>
      <w:sz w:val="18"/>
      <w:szCs w:val="18"/>
    </w:rPr>
  </w:style>
  <w:style w:type="paragraph" w:customStyle="1" w:styleId="nv">
    <w:name w:val="nv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ow">
    <w:name w:val="ow"/>
    <w:basedOn w:val="Normal"/>
    <w:pPr>
      <w:spacing w:after="150" w:line="336" w:lineRule="atLeast"/>
    </w:pPr>
    <w:rPr>
      <w:rFonts w:ascii="Verdana" w:hAnsi="Verdana"/>
      <w:color w:val="000000"/>
      <w:sz w:val="18"/>
      <w:szCs w:val="18"/>
    </w:rPr>
  </w:style>
  <w:style w:type="paragraph" w:customStyle="1" w:styleId="w">
    <w:name w:val="w"/>
    <w:basedOn w:val="Normal"/>
    <w:pPr>
      <w:spacing w:after="150" w:line="336" w:lineRule="atLeast"/>
    </w:pPr>
    <w:rPr>
      <w:rFonts w:ascii="Verdana" w:hAnsi="Verdana"/>
      <w:color w:val="BBBBBB"/>
      <w:sz w:val="18"/>
      <w:szCs w:val="18"/>
    </w:rPr>
  </w:style>
  <w:style w:type="paragraph" w:customStyle="1" w:styleId="mf">
    <w:name w:val="mf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h">
    <w:name w:val="mh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i">
    <w:name w:val="mi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o">
    <w:name w:val="mo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b">
    <w:name w:val="sb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c">
    <w:name w:val="sc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d">
    <w:name w:val="sd"/>
    <w:basedOn w:val="Normal"/>
    <w:pPr>
      <w:spacing w:after="150" w:line="336" w:lineRule="atLeast"/>
    </w:pPr>
    <w:rPr>
      <w:rFonts w:ascii="Verdana" w:hAnsi="Verdana"/>
      <w:i/>
      <w:iCs/>
      <w:color w:val="CC3300"/>
      <w:sz w:val="18"/>
      <w:szCs w:val="18"/>
    </w:rPr>
  </w:style>
  <w:style w:type="paragraph" w:customStyle="1" w:styleId="s2">
    <w:name w:val="s2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e">
    <w:name w:val="se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h">
    <w:name w:val="sh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i">
    <w:name w:val="si"/>
    <w:basedOn w:val="Normal"/>
    <w:pPr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sx">
    <w:name w:val="sx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r">
    <w:name w:val="sr"/>
    <w:basedOn w:val="Normal"/>
    <w:pPr>
      <w:spacing w:after="150" w:line="336" w:lineRule="atLeast"/>
    </w:pPr>
    <w:rPr>
      <w:rFonts w:ascii="Verdana" w:hAnsi="Verdana"/>
      <w:color w:val="33AAAA"/>
      <w:sz w:val="18"/>
      <w:szCs w:val="18"/>
    </w:rPr>
  </w:style>
  <w:style w:type="paragraph" w:customStyle="1" w:styleId="s1">
    <w:name w:val="s1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s">
    <w:name w:val="ss"/>
    <w:basedOn w:val="Normal"/>
    <w:pPr>
      <w:spacing w:after="150" w:line="336" w:lineRule="atLeast"/>
    </w:pPr>
    <w:rPr>
      <w:rFonts w:ascii="Verdana" w:hAnsi="Verdana"/>
      <w:color w:val="FFCC33"/>
      <w:sz w:val="18"/>
      <w:szCs w:val="18"/>
    </w:rPr>
  </w:style>
  <w:style w:type="paragraph" w:customStyle="1" w:styleId="bp">
    <w:name w:val="bp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vc">
    <w:name w:val="vc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g">
    <w:name w:val="vg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i">
    <w:name w:val="vi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il">
    <w:name w:val="il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row">
    <w:name w:val="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rol-label">
    <w:name w:val="control-labe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divider">
    <w:name w:val="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divider">
    <w:name w:val="nav-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">
    <w:name w:val="icon-ba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rrow">
    <w:name w:val="ar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">
    <w:name w:val="alert-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ption1">
    <w:name w:val="Caption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">
    <w:name w:val="accordion-togg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">
    <w:name w:val="glyphicon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prev">
    <w:name w:val="icon-prev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next">
    <w:name w:val="icon-nex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tive">
    <w:name w:val="activ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e">
    <w:name w:val="hid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show">
    <w:name w:val="sh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">
    <w:name w:val="hidden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sm">
    <w:name w:val="visible-sm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md">
    <w:name w:val="visible-md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lg">
    <w:name w:val="visible-lg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sm">
    <w:name w:val="hidden-sm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md">
    <w:name w:val="hidden-m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-lg">
    <w:name w:val="hidden-l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print">
    <w:name w:val="visible-print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character" w:customStyle="1" w:styleId="xmltag">
    <w:name w:val="xmltag"/>
    <w:rPr>
      <w:color w:val="000080"/>
    </w:rPr>
  </w:style>
  <w:style w:type="character" w:customStyle="1" w:styleId="xmlattr">
    <w:name w:val="xmlattr"/>
    <w:rPr>
      <w:color w:val="800000"/>
    </w:rPr>
  </w:style>
  <w:style w:type="character" w:customStyle="1" w:styleId="xmlattrvalue">
    <w:name w:val="xmlattrvalue"/>
    <w:rPr>
      <w:color w:val="006400"/>
    </w:rPr>
  </w:style>
  <w:style w:type="character" w:customStyle="1" w:styleId="forprint">
    <w:name w:val="forprint"/>
    <w:rPr>
      <w:vanish/>
      <w:webHidden w:val="0"/>
      <w:specVanish w:val="0"/>
    </w:rPr>
  </w:style>
  <w:style w:type="character" w:customStyle="1" w:styleId="sectioncount">
    <w:name w:val="sectioncount"/>
    <w:rPr>
      <w:color w:val="C0C0C0"/>
    </w:rPr>
  </w:style>
  <w:style w:type="paragraph" w:customStyle="1" w:styleId="note1">
    <w:name w:val="note1"/>
    <w:basedOn w:val="Normal"/>
    <w:pPr>
      <w:spacing w:after="120" w:line="336" w:lineRule="atLeast"/>
      <w:ind w:left="120"/>
    </w:pPr>
    <w:rPr>
      <w:rFonts w:ascii="Verdana" w:hAnsi="Verdana"/>
      <w:color w:val="800000"/>
      <w:sz w:val="15"/>
      <w:szCs w:val="15"/>
    </w:rPr>
  </w:style>
  <w:style w:type="paragraph" w:customStyle="1" w:styleId="link1">
    <w:name w:val="link1"/>
    <w:basedOn w:val="Normal"/>
    <w:pPr>
      <w:spacing w:line="336" w:lineRule="atLeast"/>
    </w:pPr>
    <w:rPr>
      <w:rFonts w:ascii="Verdana" w:hAnsi="Verdana"/>
      <w:b/>
      <w:bCs/>
      <w:sz w:val="15"/>
      <w:szCs w:val="15"/>
    </w:rPr>
  </w:style>
  <w:style w:type="paragraph" w:customStyle="1" w:styleId="row1">
    <w:name w:val="row1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table1">
    <w:name w:val="table1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1">
    <w:name w:val="help-block1"/>
    <w:basedOn w:val="Normal"/>
    <w:pPr>
      <w:spacing w:before="75"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control-label1">
    <w:name w:val="control-label1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form-control1">
    <w:name w:val="form-control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24" w:color="C09853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9" w:color="C09853"/>
      </w:pBdr>
      <w:shd w:val="clear" w:color="auto" w:fill="FCF8E3"/>
      <w:spacing w:after="150"/>
      <w:jc w:val="center"/>
      <w:textAlignment w:val="center"/>
    </w:pPr>
    <w:rPr>
      <w:rFonts w:ascii="Verdana" w:hAnsi="Verdana"/>
      <w:color w:val="C09853"/>
      <w:sz w:val="21"/>
      <w:szCs w:val="21"/>
    </w:rPr>
  </w:style>
  <w:style w:type="paragraph" w:customStyle="1" w:styleId="help-block2">
    <w:name w:val="help-block2"/>
    <w:basedOn w:val="Normal"/>
    <w:pPr>
      <w:spacing w:before="75"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control-label2">
    <w:name w:val="control-label2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24" w:color="B94A48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9" w:color="B94A48"/>
      </w:pBdr>
      <w:shd w:val="clear" w:color="auto" w:fill="F2DEDE"/>
      <w:spacing w:after="150"/>
      <w:jc w:val="center"/>
      <w:textAlignment w:val="center"/>
    </w:pPr>
    <w:rPr>
      <w:rFonts w:ascii="Verdana" w:hAnsi="Verdana"/>
      <w:color w:val="B94A48"/>
      <w:sz w:val="21"/>
      <w:szCs w:val="21"/>
    </w:rPr>
  </w:style>
  <w:style w:type="paragraph" w:customStyle="1" w:styleId="help-block3">
    <w:name w:val="help-block3"/>
    <w:basedOn w:val="Normal"/>
    <w:pPr>
      <w:spacing w:before="75"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control-label3">
    <w:name w:val="control-label3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form-control3">
    <w:name w:val="form-control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24" w:color="468847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9" w:color="468847"/>
      </w:pBdr>
      <w:shd w:val="clear" w:color="auto" w:fill="DFF0D8"/>
      <w:spacing w:after="150"/>
      <w:jc w:val="center"/>
      <w:textAlignment w:val="center"/>
    </w:pPr>
    <w:rPr>
      <w:rFonts w:ascii="Verdana" w:hAnsi="Verdana"/>
      <w:color w:val="468847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radio1">
    <w:name w:val="radio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1">
    <w:name w:val="checkbox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ontrol-label4">
    <w:name w:val="control-label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ow2">
    <w:name w:val="row2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1">
    <w:name w:val="caret1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list-group-item-heading1">
    <w:name w:val="list-group-item-heading1"/>
    <w:basedOn w:val="Normal"/>
    <w:pPr>
      <w:spacing w:after="75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list-group-item-text1">
    <w:name w:val="list-group-item-text1"/>
    <w:basedOn w:val="Normal"/>
    <w:rPr>
      <w:rFonts w:ascii="Verdana" w:hAnsi="Verdana"/>
      <w:color w:val="555555"/>
      <w:sz w:val="18"/>
      <w:szCs w:val="18"/>
    </w:rPr>
  </w:style>
  <w:style w:type="paragraph" w:customStyle="1" w:styleId="panel-heading1">
    <w:name w:val="panel-heading1"/>
    <w:basedOn w:val="Normal"/>
    <w:pPr>
      <w:pBdr>
        <w:bottom w:val="single" w:sz="6" w:space="8" w:color="428BCA"/>
      </w:pBdr>
      <w:shd w:val="clear" w:color="auto" w:fill="428BCA"/>
      <w:spacing w:after="225" w:line="336" w:lineRule="atLeast"/>
      <w:ind w:left="-225" w:right="-225"/>
    </w:pPr>
    <w:rPr>
      <w:rFonts w:ascii="Verdana" w:hAnsi="Verdana"/>
      <w:color w:val="FFFFFF"/>
      <w:sz w:val="18"/>
      <w:szCs w:val="18"/>
    </w:rPr>
  </w:style>
  <w:style w:type="paragraph" w:customStyle="1" w:styleId="panel-heading2">
    <w:name w:val="panel-heading2"/>
    <w:basedOn w:val="Normal"/>
    <w:pPr>
      <w:pBdr>
        <w:bottom w:val="single" w:sz="6" w:space="8" w:color="D6E9C6"/>
      </w:pBdr>
      <w:shd w:val="clear" w:color="auto" w:fill="DFF0D8"/>
      <w:spacing w:after="225" w:line="336" w:lineRule="atLeast"/>
      <w:ind w:left="-225" w:right="-225"/>
    </w:pPr>
    <w:rPr>
      <w:rFonts w:ascii="Verdana" w:hAnsi="Verdana"/>
      <w:color w:val="468847"/>
      <w:sz w:val="18"/>
      <w:szCs w:val="18"/>
    </w:rPr>
  </w:style>
  <w:style w:type="paragraph" w:customStyle="1" w:styleId="panel-heading3">
    <w:name w:val="panel-heading3"/>
    <w:basedOn w:val="Normal"/>
    <w:pPr>
      <w:pBdr>
        <w:bottom w:val="single" w:sz="6" w:space="8" w:color="FBEED5"/>
      </w:pBdr>
      <w:shd w:val="clear" w:color="auto" w:fill="FCF8E3"/>
      <w:spacing w:after="225" w:line="336" w:lineRule="atLeast"/>
      <w:ind w:left="-225" w:right="-225"/>
    </w:pPr>
    <w:rPr>
      <w:rFonts w:ascii="Verdana" w:hAnsi="Verdana"/>
      <w:color w:val="C09853"/>
      <w:sz w:val="18"/>
      <w:szCs w:val="18"/>
    </w:rPr>
  </w:style>
  <w:style w:type="paragraph" w:customStyle="1" w:styleId="panel-heading4">
    <w:name w:val="panel-heading4"/>
    <w:basedOn w:val="Normal"/>
    <w:pPr>
      <w:pBdr>
        <w:bottom w:val="single" w:sz="6" w:space="8" w:color="EED3D7"/>
      </w:pBdr>
      <w:shd w:val="clear" w:color="auto" w:fill="F2DEDE"/>
      <w:spacing w:after="225" w:line="336" w:lineRule="atLeast"/>
      <w:ind w:left="-225" w:right="-225"/>
    </w:pPr>
    <w:rPr>
      <w:rFonts w:ascii="Verdana" w:hAnsi="Verdana"/>
      <w:color w:val="B94A48"/>
      <w:sz w:val="18"/>
      <w:szCs w:val="18"/>
    </w:rPr>
  </w:style>
  <w:style w:type="paragraph" w:customStyle="1" w:styleId="panel-heading5">
    <w:name w:val="panel-heading5"/>
    <w:basedOn w:val="Normal"/>
    <w:pPr>
      <w:pBdr>
        <w:bottom w:val="single" w:sz="6" w:space="8" w:color="BCE8F1"/>
      </w:pBdr>
      <w:shd w:val="clear" w:color="auto" w:fill="D9EDF7"/>
      <w:spacing w:after="225" w:line="336" w:lineRule="atLeast"/>
      <w:ind w:left="-225" w:right="-225"/>
    </w:pPr>
    <w:rPr>
      <w:rFonts w:ascii="Verdana" w:hAnsi="Verdana"/>
      <w:color w:val="3A87AD"/>
      <w:sz w:val="18"/>
      <w:szCs w:val="18"/>
    </w:rPr>
  </w:style>
  <w:style w:type="paragraph" w:customStyle="1" w:styleId="list-group-item1">
    <w:name w:val="list-group-item1"/>
    <w:basedOn w:val="Normal"/>
    <w:pPr>
      <w:pBdr>
        <w:top w:val="single" w:sz="6" w:space="8" w:color="DDDDDD"/>
        <w:left w:val="single" w:sz="2" w:space="11" w:color="DDDDDD"/>
        <w:bottom w:val="single" w:sz="6" w:space="8" w:color="DDDDDD"/>
        <w:right w:val="single" w:sz="2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3">
    <w:name w:val="caret3"/>
    <w:basedOn w:val="Normal"/>
    <w:pPr>
      <w:pBdr>
        <w:top w:val="single" w:sz="24" w:space="0" w:color="428BCA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4">
    <w:name w:val="caret4"/>
    <w:basedOn w:val="Normal"/>
    <w:pPr>
      <w:pBdr>
        <w:top w:val="single" w:sz="24" w:space="0" w:color="2A6496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36" w:lineRule="atLeast"/>
    </w:pPr>
    <w:rPr>
      <w:rFonts w:ascii="Verdana" w:hAnsi="Verdana"/>
      <w:vanish/>
      <w:sz w:val="18"/>
      <w:szCs w:val="18"/>
    </w:rPr>
  </w:style>
  <w:style w:type="paragraph" w:customStyle="1" w:styleId="icon-bar1">
    <w:name w:val="icon-bar1"/>
    <w:basedOn w:val="Normal"/>
    <w:pPr>
      <w:shd w:val="clear" w:color="auto" w:fill="CC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adio2">
    <w:name w:val="radio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2">
    <w:name w:val="checkbox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navbar-brand1">
    <w:name w:val="navbar-brand1"/>
    <w:basedOn w:val="Normal"/>
    <w:pPr>
      <w:spacing w:after="150" w:line="300" w:lineRule="atLeast"/>
      <w:jc w:val="center"/>
    </w:pPr>
    <w:rPr>
      <w:rFonts w:ascii="Verdana" w:hAnsi="Verdana"/>
      <w:color w:val="E6E6E6"/>
      <w:sz w:val="27"/>
      <w:szCs w:val="27"/>
    </w:rPr>
  </w:style>
  <w:style w:type="paragraph" w:customStyle="1" w:styleId="navbar-text1">
    <w:name w:val="navbar-text1"/>
    <w:basedOn w:val="Normal"/>
    <w:pPr>
      <w:spacing w:before="150"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avbar-toggle1">
    <w:name w:val="navbar-toggle1"/>
    <w:basedOn w:val="Normal"/>
    <w:pPr>
      <w:pBdr>
        <w:top w:val="single" w:sz="6" w:space="6" w:color="333333"/>
        <w:left w:val="single" w:sz="6" w:space="9" w:color="333333"/>
        <w:bottom w:val="single" w:sz="6" w:space="6" w:color="333333"/>
        <w:right w:val="single" w:sz="6" w:space="9" w:color="333333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2">
    <w:name w:val="icon-bar2"/>
    <w:basedOn w:val="Normal"/>
    <w:pP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link1">
    <w:name w:val="navbar-link1"/>
    <w:basedOn w:val="Normal"/>
    <w:pPr>
      <w:spacing w:after="150" w:line="336" w:lineRule="atLeast"/>
    </w:pPr>
    <w:rPr>
      <w:rFonts w:ascii="Verdana" w:hAnsi="Verdana"/>
      <w:color w:val="E6E6E6"/>
      <w:sz w:val="18"/>
      <w:szCs w:val="18"/>
    </w:rPr>
  </w:style>
  <w:style w:type="paragraph" w:customStyle="1" w:styleId="navbar-link2">
    <w:name w:val="navbar-link2"/>
    <w:basedOn w:val="Normal"/>
    <w:pPr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caret5">
    <w:name w:val="caret5"/>
    <w:basedOn w:val="Normal"/>
    <w:pPr>
      <w:pBdr>
        <w:top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6">
    <w:name w:val="caret6"/>
    <w:basedOn w:val="Normal"/>
    <w:pPr>
      <w:pBdr>
        <w:bottom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7">
    <w:name w:val="caret7"/>
    <w:basedOn w:val="Normal"/>
    <w:pPr>
      <w:pBdr>
        <w:top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btn1">
    <w:name w:val="btn1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close1">
    <w:name w:val="close1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arrow1">
    <w:name w:val="arrow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1">
    <w:name w:val="alert-link1"/>
    <w:basedOn w:val="Normal"/>
    <w:pPr>
      <w:spacing w:after="150" w:line="336" w:lineRule="atLeast"/>
    </w:pPr>
    <w:rPr>
      <w:rFonts w:ascii="Verdana" w:hAnsi="Verdana"/>
      <w:color w:val="A47E3C"/>
      <w:sz w:val="18"/>
      <w:szCs w:val="18"/>
    </w:rPr>
  </w:style>
  <w:style w:type="paragraph" w:customStyle="1" w:styleId="alert-link2">
    <w:name w:val="alert-link2"/>
    <w:basedOn w:val="Normal"/>
    <w:pPr>
      <w:spacing w:after="150" w:line="336" w:lineRule="atLeast"/>
    </w:pPr>
    <w:rPr>
      <w:rFonts w:ascii="Verdana" w:hAnsi="Verdana"/>
      <w:color w:val="356635"/>
      <w:sz w:val="18"/>
      <w:szCs w:val="18"/>
    </w:rPr>
  </w:style>
  <w:style w:type="paragraph" w:customStyle="1" w:styleId="alert-link3">
    <w:name w:val="alert-link3"/>
    <w:basedOn w:val="Normal"/>
    <w:pPr>
      <w:spacing w:after="150" w:line="336" w:lineRule="atLeast"/>
    </w:pPr>
    <w:rPr>
      <w:rFonts w:ascii="Verdana" w:hAnsi="Verdana"/>
      <w:color w:val="953B39"/>
      <w:sz w:val="18"/>
      <w:szCs w:val="18"/>
    </w:rPr>
  </w:style>
  <w:style w:type="paragraph" w:customStyle="1" w:styleId="alert-link4">
    <w:name w:val="alert-link4"/>
    <w:basedOn w:val="Normal"/>
    <w:pPr>
      <w:spacing w:after="150" w:line="336" w:lineRule="atLeast"/>
    </w:pPr>
    <w:rPr>
      <w:rFonts w:ascii="Verdana" w:hAnsi="Verdana"/>
      <w:color w:val="2D6987"/>
      <w:sz w:val="18"/>
      <w:szCs w:val="18"/>
    </w:rPr>
  </w:style>
  <w:style w:type="paragraph" w:customStyle="1" w:styleId="caption10">
    <w:name w:val="caption1"/>
    <w:basedOn w:val="Normal"/>
    <w:pPr>
      <w:spacing w:after="150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media1">
    <w:name w:val="media1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progress-bar1">
    <w:name w:val="progress-bar1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1">
    <w:name w:val="progress-bar-danger1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1">
    <w:name w:val="progress-bar-success1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1">
    <w:name w:val="progress-bar-warning1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1">
    <w:name w:val="progress-bar-info1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1">
    <w:name w:val="accordion-toggle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1">
    <w:name w:val="glyphicon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prev1">
    <w:name w:val="icon-prev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next1">
    <w:name w:val="icon-next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active1">
    <w:name w:val="active1"/>
    <w:basedOn w:val="Normal"/>
    <w:pP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btn2">
    <w:name w:val="btn2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character" w:customStyle="1" w:styleId="icon-bar3">
    <w:name w:val="icon-bar3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F508B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08B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F1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4F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14FD"/>
    <w:rPr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4F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14FD"/>
    <w:rPr>
      <w:b/>
      <w:bCs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1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2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377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9623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2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41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3787</Words>
  <Characters>21590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Immunization - FHIR v0.12</vt:lpstr>
    </vt:vector>
  </TitlesOfParts>
  <Company/>
  <LinksUpToDate>false</LinksUpToDate>
  <CharactersWithSpaces>25327</CharactersWithSpaces>
  <SharedDoc>false</SharedDoc>
  <HLinks>
    <vt:vector size="672" baseType="variant">
      <vt:variant>
        <vt:i4>3997733</vt:i4>
      </vt:variant>
      <vt:variant>
        <vt:i4>333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330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4784135</vt:i4>
      </vt:variant>
      <vt:variant>
        <vt:i4>327</vt:i4>
      </vt:variant>
      <vt:variant>
        <vt:i4>0</vt:i4>
      </vt:variant>
      <vt:variant>
        <vt:i4>5</vt:i4>
      </vt:variant>
      <vt:variant>
        <vt:lpwstr>../valueset-vaccination-protocol-dose-status-reason.html</vt:lpwstr>
      </vt:variant>
      <vt:variant>
        <vt:lpwstr/>
      </vt:variant>
      <vt:variant>
        <vt:i4>6160467</vt:i4>
      </vt:variant>
      <vt:variant>
        <vt:i4>324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321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318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315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393229</vt:i4>
      </vt:variant>
      <vt:variant>
        <vt:i4>312</vt:i4>
      </vt:variant>
      <vt:variant>
        <vt:i4>0</vt:i4>
      </vt:variant>
      <vt:variant>
        <vt:i4>5</vt:i4>
      </vt:variant>
      <vt:variant>
        <vt:lpwstr>../valueset-vaccination-protocol-dose-status.html</vt:lpwstr>
      </vt:variant>
      <vt:variant>
        <vt:lpwstr/>
      </vt:variant>
      <vt:variant>
        <vt:i4>6160467</vt:i4>
      </vt:variant>
      <vt:variant>
        <vt:i4>309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306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303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300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458761</vt:i4>
      </vt:variant>
      <vt:variant>
        <vt:i4>297</vt:i4>
      </vt:variant>
      <vt:variant>
        <vt:i4>0</vt:i4>
      </vt:variant>
      <vt:variant>
        <vt:i4>5</vt:i4>
      </vt:variant>
      <vt:variant>
        <vt:lpwstr>../valueset-vaccination-protocol-dose-target.html</vt:lpwstr>
      </vt:variant>
      <vt:variant>
        <vt:lpwstr/>
      </vt:variant>
      <vt:variant>
        <vt:i4>6160467</vt:i4>
      </vt:variant>
      <vt:variant>
        <vt:i4>294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291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288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285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282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279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276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273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196639</vt:i4>
      </vt:variant>
      <vt:variant>
        <vt:i4>270</vt:i4>
      </vt:variant>
      <vt:variant>
        <vt:i4>0</vt:i4>
      </vt:variant>
      <vt:variant>
        <vt:i4>5</vt:i4>
      </vt:variant>
      <vt:variant>
        <vt:lpwstr>../organization.html</vt:lpwstr>
      </vt:variant>
      <vt:variant>
        <vt:lpwstr>Organization</vt:lpwstr>
      </vt:variant>
      <vt:variant>
        <vt:i4>6815846</vt:i4>
      </vt:variant>
      <vt:variant>
        <vt:i4>267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264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261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258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255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252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2228285</vt:i4>
      </vt:variant>
      <vt:variant>
        <vt:i4>249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4980807</vt:i4>
      </vt:variant>
      <vt:variant>
        <vt:i4>246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243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240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3014703</vt:i4>
      </vt:variant>
      <vt:variant>
        <vt:i4>237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boolean</vt:lpwstr>
      </vt:variant>
      <vt:variant>
        <vt:i4>4980807</vt:i4>
      </vt:variant>
      <vt:variant>
        <vt:i4>234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231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4784215</vt:i4>
      </vt:variant>
      <vt:variant>
        <vt:i4>228</vt:i4>
      </vt:variant>
      <vt:variant>
        <vt:i4>0</vt:i4>
      </vt:variant>
      <vt:variant>
        <vt:i4>5</vt:i4>
      </vt:variant>
      <vt:variant>
        <vt:lpwstr>../observation.html</vt:lpwstr>
      </vt:variant>
      <vt:variant>
        <vt:lpwstr>Observation</vt:lpwstr>
      </vt:variant>
      <vt:variant>
        <vt:i4>5242958</vt:i4>
      </vt:variant>
      <vt:variant>
        <vt:i4>225</vt:i4>
      </vt:variant>
      <vt:variant>
        <vt:i4>0</vt:i4>
      </vt:variant>
      <vt:variant>
        <vt:i4>5</vt:i4>
      </vt:variant>
      <vt:variant>
        <vt:lpwstr>../adversereaction.html</vt:lpwstr>
      </vt:variant>
      <vt:variant>
        <vt:lpwstr>AdverseReaction</vt:lpwstr>
      </vt:variant>
      <vt:variant>
        <vt:i4>6815846</vt:i4>
      </vt:variant>
      <vt:variant>
        <vt:i4>222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219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216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4456526</vt:i4>
      </vt:variant>
      <vt:variant>
        <vt:i4>213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4980807</vt:i4>
      </vt:variant>
      <vt:variant>
        <vt:i4>210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207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204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201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198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2949216</vt:i4>
      </vt:variant>
      <vt:variant>
        <vt:i4>195</vt:i4>
      </vt:variant>
      <vt:variant>
        <vt:i4>0</vt:i4>
      </vt:variant>
      <vt:variant>
        <vt:i4>5</vt:i4>
      </vt:variant>
      <vt:variant>
        <vt:lpwstr>../valueset-no-immunization-reason.html</vt:lpwstr>
      </vt:variant>
      <vt:variant>
        <vt:lpwstr/>
      </vt:variant>
      <vt:variant>
        <vt:i4>6160467</vt:i4>
      </vt:variant>
      <vt:variant>
        <vt:i4>192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189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186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183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4456521</vt:i4>
      </vt:variant>
      <vt:variant>
        <vt:i4>180</vt:i4>
      </vt:variant>
      <vt:variant>
        <vt:i4>0</vt:i4>
      </vt:variant>
      <vt:variant>
        <vt:i4>5</vt:i4>
      </vt:variant>
      <vt:variant>
        <vt:lpwstr>../valueset-immunization-reason.html</vt:lpwstr>
      </vt:variant>
      <vt:variant>
        <vt:lpwstr/>
      </vt:variant>
      <vt:variant>
        <vt:i4>6160467</vt:i4>
      </vt:variant>
      <vt:variant>
        <vt:i4>177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174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171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4653143</vt:i4>
      </vt:variant>
      <vt:variant>
        <vt:i4>168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Quantity</vt:lpwstr>
      </vt:variant>
      <vt:variant>
        <vt:i4>4980807</vt:i4>
      </vt:variant>
      <vt:variant>
        <vt:i4>165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162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159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156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6881397</vt:i4>
      </vt:variant>
      <vt:variant>
        <vt:i4>153</vt:i4>
      </vt:variant>
      <vt:variant>
        <vt:i4>0</vt:i4>
      </vt:variant>
      <vt:variant>
        <vt:i4>5</vt:i4>
      </vt:variant>
      <vt:variant>
        <vt:lpwstr>../valueset-immunization-route.html</vt:lpwstr>
      </vt:variant>
      <vt:variant>
        <vt:lpwstr/>
      </vt:variant>
      <vt:variant>
        <vt:i4>6160467</vt:i4>
      </vt:variant>
      <vt:variant>
        <vt:i4>150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147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144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141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4128829</vt:i4>
      </vt:variant>
      <vt:variant>
        <vt:i4>138</vt:i4>
      </vt:variant>
      <vt:variant>
        <vt:i4>0</vt:i4>
      </vt:variant>
      <vt:variant>
        <vt:i4>5</vt:i4>
      </vt:variant>
      <vt:variant>
        <vt:lpwstr>../valueset-immunization-site.html</vt:lpwstr>
      </vt:variant>
      <vt:variant>
        <vt:lpwstr/>
      </vt:variant>
      <vt:variant>
        <vt:i4>6160467</vt:i4>
      </vt:variant>
      <vt:variant>
        <vt:i4>135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132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4718679</vt:i4>
      </vt:variant>
      <vt:variant>
        <vt:i4>129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</vt:lpwstr>
      </vt:variant>
      <vt:variant>
        <vt:i4>4980807</vt:i4>
      </vt:variant>
      <vt:variant>
        <vt:i4>126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123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3538984</vt:i4>
      </vt:variant>
      <vt:variant>
        <vt:i4>120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4980807</vt:i4>
      </vt:variant>
      <vt:variant>
        <vt:i4>117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114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327705</vt:i4>
      </vt:variant>
      <vt:variant>
        <vt:i4>111</vt:i4>
      </vt:variant>
      <vt:variant>
        <vt:i4>0</vt:i4>
      </vt:variant>
      <vt:variant>
        <vt:i4>5</vt:i4>
      </vt:variant>
      <vt:variant>
        <vt:lpwstr>../location.html</vt:lpwstr>
      </vt:variant>
      <vt:variant>
        <vt:lpwstr>Location</vt:lpwstr>
      </vt:variant>
      <vt:variant>
        <vt:i4>6815846</vt:i4>
      </vt:variant>
      <vt:variant>
        <vt:i4>108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105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102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196639</vt:i4>
      </vt:variant>
      <vt:variant>
        <vt:i4>99</vt:i4>
      </vt:variant>
      <vt:variant>
        <vt:i4>0</vt:i4>
      </vt:variant>
      <vt:variant>
        <vt:i4>5</vt:i4>
      </vt:variant>
      <vt:variant>
        <vt:lpwstr>../organization.html</vt:lpwstr>
      </vt:variant>
      <vt:variant>
        <vt:lpwstr>Organization</vt:lpwstr>
      </vt:variant>
      <vt:variant>
        <vt:i4>6815846</vt:i4>
      </vt:variant>
      <vt:variant>
        <vt:i4>96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93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90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917522</vt:i4>
      </vt:variant>
      <vt:variant>
        <vt:i4>87</vt:i4>
      </vt:variant>
      <vt:variant>
        <vt:i4>0</vt:i4>
      </vt:variant>
      <vt:variant>
        <vt:i4>5</vt:i4>
      </vt:variant>
      <vt:variant>
        <vt:lpwstr>../practitioner.html</vt:lpwstr>
      </vt:variant>
      <vt:variant>
        <vt:lpwstr>Practitioner</vt:lpwstr>
      </vt:variant>
      <vt:variant>
        <vt:i4>6815846</vt:i4>
      </vt:variant>
      <vt:variant>
        <vt:i4>84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81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78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917522</vt:i4>
      </vt:variant>
      <vt:variant>
        <vt:i4>75</vt:i4>
      </vt:variant>
      <vt:variant>
        <vt:i4>0</vt:i4>
      </vt:variant>
      <vt:variant>
        <vt:i4>5</vt:i4>
      </vt:variant>
      <vt:variant>
        <vt:lpwstr>../practitioner.html</vt:lpwstr>
      </vt:variant>
      <vt:variant>
        <vt:lpwstr>Practitioner</vt:lpwstr>
      </vt:variant>
      <vt:variant>
        <vt:i4>6815846</vt:i4>
      </vt:variant>
      <vt:variant>
        <vt:i4>72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69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66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3014703</vt:i4>
      </vt:variant>
      <vt:variant>
        <vt:i4>63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boolean</vt:lpwstr>
      </vt:variant>
      <vt:variant>
        <vt:i4>4980807</vt:i4>
      </vt:variant>
      <vt:variant>
        <vt:i4>60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57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3014703</vt:i4>
      </vt:variant>
      <vt:variant>
        <vt:i4>54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boolean</vt:lpwstr>
      </vt:variant>
      <vt:variant>
        <vt:i4>4980807</vt:i4>
      </vt:variant>
      <vt:variant>
        <vt:i4>51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48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5767260</vt:i4>
      </vt:variant>
      <vt:variant>
        <vt:i4>45</vt:i4>
      </vt:variant>
      <vt:variant>
        <vt:i4>0</vt:i4>
      </vt:variant>
      <vt:variant>
        <vt:i4>5</vt:i4>
      </vt:variant>
      <vt:variant>
        <vt:lpwstr>../patient.html</vt:lpwstr>
      </vt:variant>
      <vt:variant>
        <vt:lpwstr>Patient</vt:lpwstr>
      </vt:variant>
      <vt:variant>
        <vt:i4>6815846</vt:i4>
      </vt:variant>
      <vt:variant>
        <vt:i4>42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4980807</vt:i4>
      </vt:variant>
      <vt:variant>
        <vt:i4>39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36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3997733</vt:i4>
      </vt:variant>
      <vt:variant>
        <vt:i4>33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4980807</vt:i4>
      </vt:variant>
      <vt:variant>
        <vt:i4>30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7405693</vt:i4>
      </vt:variant>
      <vt:variant>
        <vt:i4>27</vt:i4>
      </vt:variant>
      <vt:variant>
        <vt:i4>0</vt:i4>
      </vt:variant>
      <vt:variant>
        <vt:i4>5</vt:i4>
      </vt:variant>
      <vt:variant>
        <vt:lpwstr>../v3/vs/VaccineType/index.html</vt:lpwstr>
      </vt:variant>
      <vt:variant>
        <vt:lpwstr/>
      </vt:variant>
      <vt:variant>
        <vt:i4>6160467</vt:i4>
      </vt:variant>
      <vt:variant>
        <vt:i4>24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/>
      </vt:variant>
      <vt:variant>
        <vt:i4>3866750</vt:i4>
      </vt:variant>
      <vt:variant>
        <vt:i4>21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4456526</vt:i4>
      </vt:variant>
      <vt:variant>
        <vt:i4>18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4980807</vt:i4>
      </vt:variant>
      <vt:variant>
        <vt:i4>15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12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3407932</vt:i4>
      </vt:variant>
      <vt:variant>
        <vt:i4>9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Identifier</vt:lpwstr>
      </vt:variant>
      <vt:variant>
        <vt:i4>4980807</vt:i4>
      </vt:variant>
      <vt:variant>
        <vt:i4>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/>
      </vt:variant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../conformance-rules.html</vt:lpwstr>
      </vt:variant>
      <vt:variant>
        <vt:lpwstr>conformance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 - FHIR v0.12</dc:title>
  <dc:subject/>
  <dc:creator>Lloyd McKenzie</dc:creator>
  <cp:keywords/>
  <dc:description/>
  <cp:lastModifiedBy>Grahame</cp:lastModifiedBy>
  <cp:revision>4</cp:revision>
  <dcterms:created xsi:type="dcterms:W3CDTF">2014-01-11T16:01:00Z</dcterms:created>
  <dcterms:modified xsi:type="dcterms:W3CDTF">2014-01-15T21:45:00Z</dcterms:modified>
</cp:coreProperties>
</file>