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6388" w:rsidRPr="001124F9" w:rsidRDefault="00DB6388">
      <w:pPr>
        <w:pStyle w:val="Heading1"/>
        <w:divId w:val="1495876553"/>
        <w:rPr>
          <w:rFonts w:cs="Arial"/>
          <w:lang w:val="en-US"/>
        </w:rPr>
      </w:pPr>
      <w:r w:rsidRPr="001124F9">
        <w:rPr>
          <w:rStyle w:val="sectioncount"/>
          <w:rFonts w:cs="Arial"/>
          <w:lang w:val="en-US"/>
        </w:rPr>
        <w:t>4.14</w:t>
      </w:r>
      <w:bookmarkStart w:id="0" w:name="4.14"/>
      <w:r w:rsidRPr="001124F9">
        <w:rPr>
          <w:rStyle w:val="sectioncount"/>
          <w:rFonts w:cs="Arial"/>
          <w:color w:val="428BCA"/>
          <w:lang w:val="en-US"/>
        </w:rPr>
        <w:t xml:space="preserve"> </w:t>
      </w:r>
      <w:bookmarkEnd w:id="0"/>
      <w:commentRangeStart w:id="1"/>
      <w:r w:rsidRPr="001124F9">
        <w:rPr>
          <w:rFonts w:cs="Arial"/>
          <w:lang w:val="en-US"/>
        </w:rPr>
        <w:t>Resource ImmunizationRecommendation - Content</w:t>
      </w:r>
      <w:commentRangeEnd w:id="1"/>
      <w:r w:rsidR="00264E1D">
        <w:rPr>
          <w:rStyle w:val="CommentReference"/>
          <w:rFonts w:ascii="Times New Roman" w:hAnsi="Times New Roman"/>
          <w:b w:val="0"/>
          <w:bCs w:val="0"/>
          <w:color w:val="auto"/>
        </w:rPr>
        <w:commentReference w:id="1"/>
      </w:r>
    </w:p>
    <w:p w:rsidR="00DB6388" w:rsidRPr="001124F9" w:rsidRDefault="00DB6388">
      <w:pPr>
        <w:pStyle w:val="NormalWeb"/>
        <w:divId w:val="1495876553"/>
        <w:rPr>
          <w:rFonts w:cs="Arial"/>
          <w:color w:val="333333"/>
          <w:lang w:val="en-US"/>
        </w:rPr>
      </w:pPr>
      <w:r w:rsidRPr="001124F9">
        <w:rPr>
          <w:rFonts w:cs="Arial"/>
          <w:color w:val="333333"/>
          <w:lang w:val="en-US"/>
        </w:rPr>
        <w:t xml:space="preserve">A patient's point-of-time immunization status and recommendation with optional supporting justification. </w:t>
      </w:r>
    </w:p>
    <w:p w:rsidR="00DB6388" w:rsidRPr="001124F9" w:rsidRDefault="00DB6388">
      <w:pPr>
        <w:pStyle w:val="Heading2"/>
        <w:divId w:val="1002125044"/>
        <w:rPr>
          <w:rFonts w:cs="Arial"/>
          <w:lang w:val="en-US"/>
        </w:rPr>
      </w:pPr>
      <w:r w:rsidRPr="001124F9">
        <w:rPr>
          <w:rStyle w:val="sectioncount"/>
          <w:rFonts w:cs="Arial"/>
          <w:lang w:val="en-US"/>
        </w:rPr>
        <w:t>4.14.1</w:t>
      </w:r>
      <w:bookmarkStart w:id="3" w:name="4.14.1"/>
      <w:r w:rsidRPr="001124F9">
        <w:rPr>
          <w:rStyle w:val="sectioncount"/>
          <w:rFonts w:cs="Arial"/>
          <w:color w:val="428BCA"/>
          <w:lang w:val="en-US"/>
        </w:rPr>
        <w:t xml:space="preserve"> </w:t>
      </w:r>
      <w:bookmarkEnd w:id="3"/>
      <w:r w:rsidRPr="001124F9">
        <w:rPr>
          <w:rFonts w:cs="Arial"/>
          <w:lang w:val="en-US"/>
        </w:rPr>
        <w:t>Scope and Usage</w:t>
      </w:r>
    </w:p>
    <w:p w:rsidR="00DB6388" w:rsidRPr="001124F9" w:rsidRDefault="00DB6388">
      <w:pPr>
        <w:pStyle w:val="NormalWeb"/>
        <w:divId w:val="1002125044"/>
        <w:rPr>
          <w:rFonts w:cs="Arial"/>
          <w:color w:val="333333"/>
          <w:lang w:val="en-US"/>
        </w:rPr>
      </w:pPr>
      <w:r w:rsidRPr="001124F9">
        <w:rPr>
          <w:rFonts w:cs="Arial"/>
          <w:color w:val="333333"/>
          <w:lang w:val="en-US"/>
        </w:rPr>
        <w:t xml:space="preserve">The ImmunizationRecommendation resource is intended to cover communication of a specified patient's immunization recommendation and status across all healthcare disciplines in all care settings and all regions. </w:t>
      </w:r>
    </w:p>
    <w:p w:rsidR="00DB6388" w:rsidRPr="001124F9" w:rsidRDefault="00DB6388">
      <w:pPr>
        <w:pStyle w:val="NormalWeb"/>
        <w:divId w:val="1002125044"/>
        <w:rPr>
          <w:rFonts w:cs="Arial"/>
          <w:color w:val="333333"/>
          <w:lang w:val="en-US"/>
        </w:rPr>
      </w:pPr>
      <w:r w:rsidRPr="001124F9">
        <w:rPr>
          <w:rFonts w:cs="Arial"/>
          <w:color w:val="333333"/>
          <w:lang w:val="en-US"/>
        </w:rPr>
        <w:t xml:space="preserve">Additionally, the ImmunizationRecommendation resource is expected to cover key concepts related to the querying of a patient's immunization recommendation and status. This resource - through consultation with the PHER work group - is believed to meet key use cases and information requirements as defined in the existing HL7 v3 POIZ domain and Immunization Domain Analysis Model. </w:t>
      </w:r>
    </w:p>
    <w:p w:rsidR="00DB6388" w:rsidRPr="001124F9" w:rsidRDefault="00DB6388">
      <w:pPr>
        <w:pStyle w:val="Heading2"/>
        <w:divId w:val="1831755257"/>
        <w:rPr>
          <w:rFonts w:cs="Arial"/>
          <w:lang w:val="en-US"/>
        </w:rPr>
      </w:pPr>
      <w:r w:rsidRPr="001124F9">
        <w:rPr>
          <w:rStyle w:val="sectioncount"/>
          <w:rFonts w:cs="Arial"/>
          <w:lang w:val="en-US"/>
        </w:rPr>
        <w:t>4.14.2</w:t>
      </w:r>
      <w:bookmarkStart w:id="4" w:name="4.14.2"/>
      <w:r w:rsidRPr="001124F9">
        <w:rPr>
          <w:rStyle w:val="sectioncount"/>
          <w:rFonts w:cs="Arial"/>
          <w:color w:val="428BCA"/>
          <w:lang w:val="en-US"/>
        </w:rPr>
        <w:t xml:space="preserve"> </w:t>
      </w:r>
      <w:bookmarkEnd w:id="4"/>
      <w:r w:rsidRPr="001124F9">
        <w:rPr>
          <w:rFonts w:cs="Arial"/>
          <w:lang w:val="en-US"/>
        </w:rPr>
        <w:t>Boundaries and Relationships</w:t>
      </w:r>
    </w:p>
    <w:p w:rsidR="00DB6388" w:rsidRPr="001124F9" w:rsidRDefault="00DB6388">
      <w:pPr>
        <w:pStyle w:val="NormalWeb"/>
        <w:divId w:val="1831755257"/>
        <w:rPr>
          <w:rFonts w:cs="Arial"/>
          <w:color w:val="333333"/>
          <w:lang w:val="en-US"/>
        </w:rPr>
      </w:pPr>
      <w:r w:rsidRPr="001124F9">
        <w:rPr>
          <w:rFonts w:cs="Arial"/>
          <w:color w:val="333333"/>
          <w:lang w:val="en-US"/>
        </w:rPr>
        <w:t xml:space="preserve">This resource references the following resources: </w:t>
      </w:r>
    </w:p>
    <w:p w:rsidR="00DB6388" w:rsidRPr="001124F9" w:rsidRDefault="00DB6388">
      <w:pPr>
        <w:numPr>
          <w:ilvl w:val="0"/>
          <w:numId w:val="4"/>
        </w:numPr>
        <w:spacing w:after="75" w:line="336" w:lineRule="atLeast"/>
        <w:ind w:left="0"/>
        <w:divId w:val="1831755257"/>
        <w:rPr>
          <w:rFonts w:ascii="Verdana" w:hAnsi="Verdana" w:cs="Arial"/>
          <w:color w:val="333333"/>
          <w:sz w:val="18"/>
          <w:szCs w:val="18"/>
          <w:lang w:val="en-US"/>
        </w:rPr>
      </w:pPr>
      <w:r w:rsidRPr="001124F9">
        <w:rPr>
          <w:rFonts w:ascii="Verdana" w:hAnsi="Verdana" w:cs="Arial"/>
          <w:color w:val="333333"/>
          <w:sz w:val="18"/>
          <w:szCs w:val="18"/>
          <w:lang w:val="en-US"/>
        </w:rPr>
        <w:t>AdverseReaction</w:t>
      </w:r>
    </w:p>
    <w:p w:rsidR="00DB6388" w:rsidRPr="001124F9" w:rsidRDefault="00DB6388">
      <w:pPr>
        <w:numPr>
          <w:ilvl w:val="0"/>
          <w:numId w:val="4"/>
        </w:numPr>
        <w:spacing w:after="75" w:line="336" w:lineRule="atLeast"/>
        <w:ind w:left="0"/>
        <w:divId w:val="1831755257"/>
        <w:rPr>
          <w:rFonts w:ascii="Verdana" w:hAnsi="Verdana" w:cs="Arial"/>
          <w:color w:val="333333"/>
          <w:sz w:val="18"/>
          <w:szCs w:val="18"/>
          <w:lang w:val="en-US"/>
        </w:rPr>
      </w:pPr>
      <w:r w:rsidRPr="001124F9">
        <w:rPr>
          <w:rFonts w:ascii="Verdana" w:hAnsi="Verdana" w:cs="Arial"/>
          <w:color w:val="333333"/>
          <w:sz w:val="18"/>
          <w:szCs w:val="18"/>
          <w:lang w:val="en-US"/>
        </w:rPr>
        <w:t>Patient</w:t>
      </w:r>
    </w:p>
    <w:p w:rsidR="00DB6388" w:rsidRPr="001124F9" w:rsidRDefault="00DB6388">
      <w:pPr>
        <w:numPr>
          <w:ilvl w:val="0"/>
          <w:numId w:val="4"/>
        </w:numPr>
        <w:spacing w:after="75" w:line="336" w:lineRule="atLeast"/>
        <w:ind w:left="0"/>
        <w:divId w:val="1831755257"/>
        <w:rPr>
          <w:rFonts w:ascii="Verdana" w:hAnsi="Verdana" w:cs="Arial"/>
          <w:color w:val="333333"/>
          <w:sz w:val="18"/>
          <w:szCs w:val="18"/>
          <w:lang w:val="en-US"/>
        </w:rPr>
      </w:pPr>
      <w:r w:rsidRPr="001124F9">
        <w:rPr>
          <w:rFonts w:ascii="Verdana" w:hAnsi="Verdana" w:cs="Arial"/>
          <w:color w:val="333333"/>
          <w:sz w:val="18"/>
          <w:szCs w:val="18"/>
          <w:lang w:val="en-US"/>
        </w:rPr>
        <w:t>Organization</w:t>
      </w:r>
    </w:p>
    <w:p w:rsidR="00DB6388" w:rsidRPr="001124F9" w:rsidRDefault="00DB6388">
      <w:pPr>
        <w:numPr>
          <w:ilvl w:val="0"/>
          <w:numId w:val="4"/>
        </w:numPr>
        <w:spacing w:after="75" w:line="336" w:lineRule="atLeast"/>
        <w:ind w:left="0"/>
        <w:divId w:val="1831755257"/>
        <w:rPr>
          <w:rFonts w:ascii="Verdana" w:hAnsi="Verdana" w:cs="Arial"/>
          <w:color w:val="333333"/>
          <w:sz w:val="18"/>
          <w:szCs w:val="18"/>
          <w:lang w:val="en-US"/>
        </w:rPr>
      </w:pPr>
      <w:r w:rsidRPr="001124F9">
        <w:rPr>
          <w:rFonts w:ascii="Verdana" w:hAnsi="Verdana" w:cs="Arial"/>
          <w:color w:val="333333"/>
          <w:sz w:val="18"/>
          <w:szCs w:val="18"/>
          <w:lang w:val="en-US"/>
        </w:rPr>
        <w:t>Immunization</w:t>
      </w:r>
    </w:p>
    <w:p w:rsidR="00DB6388" w:rsidRPr="001124F9" w:rsidRDefault="00DB6388">
      <w:pPr>
        <w:numPr>
          <w:ilvl w:val="0"/>
          <w:numId w:val="4"/>
        </w:numPr>
        <w:spacing w:after="75" w:line="336" w:lineRule="atLeast"/>
        <w:ind w:left="0"/>
        <w:divId w:val="1831755257"/>
        <w:rPr>
          <w:rFonts w:ascii="Verdana" w:hAnsi="Verdana" w:cs="Arial"/>
          <w:color w:val="333333"/>
          <w:sz w:val="18"/>
          <w:szCs w:val="18"/>
          <w:lang w:val="en-US"/>
        </w:rPr>
      </w:pPr>
      <w:r w:rsidRPr="001124F9">
        <w:rPr>
          <w:rFonts w:ascii="Verdana" w:hAnsi="Verdana" w:cs="Arial"/>
          <w:color w:val="333333"/>
          <w:sz w:val="18"/>
          <w:szCs w:val="18"/>
          <w:lang w:val="en-US"/>
        </w:rPr>
        <w:t>Observation</w:t>
      </w:r>
    </w:p>
    <w:p w:rsidR="00DB6388" w:rsidRPr="001124F9" w:rsidRDefault="00DB6388">
      <w:pPr>
        <w:pStyle w:val="NormalWeb"/>
        <w:divId w:val="1831755257"/>
        <w:rPr>
          <w:rFonts w:cs="Arial"/>
          <w:color w:val="333333"/>
          <w:lang w:val="en-US"/>
        </w:rPr>
      </w:pPr>
      <w:r w:rsidRPr="001124F9">
        <w:rPr>
          <w:rFonts w:cs="Arial"/>
          <w:color w:val="333333"/>
          <w:lang w:val="en-US"/>
        </w:rPr>
        <w:t xml:space="preserve">One of the considerations for this resource is if it is better for this resource to be a profile of the CarePlan resource or if it is more appropriate for this to be a separate resource due to the number of immunization profile-specific data elements. Please consider this when submitting your ballot comments. 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bookmarkStart w:id="5" w:name="def"/>
      <w:bookmarkStart w:id="6" w:name="ImmunizationRecommendation"/>
      <w:bookmarkEnd w:id="5"/>
      <w:bookmarkEnd w:id="6"/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>&lt;</w:t>
      </w:r>
      <w:r w:rsidRPr="001124F9">
        <w:rPr>
          <w:sz w:val="17"/>
          <w:szCs w:val="17"/>
          <w:lang w:val="en-US"/>
        </w:rPr>
        <w:fldChar w:fldCharType="begin"/>
      </w:r>
      <w:ins w:id="7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"ImmunizationRecommendation" \o "A patient's point-of-time immunization status and recommendation with optional supporting justification."</w:instrText>
        </w:r>
      </w:ins>
      <w:ins w:id="8" w:author="Lloyd McKenzie" w:date="2013-12-30T22:34:00Z">
        <w:del w:id="9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"ImmunizationRecommendation" \o "A patient's point-of-time immunization status and recommendation with optional supporting justification."</w:delInstrText>
          </w:r>
        </w:del>
      </w:ins>
      <w:del w:id="10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"ImmunizationRecommendation" \o "A patient's point-of-time immunization status and recommendation with optional supporting justification."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ImmunizationRecommendation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xmlns="http://hl7.org/fhir"&gt; </w:t>
      </w:r>
      <w:r w:rsidR="001124F9">
        <w:fldChar w:fldCharType="begin"/>
      </w:r>
      <w:ins w:id="11" w:author="sirLoin1" w:date="2014-01-11T11:38:00Z">
        <w:r w:rsidR="00EE7A4F">
          <w:instrText>HYPERLINK "C:\\Users\\sirLoin1\\SkyDrive Pro\\HL7_working_docs\\formats.html" \o "\"Documentation for this format\" "</w:instrText>
        </w:r>
      </w:ins>
      <w:ins w:id="12" w:author="Lloyd McKenzie" w:date="2013-12-30T22:34:00Z">
        <w:del w:id="13" w:author="sirLoin1" w:date="2014-01-11T11:38:00Z">
          <w:r w:rsidDel="00EE7A4F">
            <w:delInstrText>HYPERLINK "../formats.html" \o "\"Documentation for this format\" "</w:delInstrText>
          </w:r>
        </w:del>
      </w:ins>
      <w:del w:id="14" w:author="sirLoin1" w:date="2014-01-11T11:38:00Z">
        <w:r w:rsidR="001124F9" w:rsidDel="00EE7A4F">
          <w:delInstrText xml:space="preserve"> HYPERLINK "formats.html" \o "\"Documentation for this format\" </w:delInstrText>
        </w:r>
      </w:del>
      <w:r w:rsidR="001124F9">
        <w:fldChar w:fldCharType="separate"/>
      </w:r>
      <w:ins w:id="15" w:author="sirLoin1" w:date="2014-01-11T11:38:00Z">
        <w:r w:rsidR="00264E1D">
          <w:rPr>
            <w:noProof/>
            <w:color w:val="006400"/>
            <w:sz w:val="17"/>
            <w:szCs w:val="17"/>
            <w:bdr w:val="none" w:sz="0" w:space="0" w:color="auto" w:frame="1"/>
          </w:rPr>
          <w:fldChar w:fldCharType="begin"/>
        </w:r>
        <w:r w:rsidR="00264E1D">
          <w:rPr>
            <w:noProof/>
            <w:color w:val="006400"/>
            <w:sz w:val="17"/>
            <w:szCs w:val="17"/>
            <w:bdr w:val="none" w:sz="0" w:space="0" w:color="auto" w:frame="1"/>
          </w:rPr>
          <w:instrText xml:space="preserve"> </w:instrText>
        </w:r>
        <w:r w:rsidR="00264E1D">
          <w:rPr>
            <w:noProof/>
            <w:color w:val="006400"/>
            <w:sz w:val="17"/>
            <w:szCs w:val="17"/>
            <w:bdr w:val="none" w:sz="0" w:space="0" w:color="auto" w:frame="1"/>
          </w:rPr>
          <w:instrText>INCLU</w:instrText>
        </w:r>
        <w:r w:rsidR="00264E1D">
          <w:rPr>
            <w:noProof/>
            <w:color w:val="006400"/>
            <w:sz w:val="17"/>
            <w:szCs w:val="17"/>
            <w:bdr w:val="none" w:sz="0" w:space="0" w:color="auto" w:frame="1"/>
          </w:rPr>
          <w:instrText>DEPICTURE  \d "C:\\work\\org.hl7.fhir\\ballots\\2013-09 DSTU\\help.png" \* MERGEFORMATINET</w:instrText>
        </w:r>
        <w:r w:rsidR="00264E1D">
          <w:rPr>
            <w:noProof/>
            <w:color w:val="006400"/>
            <w:sz w:val="17"/>
            <w:szCs w:val="17"/>
            <w:bdr w:val="none" w:sz="0" w:space="0" w:color="auto" w:frame="1"/>
          </w:rPr>
          <w:instrText xml:space="preserve"> </w:instrText>
        </w:r>
        <w:r w:rsidR="00264E1D">
          <w:rPr>
            <w:noProof/>
            <w:color w:val="006400"/>
            <w:sz w:val="17"/>
            <w:szCs w:val="17"/>
            <w:bdr w:val="none" w:sz="0" w:space="0" w:color="auto" w:frame="1"/>
          </w:rPr>
          <w:fldChar w:fldCharType="separate"/>
        </w:r>
        <w:r w:rsidR="00264E1D">
          <w:rPr>
            <w:noProof/>
            <w:color w:val="006400"/>
            <w:sz w:val="17"/>
            <w:szCs w:val="17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doco" title="&quot;Documentation for this format&quot;" style="width:17.65pt;height:17.65pt">
              <v:imagedata r:id="rId7"/>
            </v:shape>
          </w:pict>
        </w:r>
        <w:r w:rsidR="00264E1D">
          <w:rPr>
            <w:noProof/>
            <w:color w:val="006400"/>
            <w:sz w:val="17"/>
            <w:szCs w:val="17"/>
            <w:bdr w:val="none" w:sz="0" w:space="0" w:color="auto" w:frame="1"/>
          </w:rPr>
          <w:fldChar w:fldCharType="end"/>
        </w:r>
      </w:ins>
      <w:ins w:id="16" w:author="Lloyd McKenzie" w:date="2013-12-30T22:34:00Z">
        <w:del w:id="17" w:author="sirLoin1" w:date="2014-01-11T11:38:00Z">
          <w:r w:rsidR="00264E1D">
            <w:rPr>
              <w:noProof/>
              <w:color w:val="006400"/>
              <w:sz w:val="17"/>
              <w:szCs w:val="17"/>
              <w:bdr w:val="none" w:sz="0" w:space="0" w:color="auto" w:frame="1"/>
            </w:rPr>
            <w:fldChar w:fldCharType="begin"/>
          </w:r>
          <w:r w:rsidR="00264E1D">
            <w:rPr>
              <w:noProof/>
              <w:color w:val="006400"/>
              <w:sz w:val="17"/>
              <w:szCs w:val="17"/>
              <w:bdr w:val="none" w:sz="0" w:space="0" w:color="auto" w:frame="1"/>
            </w:rPr>
            <w:delInstrText xml:space="preserve"> </w:delInstrText>
          </w:r>
          <w:r w:rsidR="00264E1D">
            <w:rPr>
              <w:noProof/>
              <w:color w:val="006400"/>
              <w:sz w:val="17"/>
              <w:szCs w:val="17"/>
              <w:bdr w:val="none" w:sz="0" w:space="0" w:color="auto" w:frame="1"/>
            </w:rPr>
            <w:delInstrText>INCLUDEPICTURE  \d "C:\\work\\org.hl7.fhir\\ballots\\2013-09 DSTU\\help.png" \* MERGEFORMATINET</w:delInstrText>
          </w:r>
          <w:r w:rsidR="00264E1D">
            <w:rPr>
              <w:noProof/>
              <w:color w:val="006400"/>
              <w:sz w:val="17"/>
              <w:szCs w:val="17"/>
              <w:bdr w:val="none" w:sz="0" w:space="0" w:color="auto" w:frame="1"/>
            </w:rPr>
            <w:delInstrText xml:space="preserve"> </w:delInstrText>
          </w:r>
          <w:r w:rsidR="00264E1D">
            <w:rPr>
              <w:noProof/>
              <w:color w:val="006400"/>
              <w:sz w:val="17"/>
              <w:szCs w:val="17"/>
              <w:bdr w:val="none" w:sz="0" w:space="0" w:color="auto" w:frame="1"/>
            </w:rPr>
            <w:fldChar w:fldCharType="separate"/>
          </w:r>
          <w:r w:rsidR="00264E1D">
            <w:rPr>
              <w:noProof/>
              <w:color w:val="006400"/>
              <w:sz w:val="17"/>
              <w:szCs w:val="17"/>
              <w:bdr w:val="none" w:sz="0" w:space="0" w:color="auto" w:frame="1"/>
            </w:rPr>
            <w:pict>
              <v:shape id="_x0000_i1026" type="#_x0000_t75" alt="doco" title="&quot;Documentation for this format&quot;" style="width:17.65pt;height:17.65pt">
                <v:imagedata r:id="rId8"/>
              </v:shape>
            </w:pict>
          </w:r>
          <w:r w:rsidR="00264E1D">
            <w:rPr>
              <w:noProof/>
              <w:color w:val="006400"/>
              <w:sz w:val="17"/>
              <w:szCs w:val="17"/>
              <w:bdr w:val="none" w:sz="0" w:space="0" w:color="auto" w:frame="1"/>
            </w:rPr>
            <w:fldChar w:fldCharType="end"/>
          </w:r>
        </w:del>
      </w:ins>
      <w:del w:id="18" w:author="sirLoin1" w:date="2014-01-11T11:38:00Z">
        <w:r w:rsidR="00264E1D">
          <w:rPr>
            <w:noProof/>
            <w:color w:val="006400"/>
            <w:sz w:val="17"/>
            <w:szCs w:val="17"/>
            <w:bdr w:val="none" w:sz="0" w:space="0" w:color="auto" w:frame="1"/>
          </w:rPr>
          <w:fldChar w:fldCharType="begin"/>
        </w:r>
        <w:r w:rsidR="00264E1D">
          <w:rPr>
            <w:noProof/>
            <w:color w:val="006400"/>
            <w:sz w:val="17"/>
            <w:szCs w:val="17"/>
            <w:bdr w:val="none" w:sz="0" w:space="0" w:color="auto" w:frame="1"/>
          </w:rPr>
          <w:delInstrText xml:space="preserve"> </w:delInstrText>
        </w:r>
        <w:r w:rsidR="00264E1D">
          <w:rPr>
            <w:noProof/>
            <w:color w:val="006400"/>
            <w:sz w:val="17"/>
            <w:szCs w:val="17"/>
            <w:bdr w:val="none" w:sz="0" w:space="0" w:color="auto" w:frame="1"/>
          </w:rPr>
          <w:delInstrText>INCLUDEPICTURE  \d "C:\\work\\org.hl7.fhir\\ballots\\2013-09 DSTU\\help.png" \* MERGEFORMATINET</w:delInstrText>
        </w:r>
        <w:r w:rsidR="00264E1D">
          <w:rPr>
            <w:noProof/>
            <w:color w:val="006400"/>
            <w:sz w:val="17"/>
            <w:szCs w:val="17"/>
            <w:bdr w:val="none" w:sz="0" w:space="0" w:color="auto" w:frame="1"/>
          </w:rPr>
          <w:delInstrText xml:space="preserve"> </w:delInstrText>
        </w:r>
        <w:r w:rsidR="00264E1D">
          <w:rPr>
            <w:noProof/>
            <w:color w:val="006400"/>
            <w:sz w:val="17"/>
            <w:szCs w:val="17"/>
            <w:bdr w:val="none" w:sz="0" w:space="0" w:color="auto" w:frame="1"/>
          </w:rPr>
          <w:fldChar w:fldCharType="separate"/>
        </w:r>
        <w:r w:rsidR="00264E1D">
          <w:rPr>
            <w:noProof/>
            <w:color w:val="006400"/>
            <w:sz w:val="17"/>
            <w:szCs w:val="17"/>
            <w:bdr w:val="none" w:sz="0" w:space="0" w:color="auto" w:frame="1"/>
          </w:rPr>
          <w:pict>
            <v:shape id="_x0000_i1027" type="#_x0000_t75" alt="doco" title="&quot;Documentation for this format&quot;" style="width:18.35pt;height:18.35pt;visibility:visible">
              <v:imagedata r:id="rId9"/>
            </v:shape>
          </w:pict>
        </w:r>
        <w:r w:rsidR="00264E1D">
          <w:rPr>
            <w:noProof/>
            <w:color w:val="006400"/>
            <w:sz w:val="17"/>
            <w:szCs w:val="17"/>
            <w:bdr w:val="none" w:sz="0" w:space="0" w:color="auto" w:frame="1"/>
          </w:rPr>
          <w:fldChar w:fldCharType="end"/>
        </w:r>
      </w:del>
      <w:r w:rsidR="001124F9">
        <w:fldChar w:fldCharType="end"/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&lt;!-- from </w:t>
      </w:r>
      <w:r w:rsidRPr="001124F9">
        <w:rPr>
          <w:sz w:val="17"/>
          <w:szCs w:val="17"/>
          <w:lang w:val="en-US"/>
        </w:rPr>
        <w:fldChar w:fldCharType="begin"/>
      </w:r>
      <w:ins w:id="1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Pro\\HL7_working_docs\\resources.html"</w:instrText>
        </w:r>
      </w:ins>
      <w:ins w:id="20" w:author="Lloyd McKenzie" w:date="2013-12-30T22:34:00Z">
        <w:del w:id="2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"../resources.html"</w:delInstrText>
          </w:r>
        </w:del>
      </w:ins>
      <w:del w:id="2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"resources.html"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Resource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: </w:t>
      </w:r>
      <w:r w:rsidRPr="001124F9">
        <w:rPr>
          <w:sz w:val="17"/>
          <w:szCs w:val="17"/>
          <w:lang w:val="en-US"/>
        </w:rPr>
        <w:fldChar w:fldCharType="begin"/>
      </w:r>
      <w:ins w:id="23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Pro\\HL7_working_docs\\extensibility.html"</w:instrText>
        </w:r>
      </w:ins>
      <w:ins w:id="24" w:author="Lloyd McKenzie" w:date="2013-12-30T22:34:00Z">
        <w:del w:id="25" w:author="sirLoin1" w:date="2014-01-11T11:38:00Z">
          <w:r w:rsidDel="00EE7A4F">
            <w:rPr>
              <w:sz w:val="17"/>
              <w:szCs w:val="17"/>
              <w:lang w:val="en-US"/>
            </w:rPr>
            <w:delInstrText>HYPERLINK "../extensibility.html"</w:delInstrText>
          </w:r>
        </w:del>
      </w:ins>
      <w:del w:id="26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"extensibility.html"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extension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, </w:t>
      </w:r>
      <w:r w:rsidRPr="001124F9">
        <w:rPr>
          <w:sz w:val="17"/>
          <w:szCs w:val="17"/>
          <w:lang w:val="en-US"/>
        </w:rPr>
        <w:fldChar w:fldCharType="begin"/>
      </w:r>
      <w:ins w:id="27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Pro\\HL7_working_docs\\extensibility.html" \l "modifierExtension"</w:instrText>
        </w:r>
      </w:ins>
      <w:ins w:id="28" w:author="Lloyd McKenzie" w:date="2013-12-30T22:34:00Z">
        <w:del w:id="29" w:author="sirLoin1" w:date="2014-01-11T11:38:00Z">
          <w:r w:rsidDel="00EE7A4F">
            <w:rPr>
              <w:sz w:val="17"/>
              <w:szCs w:val="17"/>
              <w:lang w:val="en-US"/>
            </w:rPr>
            <w:delInstrText>HYPERLINK "../extensibility.html" \l "modifierExtension"</w:delInstrText>
          </w:r>
        </w:del>
      </w:ins>
      <w:del w:id="30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"extensibility.html" \l "modifierExtension"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modifierExtension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, language, </w:t>
      </w:r>
      <w:r w:rsidRPr="001124F9">
        <w:rPr>
          <w:sz w:val="17"/>
          <w:szCs w:val="17"/>
          <w:lang w:val="en-US"/>
        </w:rPr>
        <w:fldChar w:fldCharType="begin"/>
      </w:r>
      <w:ins w:id="31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Pro\\HL7_working_docs\\narrative.html" \l "Narrative"</w:instrText>
        </w:r>
      </w:ins>
      <w:ins w:id="32" w:author="Lloyd McKenzie" w:date="2013-12-30T22:34:00Z">
        <w:del w:id="33" w:author="sirLoin1" w:date="2014-01-11T11:38:00Z">
          <w:r w:rsidDel="00EE7A4F">
            <w:rPr>
              <w:sz w:val="17"/>
              <w:szCs w:val="17"/>
              <w:lang w:val="en-US"/>
            </w:rPr>
            <w:delInstrText>HYPERLINK "../narrative.html" \l "Narrative"</w:delInstrText>
          </w:r>
        </w:del>
      </w:ins>
      <w:del w:id="34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"narrative.html" \l "Narrative"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text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, and </w:t>
      </w:r>
      <w:r w:rsidRPr="001124F9">
        <w:rPr>
          <w:sz w:val="17"/>
          <w:szCs w:val="17"/>
          <w:lang w:val="en-US"/>
        </w:rPr>
        <w:fldChar w:fldCharType="begin"/>
      </w:r>
      <w:ins w:id="35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Pro\\HL7_working_docs\\references.html" \l "contained"</w:instrText>
        </w:r>
      </w:ins>
      <w:ins w:id="36" w:author="Lloyd McKenzie" w:date="2013-12-30T22:34:00Z">
        <w:del w:id="37" w:author="sirLoin1" w:date="2014-01-11T11:38:00Z">
          <w:r w:rsidDel="00EE7A4F">
            <w:rPr>
              <w:sz w:val="17"/>
              <w:szCs w:val="17"/>
              <w:lang w:val="en-US"/>
            </w:rPr>
            <w:delInstrText>HYPERLINK "../references.html" \l "contained"</w:delInstrText>
          </w:r>
        </w:del>
      </w:ins>
      <w:del w:id="38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"references.html" \l "contained"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contained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&lt;</w:t>
      </w:r>
      <w:r w:rsidRPr="001124F9">
        <w:rPr>
          <w:sz w:val="17"/>
          <w:szCs w:val="17"/>
          <w:lang w:val="en-US"/>
        </w:rPr>
        <w:fldChar w:fldCharType="begin"/>
      </w:r>
      <w:ins w:id="3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"ImmunizationRecommendation.identifier" \o "A unique identifier assigned to this particular recommendation record."</w:instrText>
        </w:r>
      </w:ins>
      <w:ins w:id="40" w:author="Lloyd McKenzie" w:date="2013-12-30T22:34:00Z">
        <w:del w:id="4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"ImmunizationRecommendation.identifier" \o "A unique identifier assigned to this particular recommendation record."</w:delInstrText>
          </w:r>
        </w:del>
      </w:ins>
      <w:del w:id="4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"ImmunizationRecommendation.identifier" \o "A unique identifier assigned to this particular recommendation record."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identifier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0..*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43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"Identifier"</w:instrText>
        </w:r>
      </w:ins>
      <w:ins w:id="44" w:author="Lloyd McKenzie" w:date="2013-12-30T22:34:00Z">
        <w:del w:id="45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"Identifier"</w:delInstrText>
          </w:r>
        </w:del>
      </w:ins>
      <w:del w:id="46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"Identifier"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Identifier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Business identifier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&lt;/identifier&gt;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&lt;</w:t>
      </w:r>
      <w:r w:rsidRPr="001124F9">
        <w:rPr>
          <w:sz w:val="17"/>
          <w:szCs w:val="17"/>
          <w:lang w:val="en-US"/>
        </w:rPr>
        <w:fldChar w:fldCharType="begin"/>
      </w:r>
      <w:ins w:id="47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"ImmunizationRecommendation.subject" \o "The patient who is the subject of the profile."</w:instrText>
        </w:r>
      </w:ins>
      <w:ins w:id="48" w:author="Lloyd McKenzie" w:date="2013-12-30T22:34:00Z">
        <w:del w:id="49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"ImmunizationRecommendation.subject" \o "The patient who is the subject of the profile."</w:delInstrText>
          </w:r>
        </w:del>
      </w:ins>
      <w:del w:id="50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"ImmunizationRecommendation.subject" \o "The patient who is the subject of the profile."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subject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1..1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51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Pro\\HL7_working_docs\\references.html" \l "Resource"</w:instrText>
        </w:r>
      </w:ins>
      <w:ins w:id="52" w:author="Lloyd McKenzie" w:date="2013-12-30T22:34:00Z">
        <w:del w:id="53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"../references.html" \l "Resource"</w:delInstrText>
          </w:r>
        </w:del>
      </w:ins>
      <w:del w:id="54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"references.html" \l "Resource"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Resource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(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55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Pro\\HL7_working_docs\\patient.html" \l "Patient"</w:instrText>
        </w:r>
      </w:ins>
      <w:ins w:id="56" w:author="Lloyd McKenzie" w:date="2013-12-30T22:34:00Z">
        <w:del w:id="57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"../patient.html" \l "Patient"</w:delInstrText>
          </w:r>
        </w:del>
      </w:ins>
      <w:del w:id="58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"patient.html" \l "Patient"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Patient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)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Who this profile is for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&lt;/subject&gt;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&lt;</w:t>
      </w:r>
      <w:r w:rsidRPr="001124F9">
        <w:rPr>
          <w:sz w:val="17"/>
          <w:szCs w:val="17"/>
          <w:lang w:val="en-US"/>
        </w:rPr>
        <w:fldChar w:fldCharType="begin"/>
      </w:r>
      <w:ins w:id="5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"ImmunizationRecommendation.recommendation" \o "Vaccine administration recommendations."</w:instrText>
        </w:r>
      </w:ins>
      <w:ins w:id="60" w:author="Lloyd McKenzie" w:date="2013-12-30T22:34:00Z">
        <w:del w:id="6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"ImmunizationRecommendation.recommendation" \o "Vaccine administration recommendations."</w:delInstrText>
          </w:r>
        </w:del>
      </w:ins>
      <w:del w:id="6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"ImmunizationRecommendation.recommendation" \o "Vaccine administration recommendations."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recommendation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&gt;  </w:t>
      </w:r>
      <w:r w:rsidRPr="001124F9">
        <w:rPr>
          <w:color w:val="808080"/>
          <w:sz w:val="17"/>
          <w:szCs w:val="17"/>
          <w:lang w:val="en-US"/>
        </w:rPr>
        <w:t xml:space="preserve">&lt;!-- </w:t>
      </w:r>
      <w:r w:rsidRPr="001124F9">
        <w:rPr>
          <w:b/>
          <w:bCs/>
          <w:color w:val="A52A2A"/>
          <w:sz w:val="17"/>
          <w:szCs w:val="17"/>
          <w:lang w:val="en-US"/>
        </w:rPr>
        <w:t>1..*</w:t>
      </w:r>
      <w:r w:rsidRPr="001124F9">
        <w:rPr>
          <w:color w:val="808080"/>
          <w:sz w:val="17"/>
          <w:szCs w:val="17"/>
          <w:lang w:val="en-US"/>
        </w:rPr>
        <w:t xml:space="preserve"> Vaccine administration recommendations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63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"ImmunizationRecommendation.recommendation.date" \o "The date the immunization recommendation was created."</w:instrText>
        </w:r>
      </w:ins>
      <w:ins w:id="64" w:author="Lloyd McKenzie" w:date="2013-12-30T22:34:00Z">
        <w:del w:id="65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"ImmunizationRecommendation.recommendation.date" \o "The date the immunization recommendation was created."</w:delInstrText>
          </w:r>
        </w:del>
      </w:ins>
      <w:del w:id="66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"ImmunizationRecommendation.recommendation.date" \o "The date the immunization recommendation was created."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date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value="[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67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"dateTime"</w:instrText>
        </w:r>
      </w:ins>
      <w:ins w:id="68" w:author="Lloyd McKenzie" w:date="2013-12-30T22:34:00Z">
        <w:del w:id="69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"dateTime"</w:delInstrText>
          </w:r>
        </w:del>
      </w:ins>
      <w:del w:id="70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"dateTime"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dateTime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]"/&gt;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1..1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Date recommendation created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71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"ImmunizationRecommendation.recommendation.vaccineType" \o "Vaccine that pertains to the recommendation."</w:instrText>
        </w:r>
      </w:ins>
      <w:ins w:id="72" w:author="Lloyd McKenzie" w:date="2013-12-30T22:34:00Z">
        <w:del w:id="73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"ImmunizationRecommendation.recommendation.vaccineType" \o "Vaccine that pertains to the recommendation."</w:delInstrText>
          </w:r>
        </w:del>
      </w:ins>
      <w:del w:id="74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"ImmunizationRecommendation.recommendation.vaccineType" \o "Vaccine that pertains to the recommendation."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vaccineType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1..1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75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"CodeableConcept"</w:instrText>
        </w:r>
      </w:ins>
      <w:ins w:id="76" w:author="Lloyd McKenzie" w:date="2013-12-30T22:34:00Z">
        <w:del w:id="77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"CodeableConcept"</w:delInstrText>
          </w:r>
        </w:del>
      </w:ins>
      <w:del w:id="78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"CodeableConcept"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CodeableConcept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sz w:val="17"/>
          <w:szCs w:val="17"/>
          <w:lang w:val="en-US"/>
        </w:rPr>
        <w:fldChar w:fldCharType="begin"/>
      </w:r>
      <w:ins w:id="7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Pro\\HL7_working_docs\\v3\\vs\\VaccineType\\index.html"</w:instrText>
        </w:r>
      </w:ins>
      <w:ins w:id="80" w:author="Lloyd McKenzie" w:date="2013-12-30T22:34:00Z">
        <w:del w:id="8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"../v3/vs/VaccineType/index.html"</w:delInstrText>
          </w:r>
        </w:del>
      </w:ins>
      <w:del w:id="8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"v3/vs/VaccineType/index.html"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color w:val="000080"/>
          <w:sz w:val="17"/>
          <w:szCs w:val="17"/>
          <w:bdr w:val="none" w:sz="0" w:space="0" w:color="auto" w:frame="1"/>
          <w:lang w:val="en-US"/>
        </w:rPr>
        <w:t>Vaccine recommendation applies to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&lt;/vaccineType&gt;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83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"ImmunizationRecommendation.recommendation.doseNumber" \o "This indicates the next recommended dose number (e.g. dose 2 is the next recommended dose)."</w:instrText>
        </w:r>
      </w:ins>
      <w:ins w:id="84" w:author="Lloyd McKenzie" w:date="2013-12-30T22:34:00Z">
        <w:del w:id="85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"ImmunizationRecommendation.recommendation.doseNumber" \o "This indicates the next recommended dose number (e.g. dose 2 is the next recommended dose)."</w:delInstrText>
          </w:r>
        </w:del>
      </w:ins>
      <w:del w:id="86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"ImmunizationRecommendation.recommendation.doseNumber" \o "This indicates the next recommended dose number (e.g. dose 2 is the next recommended dose)."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doseNumber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value="[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87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"integer"</w:instrText>
        </w:r>
      </w:ins>
      <w:ins w:id="88" w:author="Lloyd McKenzie" w:date="2013-12-30T22:34:00Z">
        <w:del w:id="89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"integer"</w:delInstrText>
          </w:r>
        </w:del>
      </w:ins>
      <w:del w:id="90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"integer"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integer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]"/&gt;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Recommended dose number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91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"ImmunizationRecommendation.recommendation.forecastStatus" \o "Vaccine administration status."</w:instrText>
        </w:r>
      </w:ins>
      <w:ins w:id="92" w:author="Lloyd McKenzie" w:date="2013-12-30T22:34:00Z">
        <w:del w:id="93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"ImmunizationRecommendation.recommendation.forecastStatus" \o "Vaccine administration status."</w:delInstrText>
          </w:r>
        </w:del>
      </w:ins>
      <w:del w:id="94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"ImmunizationRecommendation.recommendation.forecastStatus" \o "Vaccine administration status."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forecastStatus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1..1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95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"CodeableConcept"</w:instrText>
        </w:r>
      </w:ins>
      <w:ins w:id="96" w:author="Lloyd McKenzie" w:date="2013-12-30T22:34:00Z">
        <w:del w:id="97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"CodeableConcept"</w:delInstrText>
          </w:r>
        </w:del>
      </w:ins>
      <w:del w:id="98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"CodeableConcept"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CodeableConcept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fldChar w:fldCharType="begin"/>
      </w:r>
      <w:ins w:id="99" w:author="sirLoin1" w:date="2014-01-11T11:38:00Z">
        <w:r w:rsidR="00EE7A4F">
          <w:rPr>
            <w:color w:val="000080"/>
            <w:sz w:val="17"/>
            <w:szCs w:val="17"/>
            <w:lang w:val="en-US"/>
          </w:rPr>
          <w:instrText>HYPERLINK "C:\\Users\\sirLoin1\\SkyDrive Pro\\HL7_working_docs\\valueset-immunization-recommendation-status.html"</w:instrText>
        </w:r>
      </w:ins>
      <w:ins w:id="100" w:author="Lloyd McKenzie" w:date="2013-12-30T22:34:00Z">
        <w:del w:id="101" w:author="sirLoin1" w:date="2014-01-11T11:38:00Z">
          <w:r w:rsidDel="00EE7A4F">
            <w:rPr>
              <w:color w:val="000080"/>
              <w:sz w:val="17"/>
              <w:szCs w:val="17"/>
              <w:lang w:val="en-US"/>
            </w:rPr>
            <w:delInstrText>HYPERLINK "../valueset-immunization-recommendation-status.html"</w:delInstrText>
          </w:r>
        </w:del>
      </w:ins>
      <w:del w:id="102" w:author="sirLoin1" w:date="2014-01-11T11:38:00Z">
        <w:r w:rsidRPr="001124F9" w:rsidDel="00EE7A4F">
          <w:rPr>
            <w:color w:val="000080"/>
            <w:sz w:val="17"/>
            <w:szCs w:val="17"/>
            <w:lang w:val="en-US"/>
          </w:rPr>
          <w:delInstrText xml:space="preserve"> HYPERLINK "valueset-immunization-recommendation-status.html" </w:delInstrText>
        </w:r>
      </w:del>
      <w:r w:rsidRPr="001124F9">
        <w:rPr>
          <w:color w:val="000080"/>
          <w:sz w:val="17"/>
          <w:szCs w:val="17"/>
          <w:lang w:val="en-US"/>
        </w:rPr>
        <w:fldChar w:fldCharType="separate"/>
      </w:r>
      <w:r w:rsidRPr="001124F9">
        <w:rPr>
          <w:color w:val="000080"/>
          <w:sz w:val="17"/>
          <w:szCs w:val="17"/>
          <w:bdr w:val="none" w:sz="0" w:space="0" w:color="auto" w:frame="1"/>
          <w:lang w:val="en-US"/>
        </w:rPr>
        <w:t>Vaccine administration status</w:t>
      </w:r>
      <w:r w:rsidRPr="001124F9">
        <w:rPr>
          <w:color w:val="000080"/>
          <w:sz w:val="17"/>
          <w:szCs w:val="17"/>
          <w:lang w:val="en-US"/>
        </w:rPr>
        <w:fldChar w:fldCharType="end"/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&lt;/forecastStatus&gt;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103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"ImmunizationRecommendation.recommendation.dateCriterion" \o "Vaccine date recommendations - e.g. earliest date to administer, latest date to administer, etc."</w:instrText>
        </w:r>
      </w:ins>
      <w:ins w:id="104" w:author="Lloyd McKenzie" w:date="2013-12-30T22:34:00Z">
        <w:del w:id="105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"ImmunizationRecommendation.recommendation.dateCriterion" \o "Vaccine date recommendations - e.g. earliest date to administer, latest date to administer, etc."</w:delInstrText>
          </w:r>
        </w:del>
      </w:ins>
      <w:del w:id="106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"ImmunizationRecommendation.recommendation.dateCriterion" \o "Vaccine date recommendations - e.g. earliest date to administer, latest date to administer, etc."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dateCriterion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&gt;  </w:t>
      </w:r>
      <w:r w:rsidRPr="001124F9">
        <w:rPr>
          <w:color w:val="808080"/>
          <w:sz w:val="17"/>
          <w:szCs w:val="17"/>
          <w:lang w:val="en-US"/>
        </w:rPr>
        <w:t xml:space="preserve">&lt;!-- </w:t>
      </w:r>
      <w:r w:rsidRPr="001124F9">
        <w:rPr>
          <w:b/>
          <w:bCs/>
          <w:color w:val="A52A2A"/>
          <w:sz w:val="17"/>
          <w:szCs w:val="17"/>
          <w:lang w:val="en-US"/>
        </w:rPr>
        <w:t>0..*</w:t>
      </w:r>
      <w:r w:rsidRPr="001124F9">
        <w:rPr>
          <w:color w:val="808080"/>
          <w:sz w:val="17"/>
          <w:szCs w:val="17"/>
          <w:lang w:val="en-US"/>
        </w:rPr>
        <w:t xml:space="preserve"> Dates governing proposed immunization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 &lt;</w:t>
      </w:r>
      <w:r w:rsidRPr="001124F9">
        <w:rPr>
          <w:sz w:val="17"/>
          <w:szCs w:val="17"/>
          <w:lang w:val="en-US"/>
        </w:rPr>
        <w:fldChar w:fldCharType="begin"/>
      </w:r>
      <w:ins w:id="107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"ImmunizationRecommendation.recommendation.dateCriterion.code" \o "Date classification of recommendation - e.g. earliest date to give, latest date to give, etc."</w:instrText>
        </w:r>
      </w:ins>
      <w:ins w:id="108" w:author="Lloyd McKenzie" w:date="2013-12-30T22:34:00Z">
        <w:del w:id="109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"ImmunizationRecommendation.recommendation.dateCriterion.code" \o "Date classification of recommendation - e.g. earliest date to give, latest date to give, etc."</w:delInstrText>
          </w:r>
        </w:del>
      </w:ins>
      <w:del w:id="110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"ImmunizationRecommendation.recommendation.dateCriterion.code" \o "Date classification of recommendation - e.g. earliest date to give, latest date to give, etc."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code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1..1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11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"CodeableConcept"</w:instrText>
        </w:r>
      </w:ins>
      <w:ins w:id="112" w:author="Lloyd McKenzie" w:date="2013-12-30T22:34:00Z">
        <w:del w:id="113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"CodeableConcept"</w:delInstrText>
          </w:r>
        </w:del>
      </w:ins>
      <w:del w:id="114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"CodeableConcept"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CodeableConcept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fldChar w:fldCharType="begin"/>
      </w:r>
      <w:ins w:id="115" w:author="sirLoin1" w:date="2014-01-11T11:38:00Z">
        <w:r w:rsidR="00EE7A4F">
          <w:rPr>
            <w:color w:val="000080"/>
            <w:sz w:val="17"/>
            <w:szCs w:val="17"/>
            <w:lang w:val="en-US"/>
          </w:rPr>
          <w:instrText>HYPERLINK "C:\\Users\\sirLoin1\\SkyDrive Pro\\HL7_working_docs\\valueset-immunization-recommendation-date-criterion.html"</w:instrText>
        </w:r>
      </w:ins>
      <w:ins w:id="116" w:author="Lloyd McKenzie" w:date="2013-12-30T22:34:00Z">
        <w:del w:id="117" w:author="sirLoin1" w:date="2014-01-11T11:38:00Z">
          <w:r w:rsidDel="00EE7A4F">
            <w:rPr>
              <w:color w:val="000080"/>
              <w:sz w:val="17"/>
              <w:szCs w:val="17"/>
              <w:lang w:val="en-US"/>
            </w:rPr>
            <w:delInstrText>HYPERLINK "../valueset-immunization-recommendation-date-criterion.html"</w:delInstrText>
          </w:r>
        </w:del>
      </w:ins>
      <w:del w:id="118" w:author="sirLoin1" w:date="2014-01-11T11:38:00Z">
        <w:r w:rsidRPr="001124F9" w:rsidDel="00EE7A4F">
          <w:rPr>
            <w:color w:val="000080"/>
            <w:sz w:val="17"/>
            <w:szCs w:val="17"/>
            <w:lang w:val="en-US"/>
          </w:rPr>
          <w:delInstrText xml:space="preserve"> HYPERLINK "valueset-immunization-recommendation-date-criterion.html" </w:delInstrText>
        </w:r>
      </w:del>
      <w:r w:rsidRPr="001124F9">
        <w:rPr>
          <w:color w:val="000080"/>
          <w:sz w:val="17"/>
          <w:szCs w:val="17"/>
          <w:lang w:val="en-US"/>
        </w:rPr>
        <w:fldChar w:fldCharType="separate"/>
      </w:r>
      <w:r w:rsidRPr="001124F9">
        <w:rPr>
          <w:color w:val="000080"/>
          <w:sz w:val="17"/>
          <w:szCs w:val="17"/>
          <w:bdr w:val="none" w:sz="0" w:space="0" w:color="auto" w:frame="1"/>
          <w:lang w:val="en-US"/>
        </w:rPr>
        <w:t>Type of date</w:t>
      </w:r>
      <w:r w:rsidRPr="001124F9">
        <w:rPr>
          <w:color w:val="000080"/>
          <w:sz w:val="17"/>
          <w:szCs w:val="17"/>
          <w:lang w:val="en-US"/>
        </w:rPr>
        <w:fldChar w:fldCharType="end"/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&lt;/code&gt;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 &lt;</w:t>
      </w:r>
      <w:r w:rsidRPr="001124F9">
        <w:rPr>
          <w:sz w:val="17"/>
          <w:szCs w:val="17"/>
          <w:lang w:val="en-US"/>
        </w:rPr>
        <w:fldChar w:fldCharType="begin"/>
      </w:r>
      <w:ins w:id="11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"ImmunizationRecommendation.recommendation.dateCriterion.value" \o "Date recommendation."</w:instrText>
        </w:r>
      </w:ins>
      <w:ins w:id="120" w:author="Lloyd McKenzie" w:date="2013-12-30T22:34:00Z">
        <w:del w:id="12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"ImmunizationRecommendation.recommendation.dateCriterion.value" \o "Date recommendation."</w:delInstrText>
          </w:r>
        </w:del>
      </w:ins>
      <w:del w:id="12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"ImmunizationRecommendation.recommendation.dateCriterion.value" \o "Date recommendation."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value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value="[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23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"dateTime"</w:instrText>
        </w:r>
      </w:ins>
      <w:ins w:id="124" w:author="Lloyd McKenzie" w:date="2013-12-30T22:34:00Z">
        <w:del w:id="125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"dateTime"</w:delInstrText>
          </w:r>
        </w:del>
      </w:ins>
      <w:del w:id="126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"dateTime"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dateTime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]"/&gt;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1..1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Recommended date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&lt;/dateCriterion&gt;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127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"ImmunizationRecommendation.recommendation.protocol" \o "Contains information about the protocol under which the vaccine was administered."</w:instrText>
        </w:r>
      </w:ins>
      <w:ins w:id="128" w:author="Lloyd McKenzie" w:date="2013-12-30T22:34:00Z">
        <w:del w:id="129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"ImmunizationRecommendation.recommendation.protocol" \o "Contains information about the protocol under which the vaccine was administered."</w:delInstrText>
          </w:r>
        </w:del>
      </w:ins>
      <w:del w:id="130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"ImmunizationRecommendation.recommendation.protocol" \o "Contains information about the protocol under which the vaccine was administered."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protocol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&gt;  </w:t>
      </w:r>
      <w:r w:rsidRPr="001124F9">
        <w:rPr>
          <w:color w:val="808080"/>
          <w:sz w:val="17"/>
          <w:szCs w:val="17"/>
          <w:lang w:val="en-US"/>
        </w:rPr>
        <w:t xml:space="preserve">&lt;!-- </w:t>
      </w:r>
      <w:r w:rsidRPr="001124F9">
        <w:rPr>
          <w:b/>
          <w:bCs/>
          <w:color w:val="A52A2A"/>
          <w:sz w:val="17"/>
          <w:szCs w:val="17"/>
          <w:lang w:val="en-US"/>
        </w:rPr>
        <w:t>0..1</w:t>
      </w:r>
      <w:r w:rsidRPr="001124F9">
        <w:rPr>
          <w:color w:val="808080"/>
          <w:sz w:val="17"/>
          <w:szCs w:val="17"/>
          <w:lang w:val="en-US"/>
        </w:rPr>
        <w:t xml:space="preserve"> Protocol used by recommendation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 &lt;</w:t>
      </w:r>
      <w:r w:rsidRPr="001124F9">
        <w:rPr>
          <w:sz w:val="17"/>
          <w:szCs w:val="17"/>
          <w:lang w:val="en-US"/>
        </w:rPr>
        <w:fldChar w:fldCharType="begin"/>
      </w:r>
      <w:ins w:id="131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"ImmunizationRecommendation.recommendation.protocol.doseSequence" \o "Indicates the nominal position in a series of the next dose.  This is the recommended dose number as per a specified protocol."</w:instrText>
        </w:r>
      </w:ins>
      <w:ins w:id="132" w:author="Lloyd McKenzie" w:date="2013-12-30T22:34:00Z">
        <w:del w:id="133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"ImmunizationRecommendation.recommendation.protocol.doseSequence" \o "Indicates the nominal position in a series of the next dose.  This is the recommended dose number as per a specified protocol."</w:delInstrText>
          </w:r>
        </w:del>
      </w:ins>
      <w:del w:id="134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"ImmunizationRecommendation.recommendation.protocol.doseSequence" \o "Indicates the nominal position in a series of the next dose.  This is the recommended dose number as per a specified protocol."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doseSequence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value="[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35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"integer"</w:instrText>
        </w:r>
      </w:ins>
      <w:ins w:id="136" w:author="Lloyd McKenzie" w:date="2013-12-30T22:34:00Z">
        <w:del w:id="137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"integer"</w:delInstrText>
          </w:r>
        </w:del>
      </w:ins>
      <w:del w:id="138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"integer"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integer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]"/&gt;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Number of dose within sequence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 &lt;</w:t>
      </w:r>
      <w:r w:rsidRPr="001124F9">
        <w:rPr>
          <w:sz w:val="17"/>
          <w:szCs w:val="17"/>
          <w:lang w:val="en-US"/>
        </w:rPr>
        <w:fldChar w:fldCharType="begin"/>
      </w:r>
      <w:ins w:id="13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"ImmunizationRecommendation.recommendation.protocol.description" \o "Contains the description about the protocol under which the vaccine was administered."</w:instrText>
        </w:r>
      </w:ins>
      <w:ins w:id="140" w:author="Lloyd McKenzie" w:date="2013-12-30T22:34:00Z">
        <w:del w:id="14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"ImmunizationRecommendation.recommendation.protocol.description" \o "Contains the description about the protocol under which the vaccine was administered."</w:delInstrText>
          </w:r>
        </w:del>
      </w:ins>
      <w:del w:id="14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"ImmunizationRecommendation.recommendation.protocol.description" \o "Contains the description about the protocol under which the vaccine was administered."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description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value="[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43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"string"</w:instrText>
        </w:r>
      </w:ins>
      <w:ins w:id="144" w:author="Lloyd McKenzie" w:date="2013-12-30T22:34:00Z">
        <w:del w:id="145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"string"</w:delInstrText>
          </w:r>
        </w:del>
      </w:ins>
      <w:del w:id="146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"string"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string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]"/&gt;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Protocol details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 &lt;</w:t>
      </w:r>
      <w:r w:rsidRPr="001124F9">
        <w:rPr>
          <w:sz w:val="17"/>
          <w:szCs w:val="17"/>
          <w:lang w:val="en-US"/>
        </w:rPr>
        <w:fldChar w:fldCharType="begin"/>
      </w:r>
      <w:ins w:id="147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"ImmunizationRecommendation.recommendation.protocol.authority" \o "Indicates the authority who published the protocol?  E.g. ACIP."</w:instrText>
        </w:r>
      </w:ins>
      <w:ins w:id="148" w:author="Lloyd McKenzie" w:date="2013-12-30T22:34:00Z">
        <w:del w:id="149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"ImmunizationRecommendation.recommendation.protocol.authority" \o "Indicates the authority who published the protocol?  E.g. ACIP."</w:delInstrText>
          </w:r>
        </w:del>
      </w:ins>
      <w:del w:id="150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"ImmunizationRecommendation.recommendation.protocol.authority" \o "Indicates the authority who published the protocol?  E.g. ACIP."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authority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51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Pro\\HL7_working_docs\\references.html" \l "Resource"</w:instrText>
        </w:r>
      </w:ins>
      <w:ins w:id="152" w:author="Lloyd McKenzie" w:date="2013-12-30T22:34:00Z">
        <w:del w:id="153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"../references.html" \l "Resource"</w:delInstrText>
          </w:r>
        </w:del>
      </w:ins>
      <w:del w:id="154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"references.html" \l "Resource"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Resource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(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55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Pro\\HL7_working_docs\\organization.html" \l "Organization"</w:instrText>
        </w:r>
      </w:ins>
      <w:ins w:id="156" w:author="Lloyd McKenzie" w:date="2013-12-30T22:34:00Z">
        <w:del w:id="157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"../organization.html" \l "Organization"</w:delInstrText>
          </w:r>
        </w:del>
      </w:ins>
      <w:del w:id="158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"organization.html" \l "Organization"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Organization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)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Who is responsible for protocol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&lt;/authority&gt;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 &lt;</w:t>
      </w:r>
      <w:r w:rsidRPr="001124F9">
        <w:rPr>
          <w:sz w:val="17"/>
          <w:szCs w:val="17"/>
          <w:lang w:val="en-US"/>
        </w:rPr>
        <w:fldChar w:fldCharType="begin"/>
      </w:r>
      <w:ins w:id="15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"ImmunizationRecommendation.recommendation.protocol.series" \o "One possible path to achieve presumed immunity against a disease - within the context of an authority."</w:instrText>
        </w:r>
      </w:ins>
      <w:ins w:id="160" w:author="Lloyd McKenzie" w:date="2013-12-30T22:34:00Z">
        <w:del w:id="16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"ImmunizationRecommendation.recommendation.protocol.series" \o "One possible path to achieve presumed immunity against a disease - within the context of an authority."</w:delInstrText>
          </w:r>
        </w:del>
      </w:ins>
      <w:del w:id="16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"ImmunizationRecommendation.recommendation.protocol.series" \o "One possible path to achieve presumed immunity against a disease - within the context of an authority."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series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 xml:space="preserve"> value="[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63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Pro\\HL7_working_docs\\datatypes.html" \l "string"</w:instrText>
        </w:r>
      </w:ins>
      <w:ins w:id="164" w:author="Lloyd McKenzie" w:date="2013-12-30T22:34:00Z">
        <w:del w:id="165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"../datatypes.html" \l "string"</w:delInstrText>
          </w:r>
        </w:del>
      </w:ins>
      <w:del w:id="166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"datatypes.html" \l "string"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string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]"/&gt;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0..1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Name of vaccination series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&lt;/protocol&gt;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color w:val="000080"/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167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"ImmunizationRecommendation.recommendation.supportingImmunization" \o "Immunization event history that supports the status and recommendation."</w:instrText>
        </w:r>
      </w:ins>
      <w:ins w:id="168" w:author="Lloyd McKenzie" w:date="2013-12-30T22:34:00Z">
        <w:del w:id="169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"ImmunizationRecommendation.recommendation.supportingImmunization" \o "Immunization event history that supports the status and recommendation."</w:delInstrText>
          </w:r>
        </w:del>
      </w:ins>
      <w:del w:id="170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"ImmunizationRecommendation.recommendation.supportingImmunization" \o "Immunization event history that supports the status and recommendation."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supportingImmunization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0..*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71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Pro\\HL7_working_docs\\references.html" \l "Resource"</w:instrText>
        </w:r>
      </w:ins>
      <w:ins w:id="172" w:author="Lloyd McKenzie" w:date="2013-12-30T22:34:00Z">
        <w:del w:id="173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"../references.html" \l "Resource"</w:delInstrText>
          </w:r>
        </w:del>
      </w:ins>
      <w:del w:id="174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"references.html" \l "Resource"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Resource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(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75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Pro\\HL7_working_docs\\immunization.html" \l "Immunization"</w:instrText>
        </w:r>
      </w:ins>
      <w:ins w:id="176" w:author="Lloyd McKenzie" w:date="2013-12-30T22:34:00Z">
        <w:del w:id="177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"../immunization.html" \l "Immunization"</w:delInstrText>
          </w:r>
        </w:del>
      </w:ins>
      <w:del w:id="178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"immunization.html" \l "Immunization"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Immunization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)</w:t>
      </w:r>
      <w:r w:rsidRPr="001124F9">
        <w:rPr>
          <w:sz w:val="17"/>
          <w:szCs w:val="17"/>
          <w:lang w:val="en-US"/>
        </w:rPr>
        <w:t xml:space="preserve"> 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color w:val="000080"/>
          <w:sz w:val="17"/>
          <w:szCs w:val="17"/>
          <w:lang w:val="en-US"/>
        </w:rPr>
        <w:t xml:space="preserve">      Past immunizations supporting recommendation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&lt;/supportingImmunization&gt;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color w:val="006400"/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 &lt;</w:t>
      </w:r>
      <w:r w:rsidRPr="001124F9">
        <w:rPr>
          <w:sz w:val="17"/>
          <w:szCs w:val="17"/>
          <w:lang w:val="en-US"/>
        </w:rPr>
        <w:fldChar w:fldCharType="begin"/>
      </w:r>
      <w:ins w:id="179" w:author="sirLoin1" w:date="2014-01-11T11:38:00Z">
        <w:r w:rsidR="00EE7A4F">
          <w:rPr>
            <w:sz w:val="17"/>
            <w:szCs w:val="17"/>
            <w:lang w:val="en-US"/>
          </w:rPr>
          <w:instrText>HYPERLINK "C:\\Users\\sirLoin1\\SkyDrive Pro\\HL7_working_docs\\immunizationrecommendation-definitions.html" \l "ImmunizationRecommendation.recommendation.supportingPatientInformation" \o "Patient Information that supports the status and recommendation.  This includes patient obersvations, advserse reactions and allergy/intolerance information."</w:instrText>
        </w:r>
      </w:ins>
      <w:ins w:id="180" w:author="Lloyd McKenzie" w:date="2013-12-30T22:34:00Z">
        <w:del w:id="181" w:author="sirLoin1" w:date="2014-01-11T11:38:00Z">
          <w:r w:rsidDel="00EE7A4F">
            <w:rPr>
              <w:sz w:val="17"/>
              <w:szCs w:val="17"/>
              <w:lang w:val="en-US"/>
            </w:rPr>
            <w:delInstrText>HYPERLINK "../immunizationrecommendation-definitions.html" \l "ImmunizationRecommendation.recommendation.supportingPatientInformation" \o "Patient Information that supports the status and recommendation.  This includes patient obersvations, advserse reactions and allergy/intolerance information."</w:delInstrText>
          </w:r>
        </w:del>
      </w:ins>
      <w:del w:id="182" w:author="sirLoin1" w:date="2014-01-11T11:38:00Z">
        <w:r w:rsidRPr="001124F9" w:rsidDel="00EE7A4F">
          <w:rPr>
            <w:sz w:val="17"/>
            <w:szCs w:val="17"/>
            <w:lang w:val="en-US"/>
          </w:rPr>
          <w:delInstrText xml:space="preserve"> HYPERLINK "immunizationrecommendation-definitions.html" \l "ImmunizationRecommendation.recommendation.supportingPatientInformation" \o "Patient Information that supports the status and recommendation.  This includes patient obersvations, advserse reactions and allergy/intolerance information." </w:delInstrText>
        </w:r>
      </w:del>
      <w:r w:rsidRPr="001124F9">
        <w:rPr>
          <w:sz w:val="17"/>
          <w:szCs w:val="17"/>
          <w:lang w:val="en-US"/>
        </w:rPr>
        <w:fldChar w:fldCharType="separate"/>
      </w:r>
      <w:r w:rsidRPr="001124F9">
        <w:rPr>
          <w:b/>
          <w:bCs/>
          <w:color w:val="800080"/>
          <w:sz w:val="17"/>
          <w:szCs w:val="17"/>
          <w:bdr w:val="none" w:sz="0" w:space="0" w:color="auto" w:frame="1"/>
          <w:lang w:val="en-US"/>
        </w:rPr>
        <w:t>supportingPatientInformation</w:t>
      </w:r>
      <w:r w:rsidRPr="001124F9">
        <w:rPr>
          <w:sz w:val="17"/>
          <w:szCs w:val="17"/>
          <w:lang w:val="en-US"/>
        </w:rPr>
        <w:fldChar w:fldCharType="end"/>
      </w:r>
      <w:r w:rsidRPr="001124F9">
        <w:rPr>
          <w:sz w:val="17"/>
          <w:szCs w:val="17"/>
          <w:lang w:val="en-US"/>
        </w:rPr>
        <w:t>&gt;</w:t>
      </w:r>
      <w:r w:rsidRPr="001124F9">
        <w:rPr>
          <w:color w:val="808080"/>
          <w:sz w:val="17"/>
          <w:szCs w:val="17"/>
          <w:lang w:val="en-US"/>
        </w:rPr>
        <w:t>&lt;!--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b/>
          <w:bCs/>
          <w:color w:val="A52A2A"/>
          <w:sz w:val="17"/>
          <w:szCs w:val="17"/>
          <w:lang w:val="en-US"/>
        </w:rPr>
        <w:t>0..*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83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Pro\\HL7_working_docs\\references.html" \l "Resource"</w:instrText>
        </w:r>
      </w:ins>
      <w:ins w:id="184" w:author="Lloyd McKenzie" w:date="2013-12-30T22:34:00Z">
        <w:del w:id="185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"../references.html" \l "Resource"</w:delInstrText>
          </w:r>
        </w:del>
      </w:ins>
      <w:del w:id="186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"references.html" \l "Resource"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Resource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(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87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Pro\\HL7_working_docs\\observation.html" \l "Observation"</w:instrText>
        </w:r>
      </w:ins>
      <w:ins w:id="188" w:author="Lloyd McKenzie" w:date="2013-12-30T22:34:00Z">
        <w:del w:id="189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"../observation.html" \l "Observation"</w:delInstrText>
          </w:r>
        </w:del>
      </w:ins>
      <w:del w:id="190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"observation.html" \l "Observation"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Observation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|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91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Pro\\HL7_working_docs\\adversereaction.html" \l "AdverseReaction"</w:instrText>
        </w:r>
      </w:ins>
      <w:ins w:id="192" w:author="Lloyd McKenzie" w:date="2013-12-30T22:34:00Z">
        <w:del w:id="193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"../adversereaction.html" \l "AdverseReaction"</w:delInstrText>
          </w:r>
        </w:del>
      </w:ins>
      <w:del w:id="194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"adversereaction.html" \l "AdverseReaction"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AdverseReaction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|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color w:val="006400"/>
          <w:sz w:val="17"/>
          <w:szCs w:val="17"/>
          <w:lang w:val="en-US"/>
        </w:rPr>
        <w:t xml:space="preserve">    </w:t>
      </w:r>
      <w:r w:rsidRPr="001124F9">
        <w:rPr>
          <w:color w:val="006400"/>
          <w:sz w:val="17"/>
          <w:szCs w:val="17"/>
          <w:lang w:val="en-US"/>
        </w:rPr>
        <w:fldChar w:fldCharType="begin"/>
      </w:r>
      <w:ins w:id="195" w:author="sirLoin1" w:date="2014-01-11T11:38:00Z">
        <w:r w:rsidR="00EE7A4F">
          <w:rPr>
            <w:color w:val="006400"/>
            <w:sz w:val="17"/>
            <w:szCs w:val="17"/>
            <w:lang w:val="en-US"/>
          </w:rPr>
          <w:instrText>HYPERLINK "C:\\Users\\sirLoin1\\SkyDrive Pro\\HL7_working_docs\\allergyintolerance.html" \l "AllergyIntolerance"</w:instrText>
        </w:r>
      </w:ins>
      <w:ins w:id="196" w:author="Lloyd McKenzie" w:date="2013-12-30T22:34:00Z">
        <w:del w:id="197" w:author="sirLoin1" w:date="2014-01-11T11:38:00Z">
          <w:r w:rsidDel="00EE7A4F">
            <w:rPr>
              <w:color w:val="006400"/>
              <w:sz w:val="17"/>
              <w:szCs w:val="17"/>
              <w:lang w:val="en-US"/>
            </w:rPr>
            <w:delInstrText>HYPERLINK "../allergyintolerance.html" \l "AllergyIntolerance"</w:delInstrText>
          </w:r>
        </w:del>
      </w:ins>
      <w:del w:id="198" w:author="sirLoin1" w:date="2014-01-11T11:38:00Z">
        <w:r w:rsidRPr="001124F9" w:rsidDel="00EE7A4F">
          <w:rPr>
            <w:color w:val="006400"/>
            <w:sz w:val="17"/>
            <w:szCs w:val="17"/>
            <w:lang w:val="en-US"/>
          </w:rPr>
          <w:delInstrText xml:space="preserve"> HYPERLINK "allergyintolerance.html" \l "AllergyIntolerance" </w:delInstrText>
        </w:r>
      </w:del>
      <w:r w:rsidRPr="001124F9">
        <w:rPr>
          <w:color w:val="006400"/>
          <w:sz w:val="17"/>
          <w:szCs w:val="17"/>
          <w:lang w:val="en-US"/>
        </w:rPr>
        <w:fldChar w:fldCharType="separate"/>
      </w:r>
      <w:r w:rsidRPr="001124F9">
        <w:rPr>
          <w:color w:val="006400"/>
          <w:sz w:val="17"/>
          <w:szCs w:val="17"/>
          <w:bdr w:val="none" w:sz="0" w:space="0" w:color="auto" w:frame="1"/>
          <w:lang w:val="en-US"/>
        </w:rPr>
        <w:t>AllergyIntolerance</w:t>
      </w:r>
      <w:r w:rsidRPr="001124F9">
        <w:rPr>
          <w:color w:val="006400"/>
          <w:sz w:val="17"/>
          <w:szCs w:val="17"/>
          <w:lang w:val="en-US"/>
        </w:rPr>
        <w:fldChar w:fldCharType="end"/>
      </w:r>
      <w:r w:rsidRPr="001124F9">
        <w:rPr>
          <w:color w:val="006400"/>
          <w:sz w:val="17"/>
          <w:szCs w:val="17"/>
          <w:lang w:val="en-US"/>
        </w:rPr>
        <w:t>)</w:t>
      </w:r>
      <w:r w:rsidRPr="001124F9">
        <w:rPr>
          <w:sz w:val="17"/>
          <w:szCs w:val="17"/>
          <w:lang w:val="en-US"/>
        </w:rPr>
        <w:t xml:space="preserve"> </w:t>
      </w:r>
      <w:r w:rsidRPr="001124F9">
        <w:rPr>
          <w:color w:val="000080"/>
          <w:sz w:val="17"/>
          <w:szCs w:val="17"/>
          <w:lang w:val="en-US"/>
        </w:rPr>
        <w:t>Patient observations supporting recommendation</w:t>
      </w:r>
      <w:r w:rsidRPr="001124F9">
        <w:rPr>
          <w:color w:val="808080"/>
          <w:sz w:val="17"/>
          <w:szCs w:val="17"/>
          <w:lang w:val="en-US"/>
        </w:rPr>
        <w:t xml:space="preserve"> --&gt;</w:t>
      </w:r>
      <w:r w:rsidRPr="001124F9">
        <w:rPr>
          <w:sz w:val="17"/>
          <w:szCs w:val="17"/>
          <w:lang w:val="en-US"/>
        </w:rPr>
        <w:t>&lt;/supportingPatientInformation&gt;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 xml:space="preserve"> &lt;/recommendation&gt;</w:t>
      </w:r>
    </w:p>
    <w:p w:rsidR="00DB6388" w:rsidRPr="001124F9" w:rsidRDefault="00DB6388">
      <w:pPr>
        <w:pStyle w:val="HTMLPreformatted"/>
        <w:pBdr>
          <w:top w:val="single" w:sz="6" w:space="4" w:color="DCDCDC"/>
          <w:left w:val="single" w:sz="6" w:space="4" w:color="DCDCDC"/>
          <w:bottom w:val="single" w:sz="6" w:space="4" w:color="DCDCDC"/>
          <w:right w:val="single" w:sz="6" w:space="4" w:color="DCDCDC"/>
        </w:pBdr>
        <w:shd w:val="clear" w:color="auto" w:fill="FFFFE0"/>
        <w:divId w:val="1495876553"/>
        <w:rPr>
          <w:sz w:val="17"/>
          <w:szCs w:val="17"/>
          <w:lang w:val="en-US"/>
        </w:rPr>
      </w:pPr>
      <w:r w:rsidRPr="001124F9">
        <w:rPr>
          <w:sz w:val="17"/>
          <w:szCs w:val="17"/>
          <w:lang w:val="en-US"/>
        </w:rPr>
        <w:t>&lt;/ImmunizationRecommendation&gt;</w:t>
      </w:r>
    </w:p>
    <w:p w:rsidR="00DB6388" w:rsidRPr="001124F9" w:rsidRDefault="00DB6388">
      <w:pPr>
        <w:pStyle w:val="NormalWeb"/>
        <w:divId w:val="1495876553"/>
        <w:rPr>
          <w:rFonts w:cs="Arial"/>
          <w:color w:val="333333"/>
          <w:lang w:val="en-US"/>
        </w:rPr>
      </w:pPr>
      <w:r w:rsidRPr="001124F9">
        <w:rPr>
          <w:rFonts w:cs="Arial"/>
          <w:color w:val="333333"/>
          <w:lang w:val="en-US"/>
        </w:rPr>
        <w:t xml:space="preserve">Alternate definitions: </w:t>
      </w:r>
      <w:r w:rsidRPr="001124F9">
        <w:rPr>
          <w:rFonts w:cs="Arial"/>
          <w:color w:val="333333"/>
          <w:lang w:val="en-US"/>
        </w:rPr>
        <w:fldChar w:fldCharType="begin"/>
      </w:r>
      <w:ins w:id="199" w:author="sirLoin1" w:date="2014-01-11T11:38:00Z">
        <w:r w:rsidR="00EE7A4F">
          <w:rPr>
            <w:rFonts w:cs="Arial"/>
            <w:color w:val="333333"/>
            <w:lang w:val="en-US"/>
          </w:rPr>
          <w:instrText>HYPERLINK "C:\\Users\\sirLoin1\\SkyDrive Pro\\HL7_working_docs\\immunizationrecommendation.xsd"</w:instrText>
        </w:r>
      </w:ins>
      <w:ins w:id="200" w:author="Lloyd McKenzie" w:date="2013-12-30T22:34:00Z">
        <w:del w:id="201" w:author="sirLoin1" w:date="2014-01-11T11:38:00Z">
          <w:r w:rsidDel="00EE7A4F">
            <w:rPr>
              <w:rFonts w:cs="Arial"/>
              <w:color w:val="333333"/>
              <w:lang w:val="en-US"/>
            </w:rPr>
            <w:delInstrText>HYPERLINK "../immunizationrecommendation.xsd"</w:delInstrText>
          </w:r>
        </w:del>
      </w:ins>
      <w:del w:id="202" w:author="sirLoin1" w:date="2014-01-11T11:38:00Z">
        <w:r w:rsidRPr="001124F9" w:rsidDel="00EE7A4F">
          <w:rPr>
            <w:rFonts w:cs="Arial"/>
            <w:color w:val="333333"/>
            <w:lang w:val="en-US"/>
          </w:rPr>
          <w:delInstrText xml:space="preserve"> HYPERLINK "immunizationrecommendation.xsd" </w:delInstrText>
        </w:r>
      </w:del>
      <w:r w:rsidRPr="001124F9">
        <w:rPr>
          <w:rFonts w:cs="Arial"/>
          <w:color w:val="333333"/>
          <w:lang w:val="en-US"/>
        </w:rPr>
        <w:fldChar w:fldCharType="separate"/>
      </w:r>
      <w:r w:rsidRPr="001124F9">
        <w:rPr>
          <w:rStyle w:val="Hyperlink"/>
          <w:rFonts w:cs="Arial"/>
          <w:lang w:val="en-US"/>
        </w:rPr>
        <w:t>Schema</w:t>
      </w:r>
      <w:r w:rsidRPr="001124F9">
        <w:rPr>
          <w:rFonts w:cs="Arial"/>
          <w:color w:val="333333"/>
          <w:lang w:val="en-US"/>
        </w:rPr>
        <w:fldChar w:fldCharType="end"/>
      </w:r>
      <w:r w:rsidRPr="001124F9">
        <w:rPr>
          <w:rFonts w:cs="Arial"/>
          <w:color w:val="333333"/>
          <w:lang w:val="en-US"/>
        </w:rPr>
        <w:t>/</w:t>
      </w:r>
      <w:r w:rsidRPr="001124F9">
        <w:rPr>
          <w:rFonts w:cs="Arial"/>
          <w:color w:val="333333"/>
          <w:lang w:val="en-US"/>
        </w:rPr>
        <w:fldChar w:fldCharType="begin"/>
      </w:r>
      <w:ins w:id="203" w:author="sirLoin1" w:date="2014-01-11T11:38:00Z">
        <w:r w:rsidR="00EE7A4F">
          <w:rPr>
            <w:rFonts w:cs="Arial"/>
            <w:color w:val="333333"/>
            <w:lang w:val="en-US"/>
          </w:rPr>
          <w:instrText>HYPERLINK "C:\\Users\\sirLoin1\\SkyDrive Pro\\HL7_working_docs\\immunizationrecommendation.sch"</w:instrText>
        </w:r>
      </w:ins>
      <w:ins w:id="204" w:author="Lloyd McKenzie" w:date="2013-12-30T22:34:00Z">
        <w:del w:id="205" w:author="sirLoin1" w:date="2014-01-11T11:38:00Z">
          <w:r w:rsidDel="00EE7A4F">
            <w:rPr>
              <w:rFonts w:cs="Arial"/>
              <w:color w:val="333333"/>
              <w:lang w:val="en-US"/>
            </w:rPr>
            <w:delInstrText>HYPERLINK "../immunizationrecommendation.sch"</w:delInstrText>
          </w:r>
        </w:del>
      </w:ins>
      <w:del w:id="206" w:author="sirLoin1" w:date="2014-01-11T11:38:00Z">
        <w:r w:rsidRPr="001124F9" w:rsidDel="00EE7A4F">
          <w:rPr>
            <w:rFonts w:cs="Arial"/>
            <w:color w:val="333333"/>
            <w:lang w:val="en-US"/>
          </w:rPr>
          <w:delInstrText xml:space="preserve"> HYPERLINK "immunizationrecommendation.sch" </w:delInstrText>
        </w:r>
      </w:del>
      <w:r w:rsidRPr="001124F9">
        <w:rPr>
          <w:rFonts w:cs="Arial"/>
          <w:color w:val="333333"/>
          <w:lang w:val="en-US"/>
        </w:rPr>
        <w:fldChar w:fldCharType="separate"/>
      </w:r>
      <w:r w:rsidRPr="001124F9">
        <w:rPr>
          <w:rStyle w:val="Hyperlink"/>
          <w:rFonts w:cs="Arial"/>
          <w:lang w:val="en-US"/>
        </w:rPr>
        <w:t>Schematron</w:t>
      </w:r>
      <w:r w:rsidRPr="001124F9">
        <w:rPr>
          <w:rFonts w:cs="Arial"/>
          <w:color w:val="333333"/>
          <w:lang w:val="en-US"/>
        </w:rPr>
        <w:fldChar w:fldCharType="end"/>
      </w:r>
      <w:r w:rsidRPr="001124F9">
        <w:rPr>
          <w:rFonts w:cs="Arial"/>
          <w:color w:val="333333"/>
          <w:lang w:val="en-US"/>
        </w:rPr>
        <w:t xml:space="preserve">, </w:t>
      </w:r>
      <w:r w:rsidRPr="001124F9">
        <w:rPr>
          <w:rFonts w:cs="Arial"/>
          <w:color w:val="333333"/>
          <w:lang w:val="en-US"/>
        </w:rPr>
        <w:fldChar w:fldCharType="begin"/>
      </w:r>
      <w:ins w:id="207" w:author="sirLoin1" w:date="2014-01-11T11:38:00Z">
        <w:r w:rsidR="00EE7A4F">
          <w:rPr>
            <w:rFonts w:cs="Arial"/>
            <w:color w:val="333333"/>
            <w:lang w:val="en-US"/>
          </w:rPr>
          <w:instrText>HYPERLINK "C:\\Users\\sirLoin1\\SkyDrive Pro\\HL7_working_docs\\immunizationrecommendation.profile.xml.html"</w:instrText>
        </w:r>
      </w:ins>
      <w:ins w:id="208" w:author="Lloyd McKenzie" w:date="2013-12-30T22:34:00Z">
        <w:del w:id="209" w:author="sirLoin1" w:date="2014-01-11T11:38:00Z">
          <w:r w:rsidDel="00EE7A4F">
            <w:rPr>
              <w:rFonts w:cs="Arial"/>
              <w:color w:val="333333"/>
              <w:lang w:val="en-US"/>
            </w:rPr>
            <w:delInstrText>HYPERLINK "../immunizationrecommendation.profile.xml.html"</w:delInstrText>
          </w:r>
        </w:del>
      </w:ins>
      <w:del w:id="210" w:author="sirLoin1" w:date="2014-01-11T11:38:00Z">
        <w:r w:rsidRPr="001124F9" w:rsidDel="00EE7A4F">
          <w:rPr>
            <w:rFonts w:cs="Arial"/>
            <w:color w:val="333333"/>
            <w:lang w:val="en-US"/>
          </w:rPr>
          <w:delInstrText xml:space="preserve"> HYPERLINK "immunizationrecommendation.profile.xml.html" </w:delInstrText>
        </w:r>
      </w:del>
      <w:r w:rsidRPr="001124F9">
        <w:rPr>
          <w:rFonts w:cs="Arial"/>
          <w:color w:val="333333"/>
          <w:lang w:val="en-US"/>
        </w:rPr>
        <w:fldChar w:fldCharType="separate"/>
      </w:r>
      <w:r w:rsidRPr="001124F9">
        <w:rPr>
          <w:rStyle w:val="Hyperlink"/>
          <w:rFonts w:cs="Arial"/>
          <w:lang w:val="en-US"/>
        </w:rPr>
        <w:t>Resource Profile</w:t>
      </w:r>
      <w:r w:rsidRPr="001124F9">
        <w:rPr>
          <w:rFonts w:cs="Arial"/>
          <w:color w:val="333333"/>
          <w:lang w:val="en-US"/>
        </w:rPr>
        <w:fldChar w:fldCharType="end"/>
      </w:r>
    </w:p>
    <w:p w:rsidR="00DB6388" w:rsidRPr="001124F9" w:rsidRDefault="00DB6388">
      <w:pPr>
        <w:pStyle w:val="Heading3"/>
        <w:divId w:val="1495876553"/>
        <w:rPr>
          <w:rFonts w:cs="Arial"/>
          <w:lang w:val="en-US"/>
        </w:rPr>
      </w:pPr>
      <w:bookmarkStart w:id="211" w:name="tx"/>
      <w:bookmarkEnd w:id="211"/>
      <w:r w:rsidRPr="001124F9">
        <w:rPr>
          <w:rStyle w:val="sectioncount"/>
          <w:rFonts w:cs="Arial"/>
          <w:lang w:val="en-US"/>
        </w:rPr>
        <w:t>4.14.3.1</w:t>
      </w:r>
      <w:bookmarkStart w:id="212" w:name="4.14.3.1"/>
      <w:r w:rsidRPr="001124F9">
        <w:rPr>
          <w:rStyle w:val="sectioncount"/>
          <w:rFonts w:cs="Arial"/>
          <w:color w:val="428BCA"/>
          <w:lang w:val="en-US"/>
        </w:rPr>
        <w:t xml:space="preserve"> </w:t>
      </w:r>
      <w:bookmarkEnd w:id="212"/>
      <w:r w:rsidRPr="001124F9">
        <w:rPr>
          <w:rFonts w:cs="Arial"/>
          <w:lang w:val="en-US"/>
        </w:rPr>
        <w:t xml:space="preserve">Terminology Bindings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  <w:gridCol w:w="1332"/>
        <w:gridCol w:w="863"/>
        <w:gridCol w:w="3523"/>
      </w:tblGrid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  <w:t>Path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  <w:t>Reference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 xml:space="preserve">ImmunizationRecommendation.recommendation.vaccineType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The type of vaccine administered</w:t>
            </w:r>
            <w:ins w:id="213" w:author="sirLoin1" w:date="2014-01-11T11:39:00Z">
              <w:r w:rsidR="00C73AC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t>.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14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Pro\\HL7_working_docs\\terminologies.html" \l "example"</w:instrText>
              </w:r>
            </w:ins>
            <w:ins w:id="215" w:author="Lloyd McKenzie" w:date="2013-12-30T22:34:00Z">
              <w:del w:id="216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"../terminologies.html" \l "example"</w:delInstrText>
                </w:r>
              </w:del>
            </w:ins>
            <w:del w:id="217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"terminologies.html" \l "example" </w:delInstrText>
              </w:r>
            </w:del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Example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18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Pro\\HL7_working_docs\\v3\\vs\\VaccineType\\index.html"</w:instrText>
              </w:r>
            </w:ins>
            <w:ins w:id="219" w:author="Lloyd McKenzie" w:date="2013-12-30T22:34:00Z">
              <w:del w:id="220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"../v3/vs/VaccineType/index.html"</w:delInstrText>
                </w:r>
              </w:del>
            </w:ins>
            <w:del w:id="221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"v3/vs/VaccineType/index.html" </w:delInstrText>
              </w:r>
            </w:del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http://hl7.org/fhir/v3/vs/VaccineType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 xml:space="preserve">ImmunizationRecommendation.recommendation.forecastStatus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The patient's status with respect to a vaccination protocol</w:t>
            </w:r>
            <w:ins w:id="222" w:author="sirLoin1" w:date="2014-01-11T11:39:00Z">
              <w:r w:rsidR="00C73AC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t>.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23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Pro\\HL7_working_docs\\terminologies.html" \l "example"</w:instrText>
              </w:r>
            </w:ins>
            <w:ins w:id="224" w:author="Lloyd McKenzie" w:date="2013-12-30T22:34:00Z">
              <w:del w:id="225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"../terminologies.html" \l "example"</w:delInstrText>
                </w:r>
              </w:del>
            </w:ins>
            <w:del w:id="226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"terminologies.html" \l "example" </w:delInstrText>
              </w:r>
            </w:del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Example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27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Pro\\HL7_working_docs\\valueset-immunization-recommendation-status.html"</w:instrText>
              </w:r>
            </w:ins>
            <w:ins w:id="228" w:author="Lloyd McKenzie" w:date="2013-12-30T22:34:00Z">
              <w:del w:id="229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"../valueset-immunization-recommendation-status.html"</w:delInstrText>
                </w:r>
              </w:del>
            </w:ins>
            <w:del w:id="230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"valueset-immunization-recommendation-status.html" </w:delInstrText>
              </w:r>
            </w:del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http://hl7.org/fhir/vs/immunization-recommendation-status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 xml:space="preserve">ImmunizationRecommendation.recommendation.dateCriterion.code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Classifies date criterion with respect to conveying information about a patient's vaccination status (e.g. due date, latest to give date, etc.)</w:t>
            </w:r>
            <w:ins w:id="231" w:author="sirLoin1" w:date="2014-01-11T11:39:00Z">
              <w:r w:rsidR="00C73AC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t>.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32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Pro\\HL7_working_docs\\terminologies.html" \l "example"</w:instrText>
              </w:r>
            </w:ins>
            <w:ins w:id="233" w:author="Lloyd McKenzie" w:date="2013-12-30T22:34:00Z">
              <w:del w:id="234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"../terminologies.html" \l "example"</w:delInstrText>
                </w:r>
              </w:del>
            </w:ins>
            <w:del w:id="235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"terminologies.html" \l "example" </w:delInstrText>
              </w:r>
            </w:del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Example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36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Pro\\HL7_working_docs\\valueset-immunization-recommendation-date-criterion.html"</w:instrText>
              </w:r>
            </w:ins>
            <w:ins w:id="237" w:author="Lloyd McKenzie" w:date="2013-12-30T22:34:00Z">
              <w:del w:id="238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"../valueset-immunization-recommendation-date-criterion.html"</w:delInstrText>
                </w:r>
              </w:del>
            </w:ins>
            <w:del w:id="239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"valueset-immunization-recommendation-date-criterion.html" </w:delInstrText>
              </w:r>
            </w:del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http://hl7.org/fhir/vs/immunization-recommendation-date-criterion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</w:p>
        </w:tc>
      </w:tr>
    </w:tbl>
    <w:p w:rsidR="00DB6388" w:rsidRPr="001124F9" w:rsidRDefault="00DB6388">
      <w:pPr>
        <w:pStyle w:val="Heading2"/>
        <w:divId w:val="1495876553"/>
        <w:rPr>
          <w:rFonts w:cs="Arial"/>
          <w:lang w:val="en-US"/>
        </w:rPr>
      </w:pPr>
      <w:bookmarkStart w:id="240" w:name="search"/>
      <w:bookmarkEnd w:id="240"/>
      <w:r w:rsidRPr="001124F9">
        <w:rPr>
          <w:rStyle w:val="sectioncount"/>
          <w:rFonts w:cs="Arial"/>
          <w:lang w:val="en-US"/>
        </w:rPr>
        <w:t>4.14.4</w:t>
      </w:r>
      <w:bookmarkStart w:id="241" w:name="4.14.4"/>
      <w:r w:rsidRPr="001124F9">
        <w:rPr>
          <w:rStyle w:val="sectioncount"/>
          <w:rFonts w:cs="Arial"/>
          <w:color w:val="428BCA"/>
          <w:lang w:val="en-US"/>
        </w:rPr>
        <w:t xml:space="preserve"> </w:t>
      </w:r>
      <w:bookmarkEnd w:id="241"/>
      <w:r w:rsidRPr="001124F9">
        <w:rPr>
          <w:rFonts w:cs="Arial"/>
          <w:lang w:val="en-US"/>
        </w:rPr>
        <w:t>Search Parameters</w:t>
      </w:r>
    </w:p>
    <w:p w:rsidR="00DB6388" w:rsidRPr="001124F9" w:rsidRDefault="00DB6388">
      <w:pPr>
        <w:pStyle w:val="NormalWeb"/>
        <w:divId w:val="1495876553"/>
        <w:rPr>
          <w:rFonts w:cs="Arial"/>
          <w:color w:val="333333"/>
          <w:lang w:val="en-US"/>
        </w:rPr>
      </w:pPr>
      <w:r w:rsidRPr="001124F9">
        <w:rPr>
          <w:rFonts w:cs="Arial"/>
          <w:color w:val="333333"/>
          <w:lang w:val="en-US"/>
        </w:rPr>
        <w:t xml:space="preserve">Search Parameters for this resource. The standard parameters also apply. See </w:t>
      </w:r>
      <w:r w:rsidRPr="001124F9">
        <w:rPr>
          <w:rFonts w:cs="Arial"/>
          <w:color w:val="333333"/>
          <w:lang w:val="en-US"/>
        </w:rPr>
        <w:fldChar w:fldCharType="begin"/>
      </w:r>
      <w:ins w:id="242" w:author="sirLoin1" w:date="2014-01-11T11:38:00Z">
        <w:r w:rsidR="00EE7A4F">
          <w:rPr>
            <w:rFonts w:cs="Arial"/>
            <w:color w:val="333333"/>
            <w:lang w:val="en-US"/>
          </w:rPr>
          <w:instrText>HYPERLINK "C:\\Users\\sirLoin1\\SkyDrive Pro\\HL7_working_docs\\search.html"</w:instrText>
        </w:r>
      </w:ins>
      <w:ins w:id="243" w:author="Lloyd McKenzie" w:date="2013-12-30T22:34:00Z">
        <w:del w:id="244" w:author="sirLoin1" w:date="2014-01-11T11:38:00Z">
          <w:r w:rsidDel="00EE7A4F">
            <w:rPr>
              <w:rFonts w:cs="Arial"/>
              <w:color w:val="333333"/>
              <w:lang w:val="en-US"/>
            </w:rPr>
            <w:delInstrText>HYPERLINK "../search.html"</w:delInstrText>
          </w:r>
        </w:del>
      </w:ins>
      <w:del w:id="245" w:author="sirLoin1" w:date="2014-01-11T11:38:00Z">
        <w:r w:rsidRPr="001124F9" w:rsidDel="00EE7A4F">
          <w:rPr>
            <w:rFonts w:cs="Arial"/>
            <w:color w:val="333333"/>
            <w:lang w:val="en-US"/>
          </w:rPr>
          <w:delInstrText xml:space="preserve"> HYPERLINK "search.html" </w:delInstrText>
        </w:r>
      </w:del>
      <w:r w:rsidRPr="001124F9">
        <w:rPr>
          <w:rFonts w:cs="Arial"/>
          <w:color w:val="333333"/>
          <w:lang w:val="en-US"/>
        </w:rPr>
        <w:fldChar w:fldCharType="separate"/>
      </w:r>
      <w:r w:rsidRPr="001124F9">
        <w:rPr>
          <w:rStyle w:val="Hyperlink"/>
          <w:rFonts w:cs="Arial"/>
          <w:lang w:val="en-US"/>
        </w:rPr>
        <w:t>Searching</w:t>
      </w:r>
      <w:r w:rsidRPr="001124F9">
        <w:rPr>
          <w:rFonts w:cs="Arial"/>
          <w:color w:val="333333"/>
          <w:lang w:val="en-US"/>
        </w:rPr>
        <w:fldChar w:fldCharType="end"/>
      </w:r>
      <w:r w:rsidRPr="001124F9">
        <w:rPr>
          <w:rFonts w:cs="Arial"/>
          <w:color w:val="333333"/>
          <w:lang w:val="en-US"/>
        </w:rPr>
        <w:t xml:space="preserve"> for more information about searching in REST, Messaging, and services.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613"/>
        <w:gridCol w:w="7222"/>
      </w:tblGrid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  <w:t>Name / Type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en-US"/>
              </w:rPr>
              <w:t>Paths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_id : token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The logical resource id associated with the resource (must be supported by all servers)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date : date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Date recommendation created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ImmunizationRecommendation.recommendation.date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dose-number : number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Recommended dose number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ImmunizationRecommendation.recommendation.doseNumber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dose-sequence : token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Number of dose within sequence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ImmunizationRecommendation.recommendation.protocol.doseSequence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identifier : token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Business identifier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ImmunizationRecommendation.identifier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information : reference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Patient observations supporting recommendation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ImmunizationRecommendation.recommendation.supportingPatientInformation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br/>
              <w:t>(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46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Pro\\HL7_working_docs\\allergyintolerance.html"</w:instrText>
              </w:r>
            </w:ins>
            <w:ins w:id="247" w:author="Lloyd McKenzie" w:date="2013-12-30T22:34:00Z">
              <w:del w:id="248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"../allergyintolerance.html"</w:delInstrText>
                </w:r>
              </w:del>
            </w:ins>
            <w:del w:id="249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"allergyintolerance.html" </w:delInstrText>
              </w:r>
            </w:del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AllergyIntolerance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 xml:space="preserve">, 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50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Pro\\HL7_working_docs\\observation.html"</w:instrText>
              </w:r>
            </w:ins>
            <w:ins w:id="251" w:author="Lloyd McKenzie" w:date="2013-12-30T22:34:00Z">
              <w:del w:id="252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"../observation.html"</w:delInstrText>
                </w:r>
              </w:del>
            </w:ins>
            <w:del w:id="253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"observation.html" </w:delInstrText>
              </w:r>
            </w:del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Observation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 xml:space="preserve">, 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54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Pro\\HL7_working_docs\\adversereaction.html"</w:instrText>
              </w:r>
            </w:ins>
            <w:ins w:id="255" w:author="Lloyd McKenzie" w:date="2013-12-30T22:34:00Z">
              <w:del w:id="256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"../adversereaction.html"</w:delInstrText>
                </w:r>
              </w:del>
            </w:ins>
            <w:del w:id="257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"adversereaction.html" </w:delInstrText>
              </w:r>
            </w:del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AdverseReaction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status : token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Vaccine administration status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ImmunizationRecommendation.recommendation.forecastStatus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subject : reference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Who this profile is for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ImmunizationRecommendation.subject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br/>
              <w:t>(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58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Pro\\HL7_working_docs\\patient.html"</w:instrText>
              </w:r>
            </w:ins>
            <w:ins w:id="259" w:author="Lloyd McKenzie" w:date="2013-12-30T22:34:00Z">
              <w:del w:id="260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"../patient.html"</w:delInstrText>
                </w:r>
              </w:del>
            </w:ins>
            <w:del w:id="261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"patient.html" </w:delInstrText>
              </w:r>
            </w:del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Patient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support : reference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Past immunizations supporting recommendation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ImmunizationRecommendation.recommendation.supportingImmunization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br/>
              <w:t>(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begin"/>
            </w:r>
            <w:ins w:id="262" w:author="sirLoin1" w:date="2014-01-11T11:38:00Z">
              <w:r w:rsidR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instrText>HYPERLINK "C:\\Users\\sirLoin1\\SkyDrive Pro\\HL7_working_docs\\immunization.html"</w:instrText>
              </w:r>
            </w:ins>
            <w:ins w:id="263" w:author="Lloyd McKenzie" w:date="2013-12-30T22:34:00Z">
              <w:del w:id="264" w:author="sirLoin1" w:date="2014-01-11T11:38:00Z">
                <w:r w:rsidDel="00EE7A4F">
                  <w:rPr>
                    <w:rFonts w:ascii="Verdana" w:hAnsi="Verdana"/>
                    <w:color w:val="333333"/>
                    <w:sz w:val="18"/>
                    <w:szCs w:val="18"/>
                    <w:lang w:val="en-US"/>
                  </w:rPr>
                  <w:delInstrText>HYPERLINK "../immunization.html"</w:delInstrText>
                </w:r>
              </w:del>
            </w:ins>
            <w:del w:id="265" w:author="sirLoin1" w:date="2014-01-11T11:38:00Z">
              <w:r w:rsidRPr="001124F9" w:rsidDel="00EE7A4F">
                <w:rPr>
                  <w:rFonts w:ascii="Verdana" w:hAnsi="Verdana"/>
                  <w:color w:val="333333"/>
                  <w:sz w:val="18"/>
                  <w:szCs w:val="18"/>
                  <w:lang w:val="en-US"/>
                </w:rPr>
                <w:delInstrText xml:space="preserve"> HYPERLINK "immunization.html" </w:delInstrText>
              </w:r>
            </w:del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separate"/>
            </w:r>
            <w:r w:rsidRPr="001124F9">
              <w:rPr>
                <w:rStyle w:val="Hyperlink"/>
                <w:rFonts w:ascii="Verdana" w:hAnsi="Verdana"/>
                <w:sz w:val="18"/>
                <w:szCs w:val="18"/>
                <w:lang w:val="en-US"/>
              </w:rPr>
              <w:t>Immunization</w:t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fldChar w:fldCharType="end"/>
            </w: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DB6388" w:rsidRPr="001124F9">
        <w:trPr>
          <w:divId w:val="1495876553"/>
        </w:trPr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vaccine-type : token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Vaccine recommendation applies to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B6388" w:rsidRPr="001124F9" w:rsidRDefault="00DB6388">
            <w:pPr>
              <w:spacing w:after="150" w:line="336" w:lineRule="atLeast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1124F9"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ImmunizationRecommendation.recommendation.vaccineType</w:t>
            </w:r>
          </w:p>
        </w:tc>
      </w:tr>
    </w:tbl>
    <w:p w:rsidR="00DB6388" w:rsidRPr="001124F9" w:rsidRDefault="00DB6388" w:rsidP="001124F9">
      <w:pPr>
        <w:pStyle w:val="NormalWeb"/>
        <w:shd w:val="clear" w:color="auto" w:fill="707070"/>
        <w:divId w:val="1429305041"/>
        <w:rPr>
          <w:lang w:val="en-US"/>
        </w:rPr>
      </w:pPr>
    </w:p>
    <w:sectPr w:rsidR="00DB6388" w:rsidRPr="00112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rahame" w:date="2014-01-16T08:45:00Z" w:initials="G">
    <w:p w:rsidR="00264E1D" w:rsidRDefault="00264E1D">
      <w:pPr>
        <w:pStyle w:val="CommentText"/>
      </w:pPr>
      <w:r>
        <w:rPr>
          <w:rStyle w:val="CommentReference"/>
        </w:rPr>
        <w:annotationRef/>
      </w:r>
      <w:r>
        <w:t>Nothing to do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ansCondensedLight">
    <w:charset w:val="00"/>
    <w:family w:val="auto"/>
    <w:pitch w:val="default"/>
  </w:font>
  <w:font w:name="OpenSansCondensedBold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4B9A"/>
    <w:multiLevelType w:val="multilevel"/>
    <w:tmpl w:val="303E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3349A"/>
    <w:multiLevelType w:val="multilevel"/>
    <w:tmpl w:val="50D8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7D2DD2"/>
    <w:multiLevelType w:val="multilevel"/>
    <w:tmpl w:val="1C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F161C4"/>
    <w:multiLevelType w:val="multilevel"/>
    <w:tmpl w:val="AFB2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trackRevisions/>
  <w:doNotTrackMoves/>
  <w:defaultTabStop w:val="720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24F9"/>
    <w:rsid w:val="001124F9"/>
    <w:rsid w:val="00264E1D"/>
    <w:rsid w:val="00C73ACF"/>
    <w:rsid w:val="00DB6388"/>
    <w:rsid w:val="00E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2" w:color="7E7E7E"/>
      </w:pBdr>
      <w:spacing w:after="96" w:line="240" w:lineRule="atLeast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2" w:color="DCDCDC"/>
      </w:pBdr>
      <w:spacing w:after="96" w:line="240" w:lineRule="atLeas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after="96" w:line="240" w:lineRule="atLeast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link w:val="Heading4Char"/>
    <w:uiPriority w:val="9"/>
    <w:qFormat/>
    <w:pPr>
      <w:spacing w:after="96" w:line="300" w:lineRule="atLeas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link w:val="Heading5Char"/>
    <w:uiPriority w:val="9"/>
    <w:qFormat/>
    <w:pPr>
      <w:spacing w:after="96" w:line="300" w:lineRule="atLeas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"/>
    <w:uiPriority w:val="9"/>
    <w:qFormat/>
    <w:pPr>
      <w:spacing w:after="96" w:line="300" w:lineRule="atLeast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character" w:styleId="FollowedHyperlink">
    <w:name w:val="FollowedHyperlink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rPr>
      <w:rFonts w:eastAsia="Times New Roman"/>
      <w:i/>
      <w:iCs/>
      <w:sz w:val="24"/>
      <w:szCs w:val="24"/>
    </w:rPr>
  </w:style>
  <w:style w:type="character" w:styleId="HTMLCite">
    <w:name w:val="HTML Cite"/>
    <w:uiPriority w:val="99"/>
    <w:semiHidden/>
    <w:unhideWhenUsed/>
    <w:rPr>
      <w:i w:val="0"/>
      <w:iCs w:val="0"/>
    </w:rPr>
  </w:style>
  <w:style w:type="character" w:styleId="HTMLCode">
    <w:name w:val="HTML Code"/>
    <w:uiPriority w:val="99"/>
    <w:semiHidden/>
    <w:unhideWhenUsed/>
    <w:rPr>
      <w:rFonts w:ascii="Consolas" w:eastAsia="Times New Roman" w:hAnsi="Consolas" w:cs="Consolas" w:hint="default"/>
      <w:color w:val="C7254E"/>
      <w:sz w:val="19"/>
      <w:szCs w:val="19"/>
      <w:shd w:val="clear" w:color="auto" w:fill="F9F2F4"/>
    </w:rPr>
  </w:style>
  <w:style w:type="character" w:styleId="HTMLDefinition">
    <w:name w:val="HTML Definition"/>
    <w:uiPriority w:val="99"/>
    <w:semiHidden/>
    <w:unhideWhenUsed/>
    <w:rPr>
      <w:i/>
      <w:iCs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styleId="HTMLKeyboard">
    <w:name w:val="HTML Keyboard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nsolas" w:eastAsia="Times New Roman" w:hAnsi="Consolas" w:cs="Consolas"/>
    </w:rPr>
  </w:style>
  <w:style w:type="character" w:styleId="HTMLSample">
    <w:name w:val="HTML Sample"/>
    <w:uiPriority w:val="99"/>
    <w:semiHidden/>
    <w:unhideWhenUsed/>
    <w:rPr>
      <w:rFonts w:ascii="Courier New" w:eastAsia="Times New Roman" w:hAnsi="Courier New" w:cs="Courier New" w:hint="default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status">
    <w:name w:val="status"/>
    <w:basedOn w:val="Normal"/>
    <w:pPr>
      <w:pBdr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</w:pBdr>
      <w:shd w:val="clear" w:color="auto" w:fill="FFE4E1"/>
      <w:spacing w:after="150" w:line="336" w:lineRule="atLeast"/>
    </w:pPr>
    <w:rPr>
      <w:rFonts w:ascii="Verdana" w:hAnsi="Verdana"/>
      <w:color w:val="000080"/>
      <w:sz w:val="18"/>
      <w:szCs w:val="18"/>
    </w:rPr>
  </w:style>
  <w:style w:type="paragraph" w:customStyle="1" w:styleId="note">
    <w:name w:val="not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nk">
    <w:name w:val="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atermark">
    <w:name w:val="watermark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diagram-class-title">
    <w:name w:val="diagram-class-title"/>
    <w:basedOn w:val="Normal"/>
    <w:pPr>
      <w:spacing w:after="150" w:line="336" w:lineRule="atLeast"/>
    </w:pPr>
    <w:rPr>
      <w:rFonts w:ascii="OpenSansCondensedLight" w:hAnsi="OpenSansCondensedLight"/>
    </w:rPr>
  </w:style>
  <w:style w:type="paragraph" w:customStyle="1" w:styleId="diagram-resource">
    <w:name w:val="diagram-resource"/>
    <w:basedOn w:val="Normal"/>
    <w:pPr>
      <w:spacing w:after="150" w:line="336" w:lineRule="atLeast"/>
    </w:pPr>
    <w:rPr>
      <w:rFonts w:ascii="OpenSansCondensedBold" w:hAnsi="OpenSansCondensedBold"/>
      <w:b/>
      <w:bCs/>
      <w:sz w:val="18"/>
      <w:szCs w:val="18"/>
    </w:rPr>
  </w:style>
  <w:style w:type="paragraph" w:customStyle="1" w:styleId="diagram-class-title-link">
    <w:name w:val="diagram-class-title-link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diagram-class-detail">
    <w:name w:val="diagram-class-detail"/>
    <w:basedOn w:val="Normal"/>
    <w:pPr>
      <w:spacing w:after="150" w:line="336" w:lineRule="atLeast"/>
    </w:pPr>
    <w:rPr>
      <w:rFonts w:ascii="OpenSansCondensedLight" w:hAnsi="OpenSansCondensedLight"/>
      <w:sz w:val="19"/>
      <w:szCs w:val="19"/>
    </w:rPr>
  </w:style>
  <w:style w:type="paragraph" w:customStyle="1" w:styleId="diagram-class-linkage">
    <w:name w:val="diagram-class-linkage"/>
    <w:basedOn w:val="Normal"/>
    <w:pPr>
      <w:spacing w:after="150" w:line="336" w:lineRule="atLeast"/>
    </w:pPr>
    <w:rPr>
      <w:rFonts w:ascii="OpenSansCondensedLight" w:hAnsi="OpenSansCondensedLight"/>
      <w:sz w:val="22"/>
      <w:szCs w:val="22"/>
    </w:rPr>
  </w:style>
  <w:style w:type="paragraph" w:customStyle="1" w:styleId="lead">
    <w:name w:val="lead"/>
    <w:basedOn w:val="Normal"/>
    <w:pPr>
      <w:spacing w:after="300"/>
    </w:pPr>
    <w:rPr>
      <w:rFonts w:ascii="Verdana" w:hAnsi="Verdana"/>
    </w:rPr>
  </w:style>
  <w:style w:type="paragraph" w:customStyle="1" w:styleId="text-muted">
    <w:name w:val="text-muted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text-primary">
    <w:name w:val="text-primary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text-warning">
    <w:name w:val="text-warning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text-danger">
    <w:name w:val="text-danger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text-success">
    <w:name w:val="text-success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text-info">
    <w:name w:val="text-info"/>
    <w:basedOn w:val="Normal"/>
    <w:pPr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text-left">
    <w:name w:val="text-lef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ext-right">
    <w:name w:val="text-right"/>
    <w:basedOn w:val="Normal"/>
    <w:pPr>
      <w:spacing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ext-center">
    <w:name w:val="text-center"/>
    <w:basedOn w:val="Normal"/>
    <w:pPr>
      <w:spacing w:after="15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h1">
    <w:name w:val="h1"/>
    <w:basedOn w:val="Normal"/>
    <w:pPr>
      <w:spacing w:after="150"/>
    </w:pPr>
    <w:rPr>
      <w:rFonts w:ascii="Helvetica" w:hAnsi="Helvetica"/>
      <w:sz w:val="57"/>
      <w:szCs w:val="57"/>
    </w:rPr>
  </w:style>
  <w:style w:type="paragraph" w:customStyle="1" w:styleId="h2">
    <w:name w:val="h2"/>
    <w:basedOn w:val="Normal"/>
    <w:pPr>
      <w:spacing w:after="150"/>
    </w:pPr>
    <w:rPr>
      <w:rFonts w:ascii="Helvetica" w:hAnsi="Helvetica"/>
      <w:sz w:val="48"/>
      <w:szCs w:val="48"/>
    </w:rPr>
  </w:style>
  <w:style w:type="paragraph" w:customStyle="1" w:styleId="h3">
    <w:name w:val="h3"/>
    <w:basedOn w:val="Normal"/>
    <w:pPr>
      <w:spacing w:after="150"/>
    </w:pPr>
    <w:rPr>
      <w:rFonts w:ascii="Helvetica" w:hAnsi="Helvetica"/>
      <w:sz w:val="36"/>
      <w:szCs w:val="36"/>
    </w:rPr>
  </w:style>
  <w:style w:type="paragraph" w:customStyle="1" w:styleId="h4">
    <w:name w:val="h4"/>
    <w:basedOn w:val="Normal"/>
    <w:pPr>
      <w:spacing w:after="150"/>
    </w:pPr>
    <w:rPr>
      <w:rFonts w:ascii="Helvetica" w:hAnsi="Helvetica"/>
      <w:sz w:val="27"/>
      <w:szCs w:val="27"/>
    </w:rPr>
  </w:style>
  <w:style w:type="paragraph" w:customStyle="1" w:styleId="h5">
    <w:name w:val="h5"/>
    <w:basedOn w:val="Normal"/>
    <w:pPr>
      <w:spacing w:after="150"/>
    </w:pPr>
    <w:rPr>
      <w:rFonts w:ascii="Helvetica" w:hAnsi="Helvetica"/>
      <w:sz w:val="21"/>
      <w:szCs w:val="21"/>
    </w:rPr>
  </w:style>
  <w:style w:type="paragraph" w:customStyle="1" w:styleId="h6">
    <w:name w:val="h6"/>
    <w:basedOn w:val="Normal"/>
    <w:pPr>
      <w:spacing w:after="150"/>
    </w:pPr>
    <w:rPr>
      <w:rFonts w:ascii="Helvetica" w:hAnsi="Helvetica"/>
      <w:sz w:val="18"/>
      <w:szCs w:val="18"/>
    </w:rPr>
  </w:style>
  <w:style w:type="paragraph" w:customStyle="1" w:styleId="page-header">
    <w:name w:val="page-header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list-unstyled">
    <w:name w:val="list-unstyl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inline">
    <w:name w:val="list-inlin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ainer">
    <w:name w:val="contai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">
    <w:name w:val="col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2">
    <w:name w:val="col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3">
    <w:name w:val="col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4">
    <w:name w:val="col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5">
    <w:name w:val="col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6">
    <w:name w:val="col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7">
    <w:name w:val="col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8">
    <w:name w:val="col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9">
    <w:name w:val="col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0">
    <w:name w:val="col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1">
    <w:name w:val="col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12">
    <w:name w:val="col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">
    <w:name w:val="col-sm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2">
    <w:name w:val="col-sm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3">
    <w:name w:val="col-sm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4">
    <w:name w:val="col-sm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5">
    <w:name w:val="col-sm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6">
    <w:name w:val="col-sm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7">
    <w:name w:val="col-sm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8">
    <w:name w:val="col-sm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9">
    <w:name w:val="col-sm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0">
    <w:name w:val="col-sm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1">
    <w:name w:val="col-sm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sm-12">
    <w:name w:val="col-sm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">
    <w:name w:val="col-lg-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2">
    <w:name w:val="col-lg-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3">
    <w:name w:val="col-lg-3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4">
    <w:name w:val="col-lg-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5">
    <w:name w:val="col-lg-5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6">
    <w:name w:val="col-lg-6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7">
    <w:name w:val="col-lg-7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8">
    <w:name w:val="col-lg-8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9">
    <w:name w:val="col-lg-9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0">
    <w:name w:val="col-lg-10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1">
    <w:name w:val="col-lg-1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-lg-12">
    <w:name w:val="col-lg-12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">
    <w:name w:val="tab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form-control">
    <w:name w:val="form-control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 w:line="336" w:lineRule="atLeast"/>
    </w:pPr>
    <w:rPr>
      <w:rFonts w:ascii="Verdana" w:hAnsi="Verdana"/>
      <w:sz w:val="18"/>
      <w:szCs w:val="18"/>
    </w:rPr>
  </w:style>
  <w:style w:type="paragraph" w:customStyle="1" w:styleId="radio">
    <w:name w:val="radio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">
    <w:name w:val="checkbox"/>
    <w:basedOn w:val="Normal"/>
    <w:pPr>
      <w:spacing w:before="150"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radio-inline">
    <w:name w:val="radio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-inline">
    <w:name w:val="checkbox-inline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input-large">
    <w:name w:val="input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input-small">
    <w:name w:val="input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">
    <w:name w:val="help-block"/>
    <w:basedOn w:val="Normal"/>
    <w:pPr>
      <w:spacing w:before="75" w:after="150" w:line="336" w:lineRule="atLeast"/>
    </w:pPr>
    <w:rPr>
      <w:rFonts w:ascii="Verdana" w:hAnsi="Verdana"/>
      <w:color w:val="737373"/>
      <w:sz w:val="18"/>
      <w:szCs w:val="18"/>
    </w:rPr>
  </w:style>
  <w:style w:type="paragraph" w:customStyle="1" w:styleId="btn">
    <w:name w:val="btn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474949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primary">
    <w:name w:val="btn-primary"/>
    <w:basedOn w:val="Normal"/>
    <w:pPr>
      <w:shd w:val="clear" w:color="auto" w:fill="428BCA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warning">
    <w:name w:val="btn-warning"/>
    <w:basedOn w:val="Normal"/>
    <w:pPr>
      <w:shd w:val="clear" w:color="auto" w:fill="F0AD4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danger">
    <w:name w:val="btn-danger"/>
    <w:basedOn w:val="Normal"/>
    <w:pPr>
      <w:shd w:val="clear" w:color="auto" w:fill="D9534F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success">
    <w:name w:val="btn-success"/>
    <w:basedOn w:val="Normal"/>
    <w:pPr>
      <w:shd w:val="clear" w:color="auto" w:fill="5CB85C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info">
    <w:name w:val="btn-info"/>
    <w:basedOn w:val="Normal"/>
    <w:pPr>
      <w:shd w:val="clear" w:color="auto" w:fill="5BC0DE"/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btn-link">
    <w:name w:val="btn-link"/>
    <w:basedOn w:val="Normal"/>
    <w:pPr>
      <w:spacing w:after="150" w:line="336" w:lineRule="atLeast"/>
    </w:pPr>
    <w:rPr>
      <w:rFonts w:ascii="Verdana" w:hAnsi="Verdana"/>
      <w:color w:val="428BCA"/>
      <w:sz w:val="18"/>
      <w:szCs w:val="18"/>
    </w:rPr>
  </w:style>
  <w:style w:type="paragraph" w:customStyle="1" w:styleId="btn-large">
    <w:name w:val="btn-large"/>
    <w:basedOn w:val="Normal"/>
    <w:pPr>
      <w:spacing w:after="150" w:line="336" w:lineRule="atLeast"/>
    </w:pPr>
    <w:rPr>
      <w:rFonts w:ascii="Verdana" w:hAnsi="Verdana"/>
      <w:sz w:val="27"/>
      <w:szCs w:val="27"/>
    </w:rPr>
  </w:style>
  <w:style w:type="paragraph" w:customStyle="1" w:styleId="btn-small">
    <w:name w:val="btn-small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btn-block">
    <w:name w:val="btn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llapse">
    <w:name w:val="collaps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collapsing">
    <w:name w:val="collaps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nput-group-addon">
    <w:name w:val="input-group-addon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input-group-btn">
    <w:name w:val="input-group-btn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header">
    <w:name w:val="dropdown-header"/>
    <w:basedOn w:val="Normal"/>
    <w:pPr>
      <w:spacing w:after="150"/>
    </w:pPr>
    <w:rPr>
      <w:rFonts w:ascii="Verdana" w:hAnsi="Verdana"/>
      <w:color w:val="999999"/>
      <w:sz w:val="18"/>
      <w:szCs w:val="18"/>
    </w:rPr>
  </w:style>
  <w:style w:type="paragraph" w:customStyle="1" w:styleId="list-group">
    <w:name w:val="list-group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list-group-item-heading">
    <w:name w:val="list-group-item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list-group-item-text">
    <w:name w:val="list-group-item-text"/>
    <w:basedOn w:val="Normal"/>
    <w:rPr>
      <w:rFonts w:ascii="Verdana" w:hAnsi="Verdana"/>
      <w:sz w:val="18"/>
      <w:szCs w:val="18"/>
    </w:rPr>
  </w:style>
  <w:style w:type="paragraph" w:customStyle="1" w:styleId="panel">
    <w:name w:val="panel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anel-heading">
    <w:name w:val="panel-heading"/>
    <w:basedOn w:val="Normal"/>
    <w:pPr>
      <w:pBdr>
        <w:bottom w:val="single" w:sz="6" w:space="8" w:color="DDDDDD"/>
      </w:pBdr>
      <w:shd w:val="clear" w:color="auto" w:fill="F5F5F5"/>
      <w:spacing w:after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title">
    <w:name w:val="panel-title"/>
    <w:basedOn w:val="Normal"/>
    <w:pPr>
      <w:spacing w:line="336" w:lineRule="atLeast"/>
    </w:pPr>
    <w:rPr>
      <w:rFonts w:ascii="Verdana" w:hAnsi="Verdana"/>
      <w:sz w:val="26"/>
      <w:szCs w:val="26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panel-primary">
    <w:name w:val="panel-primar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success">
    <w:name w:val="panel-success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warning">
    <w:name w:val="panel-warn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danger">
    <w:name w:val="panel-dang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anel-info">
    <w:name w:val="panel-info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ist-group-flush">
    <w:name w:val="list-group-flush"/>
    <w:basedOn w:val="Normal"/>
    <w:pPr>
      <w:spacing w:before="225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well-large">
    <w:name w:val="well-larg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well-small">
    <w:name w:val="well-smal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lose">
    <w:name w:val="close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nav">
    <w:name w:val="nav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-justified">
    <w:name w:val="nav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-justified">
    <w:name w:val="nav-tabs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tabs">
    <w:name w:val="nav-tabs"/>
    <w:basedOn w:val="Normal"/>
    <w:pPr>
      <w:pBdr>
        <w:bottom w:val="single" w:sz="6" w:space="0" w:color="955159"/>
      </w:pBd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navbar">
    <w:name w:val="navbar"/>
    <w:basedOn w:val="Normal"/>
    <w:pPr>
      <w:shd w:val="clear" w:color="auto" w:fill="DA0C23"/>
      <w:spacing w:line="336" w:lineRule="atLeast"/>
    </w:pPr>
    <w:rPr>
      <w:rFonts w:ascii="Verdana" w:hAnsi="Verdana"/>
      <w:sz w:val="18"/>
      <w:szCs w:val="18"/>
    </w:rPr>
  </w:style>
  <w:style w:type="paragraph" w:customStyle="1" w:styleId="navbar-nav">
    <w:name w:val="navbar-nav"/>
    <w:basedOn w:val="Normal"/>
    <w:pPr>
      <w:spacing w:before="150" w:after="225" w:line="336" w:lineRule="atLeast"/>
    </w:pPr>
    <w:rPr>
      <w:rFonts w:ascii="Verdana" w:hAnsi="Verdana"/>
      <w:sz w:val="18"/>
      <w:szCs w:val="18"/>
    </w:rPr>
  </w:style>
  <w:style w:type="paragraph" w:customStyle="1" w:styleId="navbar-fixed-bottom">
    <w:name w:val="navbar-fixed-bottom"/>
    <w:basedOn w:val="Normal"/>
    <w:pPr>
      <w:spacing w:line="336" w:lineRule="atLeast"/>
    </w:pPr>
    <w:rPr>
      <w:rFonts w:ascii="Verdana" w:hAnsi="Verdana"/>
      <w:sz w:val="18"/>
      <w:szCs w:val="18"/>
    </w:rPr>
  </w:style>
  <w:style w:type="paragraph" w:customStyle="1" w:styleId="navbar-brand">
    <w:name w:val="navbar-brand"/>
    <w:basedOn w:val="Normal"/>
    <w:pPr>
      <w:spacing w:after="150" w:line="300" w:lineRule="atLeast"/>
      <w:jc w:val="center"/>
    </w:pPr>
    <w:rPr>
      <w:rFonts w:ascii="Verdana" w:hAnsi="Verdana"/>
      <w:color w:val="777777"/>
      <w:sz w:val="27"/>
      <w:szCs w:val="27"/>
    </w:rPr>
  </w:style>
  <w:style w:type="paragraph" w:customStyle="1" w:styleId="navbar-toggle">
    <w:name w:val="navbar-toggle"/>
    <w:basedOn w:val="Normal"/>
    <w:pPr>
      <w:pBdr>
        <w:top w:val="single" w:sz="6" w:space="6" w:color="DDDDDD"/>
        <w:left w:val="single" w:sz="6" w:space="9" w:color="DDDDDD"/>
        <w:bottom w:val="single" w:sz="6" w:space="6" w:color="DDDDDD"/>
        <w:right w:val="single" w:sz="6" w:space="9" w:color="DDDDDD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form">
    <w:name w:val="navbar-form"/>
    <w:basedOn w:val="Normal"/>
    <w:pPr>
      <w:spacing w:before="15" w:after="15" w:line="336" w:lineRule="atLeast"/>
    </w:pPr>
    <w:rPr>
      <w:rFonts w:ascii="Verdana" w:hAnsi="Verdana"/>
      <w:sz w:val="18"/>
      <w:szCs w:val="18"/>
    </w:rPr>
  </w:style>
  <w:style w:type="paragraph" w:customStyle="1" w:styleId="navbar-inverse">
    <w:name w:val="navbar-inverse"/>
    <w:basedOn w:val="Normal"/>
    <w:pPr>
      <w:shd w:val="clear" w:color="auto" w:fill="AD1F2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btn">
    <w:name w:val="navbar-btn"/>
    <w:basedOn w:val="Normal"/>
    <w:pPr>
      <w:spacing w:before="15" w:after="150" w:line="336" w:lineRule="atLeast"/>
    </w:pPr>
    <w:rPr>
      <w:rFonts w:ascii="Verdana" w:hAnsi="Verdana"/>
      <w:sz w:val="18"/>
      <w:szCs w:val="18"/>
    </w:rPr>
  </w:style>
  <w:style w:type="paragraph" w:customStyle="1" w:styleId="navbar-text">
    <w:name w:val="navbar-text"/>
    <w:basedOn w:val="Normal"/>
    <w:pPr>
      <w:spacing w:before="150" w:after="150" w:line="336" w:lineRule="atLeast"/>
    </w:pPr>
    <w:rPr>
      <w:rFonts w:ascii="Verdana" w:hAnsi="Verdana"/>
      <w:sz w:val="18"/>
      <w:szCs w:val="18"/>
    </w:rPr>
  </w:style>
  <w:style w:type="paragraph" w:customStyle="1" w:styleId="navbar-link">
    <w:name w:val="navbar-link"/>
    <w:basedOn w:val="Normal"/>
    <w:pPr>
      <w:spacing w:after="150" w:line="336" w:lineRule="atLeast"/>
    </w:pPr>
    <w:rPr>
      <w:rFonts w:ascii="Verdana" w:hAnsi="Verdana"/>
      <w:color w:val="777777"/>
      <w:sz w:val="18"/>
      <w:szCs w:val="18"/>
    </w:rPr>
  </w:style>
  <w:style w:type="paragraph" w:customStyle="1" w:styleId="btn-group">
    <w:name w:val="btn-group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vertical">
    <w:name w:val="btn-group-vertical"/>
    <w:basedOn w:val="Normal"/>
    <w:pP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btn-group-justified">
    <w:name w:val="btn-group-justifie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readcrumb">
    <w:name w:val="breadcrumb"/>
    <w:basedOn w:val="Normal"/>
    <w:pPr>
      <w:shd w:val="clear" w:color="auto" w:fill="F5F5F5"/>
      <w:spacing w:line="336" w:lineRule="atLeast"/>
    </w:pPr>
    <w:rPr>
      <w:rFonts w:ascii="Verdana" w:hAnsi="Verdana"/>
      <w:sz w:val="18"/>
      <w:szCs w:val="18"/>
    </w:rPr>
  </w:style>
  <w:style w:type="paragraph" w:customStyle="1" w:styleId="pagination">
    <w:name w:val="pagination"/>
    <w:basedOn w:val="Normal"/>
    <w:pPr>
      <w:spacing w:before="300" w:after="300" w:line="336" w:lineRule="atLeast"/>
    </w:pPr>
    <w:rPr>
      <w:rFonts w:ascii="Verdana" w:hAnsi="Verdana"/>
      <w:sz w:val="18"/>
      <w:szCs w:val="18"/>
    </w:rPr>
  </w:style>
  <w:style w:type="paragraph" w:customStyle="1" w:styleId="pager">
    <w:name w:val="pager"/>
    <w:basedOn w:val="Normal"/>
    <w:pPr>
      <w:spacing w:before="300" w:after="300" w:line="336" w:lineRule="atLeast"/>
      <w:jc w:val="center"/>
    </w:pPr>
    <w:rPr>
      <w:rFonts w:ascii="Verdana" w:hAnsi="Verdana"/>
      <w:sz w:val="18"/>
      <w:szCs w:val="18"/>
    </w:rPr>
  </w:style>
  <w:style w:type="paragraph" w:customStyle="1" w:styleId="modal">
    <w:name w:val="modal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modal-dialog">
    <w:name w:val="modal-dialo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backdrop">
    <w:name w:val="modal-backdrop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title">
    <w:name w:val="modal-title"/>
    <w:basedOn w:val="Normal"/>
    <w:rPr>
      <w:rFonts w:ascii="Verdana" w:hAnsi="Verdana"/>
      <w:sz w:val="18"/>
      <w:szCs w:val="18"/>
    </w:rPr>
  </w:style>
  <w:style w:type="paragraph" w:customStyle="1" w:styleId="modal-body">
    <w:name w:val="modal-body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odal-footer">
    <w:name w:val="modal-footer"/>
    <w:basedOn w:val="Normal"/>
    <w:pPr>
      <w:pBdr>
        <w:top w:val="single" w:sz="6" w:space="14" w:color="E5E5E5"/>
      </w:pBdr>
      <w:spacing w:before="225" w:after="150" w:line="336" w:lineRule="atLeast"/>
      <w:jc w:val="right"/>
    </w:pPr>
    <w:rPr>
      <w:rFonts w:ascii="Verdana" w:hAnsi="Verdana"/>
      <w:sz w:val="18"/>
      <w:szCs w:val="18"/>
    </w:rPr>
  </w:style>
  <w:style w:type="paragraph" w:customStyle="1" w:styleId="tooltip">
    <w:name w:val="tooltip"/>
    <w:basedOn w:val="Normal"/>
    <w:pPr>
      <w:spacing w:after="150"/>
    </w:pPr>
    <w:rPr>
      <w:rFonts w:ascii="Verdana" w:hAnsi="Verdana"/>
      <w:sz w:val="18"/>
      <w:szCs w:val="18"/>
    </w:rPr>
  </w:style>
  <w:style w:type="paragraph" w:customStyle="1" w:styleId="tooltip-inner">
    <w:name w:val="tooltip-inner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rFonts w:ascii="Verdana" w:hAnsi="Verdana"/>
      <w:sz w:val="21"/>
      <w:szCs w:val="21"/>
    </w:rPr>
  </w:style>
  <w:style w:type="paragraph" w:customStyle="1" w:styleId="popover-content">
    <w:name w:val="popover-conten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">
    <w:name w:val="alert"/>
    <w:basedOn w:val="Normal"/>
    <w:pPr>
      <w:pBdr>
        <w:top w:val="single" w:sz="6" w:space="8" w:color="FBEED5"/>
        <w:left w:val="single" w:sz="6" w:space="11" w:color="FBEED5"/>
        <w:bottom w:val="single" w:sz="6" w:space="8" w:color="FBEED5"/>
        <w:right w:val="single" w:sz="6" w:space="26" w:color="FBEED5"/>
      </w:pBdr>
      <w:shd w:val="clear" w:color="auto" w:fill="FCF8E3"/>
      <w:spacing w:after="30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alert-success">
    <w:name w:val="alert-success"/>
    <w:basedOn w:val="Normal"/>
    <w:pPr>
      <w:shd w:val="clear" w:color="auto" w:fill="DFF0D8"/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alert-danger">
    <w:name w:val="alert-danger"/>
    <w:basedOn w:val="Normal"/>
    <w:pPr>
      <w:shd w:val="clear" w:color="auto" w:fill="F2DEDE"/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alert-info">
    <w:name w:val="alert-info"/>
    <w:basedOn w:val="Normal"/>
    <w:pPr>
      <w:shd w:val="clear" w:color="auto" w:fill="D9EDF7"/>
      <w:spacing w:after="150" w:line="336" w:lineRule="atLeast"/>
    </w:pPr>
    <w:rPr>
      <w:rFonts w:ascii="Verdana" w:hAnsi="Verdana"/>
      <w:color w:val="3A87AD"/>
      <w:sz w:val="18"/>
      <w:szCs w:val="18"/>
    </w:rPr>
  </w:style>
  <w:style w:type="paragraph" w:customStyle="1" w:styleId="alert-block">
    <w:name w:val="alert-bloc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000000"/>
      <w:spacing w:after="150"/>
    </w:pPr>
    <w:rPr>
      <w:rFonts w:ascii="Verdana" w:hAnsi="Verdana"/>
      <w:sz w:val="18"/>
      <w:szCs w:val="18"/>
    </w:rPr>
  </w:style>
  <w:style w:type="paragraph" w:customStyle="1" w:styleId="media">
    <w:name w:val="media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media-object">
    <w:name w:val="media-objec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media-heading">
    <w:name w:val="media-heading"/>
    <w:basedOn w:val="Normal"/>
    <w:pPr>
      <w:spacing w:after="75" w:line="336" w:lineRule="atLeast"/>
    </w:pPr>
    <w:rPr>
      <w:rFonts w:ascii="Verdana" w:hAnsi="Verdana"/>
      <w:sz w:val="18"/>
      <w:szCs w:val="18"/>
    </w:rPr>
  </w:style>
  <w:style w:type="paragraph" w:customStyle="1" w:styleId="media-list">
    <w:name w:val="media-lis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">
    <w:name w:val="label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color w:val="FFFFFF"/>
      <w:sz w:val="18"/>
      <w:szCs w:val="18"/>
    </w:rPr>
  </w:style>
  <w:style w:type="paragraph" w:customStyle="1" w:styleId="label-danger">
    <w:name w:val="label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success">
    <w:name w:val="label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warning">
    <w:name w:val="label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label-info">
    <w:name w:val="label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/>
      <w:jc w:val="center"/>
      <w:textAlignment w:val="baseline"/>
    </w:pPr>
    <w:rPr>
      <w:rFonts w:ascii="Verdana" w:hAnsi="Verdana"/>
      <w:b/>
      <w:bCs/>
      <w:color w:val="FFFFFF"/>
      <w:sz w:val="18"/>
      <w:szCs w:val="18"/>
    </w:rPr>
  </w:style>
  <w:style w:type="paragraph" w:customStyle="1" w:styleId="progress">
    <w:name w:val="progress"/>
    <w:basedOn w:val="Normal"/>
    <w:pPr>
      <w:shd w:val="clear" w:color="auto" w:fill="F5F5F5"/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progress-bar">
    <w:name w:val="progress-bar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">
    <w:name w:val="progress-bar-danger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">
    <w:name w:val="progress-bar-warning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">
    <w:name w:val="progress-bar-info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">
    <w:name w:val="accordion"/>
    <w:basedOn w:val="Normal"/>
    <w:pPr>
      <w:spacing w:after="300" w:line="336" w:lineRule="atLeast"/>
    </w:pPr>
    <w:rPr>
      <w:rFonts w:ascii="Verdana" w:hAnsi="Verdana"/>
      <w:sz w:val="18"/>
      <w:szCs w:val="18"/>
    </w:r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 w:line="336" w:lineRule="atLeast"/>
    </w:pPr>
    <w:rPr>
      <w:rFonts w:ascii="Verdana" w:hAnsi="Verdana"/>
      <w:sz w:val="18"/>
      <w:szCs w:val="18"/>
    </w:rPr>
  </w:style>
  <w:style w:type="paragraph" w:customStyle="1" w:styleId="accordion-heading">
    <w:name w:val="accordion-headin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inner">
    <w:name w:val="carousel-inn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rousel-control">
    <w:name w:val="carousel-control"/>
    <w:basedOn w:val="Normal"/>
    <w:pPr>
      <w:spacing w:after="150" w:line="336" w:lineRule="atLeast"/>
      <w:jc w:val="center"/>
    </w:pPr>
    <w:rPr>
      <w:rFonts w:ascii="Verdana" w:hAnsi="Verdana"/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 w:line="336" w:lineRule="atLeast"/>
      <w:ind w:left="-900"/>
      <w:jc w:val="center"/>
    </w:pPr>
    <w:rPr>
      <w:rFonts w:ascii="Verdana" w:hAnsi="Verdana"/>
      <w:sz w:val="18"/>
      <w:szCs w:val="18"/>
    </w:rPr>
  </w:style>
  <w:style w:type="paragraph" w:customStyle="1" w:styleId="carousel-caption">
    <w:name w:val="carousel-caption"/>
    <w:basedOn w:val="Normal"/>
    <w:pPr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 w:line="480" w:lineRule="auto"/>
    </w:pPr>
    <w:rPr>
      <w:rFonts w:ascii="Verdana" w:hAnsi="Verdana"/>
      <w:sz w:val="32"/>
      <w:szCs w:val="32"/>
    </w:rPr>
  </w:style>
  <w:style w:type="paragraph" w:customStyle="1" w:styleId="text-hide">
    <w:name w:val="text-hid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muted">
    <w:name w:val="icon-muted"/>
    <w:basedOn w:val="Normal"/>
    <w:pPr>
      <w:spacing w:after="150" w:line="336" w:lineRule="atLeast"/>
    </w:pPr>
    <w:rPr>
      <w:rFonts w:ascii="Verdana" w:hAnsi="Verdana"/>
      <w:color w:val="EEEEEE"/>
      <w:sz w:val="18"/>
      <w:szCs w:val="18"/>
    </w:rPr>
  </w:style>
  <w:style w:type="paragraph" w:customStyle="1" w:styleId="icon-border">
    <w:name w:val="icon-border"/>
    <w:basedOn w:val="Normal"/>
    <w:pPr>
      <w:pBdr>
        <w:top w:val="single" w:sz="6" w:space="2" w:color="EEEEEE"/>
        <w:left w:val="single" w:sz="6" w:space="3" w:color="EEEEEE"/>
        <w:bottom w:val="single" w:sz="6" w:space="2" w:color="EEEEEE"/>
        <w:right w:val="single" w:sz="6" w:space="3" w:color="EEEEEE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2x">
    <w:name w:val="icon-2x"/>
    <w:basedOn w:val="Normal"/>
    <w:pPr>
      <w:spacing w:after="150" w:line="336" w:lineRule="atLeast"/>
    </w:pPr>
    <w:rPr>
      <w:rFonts w:ascii="Verdana" w:hAnsi="Verdana"/>
      <w:sz w:val="48"/>
      <w:szCs w:val="48"/>
    </w:rPr>
  </w:style>
  <w:style w:type="paragraph" w:customStyle="1" w:styleId="icon-3x">
    <w:name w:val="icon-3x"/>
    <w:basedOn w:val="Normal"/>
    <w:pPr>
      <w:spacing w:after="150" w:line="336" w:lineRule="atLeast"/>
    </w:pPr>
    <w:rPr>
      <w:rFonts w:ascii="Verdana" w:hAnsi="Verdana"/>
      <w:sz w:val="72"/>
      <w:szCs w:val="72"/>
    </w:rPr>
  </w:style>
  <w:style w:type="paragraph" w:customStyle="1" w:styleId="icon-4x">
    <w:name w:val="icon-4x"/>
    <w:basedOn w:val="Normal"/>
    <w:pPr>
      <w:spacing w:after="150" w:line="336" w:lineRule="atLeast"/>
    </w:pPr>
    <w:rPr>
      <w:rFonts w:ascii="Verdana" w:hAnsi="Verdana"/>
      <w:sz w:val="96"/>
      <w:szCs w:val="96"/>
    </w:rPr>
  </w:style>
  <w:style w:type="paragraph" w:customStyle="1" w:styleId="nav-list">
    <w:name w:val="nav-list"/>
    <w:basedOn w:val="Normal"/>
    <w:pPr>
      <w:spacing w:after="360" w:line="336" w:lineRule="atLeast"/>
    </w:pPr>
    <w:rPr>
      <w:rFonts w:ascii="Verdana" w:hAnsi="Verdana"/>
      <w:sz w:val="18"/>
      <w:szCs w:val="18"/>
    </w:rPr>
  </w:style>
  <w:style w:type="paragraph" w:customStyle="1" w:styleId="nav-header">
    <w:name w:val="nav-header"/>
    <w:basedOn w:val="Normal"/>
    <w:pPr>
      <w:spacing w:after="150" w:line="336" w:lineRule="atLeast"/>
    </w:pPr>
    <w:rPr>
      <w:rFonts w:ascii="Verdana" w:hAnsi="Verdana"/>
      <w:sz w:val="21"/>
      <w:szCs w:val="21"/>
    </w:rPr>
  </w:style>
  <w:style w:type="paragraph" w:customStyle="1" w:styleId="Title1">
    <w:name w:val="Title1"/>
    <w:basedOn w:val="Normal"/>
    <w:pPr>
      <w:spacing w:after="96" w:line="336" w:lineRule="atLeast"/>
    </w:pPr>
    <w:rPr>
      <w:rFonts w:ascii="Verdana" w:hAnsi="Verdana"/>
      <w:sz w:val="18"/>
      <w:szCs w:val="18"/>
    </w:rPr>
  </w:style>
  <w:style w:type="paragraph" w:customStyle="1" w:styleId="sub-title">
    <w:name w:val="sub-title"/>
    <w:basedOn w:val="Normal"/>
    <w:pPr>
      <w:spacing w:after="150" w:line="336" w:lineRule="atLeast"/>
    </w:pPr>
    <w:rPr>
      <w:rFonts w:ascii="Verdana" w:hAnsi="Verdana"/>
      <w:sz w:val="32"/>
      <w:szCs w:val="32"/>
    </w:rPr>
  </w:style>
  <w:style w:type="paragraph" w:customStyle="1" w:styleId="icon-warning-sign">
    <w:name w:val="icon-warning-sign"/>
    <w:basedOn w:val="Normal"/>
    <w:pPr>
      <w:spacing w:after="150" w:line="336" w:lineRule="atLeast"/>
      <w:ind w:right="150"/>
    </w:pPr>
    <w:rPr>
      <w:rFonts w:ascii="Verdana" w:hAnsi="Verdana"/>
      <w:sz w:val="45"/>
      <w:szCs w:val="45"/>
    </w:rPr>
  </w:style>
  <w:style w:type="paragraph" w:customStyle="1" w:styleId="hll">
    <w:name w:val="hll"/>
    <w:basedOn w:val="Normal"/>
    <w:pPr>
      <w:shd w:val="clear" w:color="auto" w:fill="FF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">
    <w:name w:val="c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err">
    <w:name w:val="err"/>
    <w:basedOn w:val="Normal"/>
    <w:pPr>
      <w:shd w:val="clear" w:color="auto" w:fill="FFAAAA"/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k">
    <w:name w:val="k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o">
    <w:name w:val="o"/>
    <w:basedOn w:val="Normal"/>
    <w:pPr>
      <w:spacing w:after="150" w:line="336" w:lineRule="atLeast"/>
    </w:pPr>
    <w:rPr>
      <w:rFonts w:ascii="Verdana" w:hAnsi="Verdana"/>
      <w:color w:val="555555"/>
      <w:sz w:val="18"/>
      <w:szCs w:val="18"/>
    </w:rPr>
  </w:style>
  <w:style w:type="paragraph" w:customStyle="1" w:styleId="cm">
    <w:name w:val="cm"/>
    <w:basedOn w:val="Normal"/>
    <w:pPr>
      <w:spacing w:after="150" w:line="336" w:lineRule="atLeast"/>
    </w:pPr>
    <w:rPr>
      <w:rFonts w:ascii="Verdana" w:hAnsi="Verdana"/>
      <w:i/>
      <w:iCs/>
      <w:color w:val="0099FF"/>
      <w:sz w:val="18"/>
      <w:szCs w:val="18"/>
    </w:rPr>
  </w:style>
  <w:style w:type="paragraph" w:customStyle="1" w:styleId="cp">
    <w:name w:val="cp"/>
    <w:basedOn w:val="Normal"/>
    <w:pPr>
      <w:spacing w:after="150" w:line="336" w:lineRule="atLeast"/>
    </w:pPr>
    <w:rPr>
      <w:rFonts w:ascii="Verdana" w:hAnsi="Verdana"/>
      <w:color w:val="009999"/>
      <w:sz w:val="18"/>
      <w:szCs w:val="18"/>
    </w:rPr>
  </w:style>
  <w:style w:type="paragraph" w:customStyle="1" w:styleId="c1">
    <w:name w:val="c1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cs">
    <w:name w:val="cs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gd">
    <w:name w:val="gd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e">
    <w:name w:val="ge"/>
    <w:basedOn w:val="Normal"/>
    <w:pPr>
      <w:spacing w:after="150" w:line="336" w:lineRule="atLeast"/>
    </w:pPr>
    <w:rPr>
      <w:rFonts w:ascii="Verdana" w:hAnsi="Verdana"/>
      <w:i/>
      <w:iCs/>
      <w:sz w:val="18"/>
      <w:szCs w:val="18"/>
    </w:rPr>
  </w:style>
  <w:style w:type="paragraph" w:customStyle="1" w:styleId="gr">
    <w:name w:val="gr"/>
    <w:basedOn w:val="Normal"/>
    <w:pPr>
      <w:spacing w:after="150" w:line="336" w:lineRule="atLeast"/>
    </w:pPr>
    <w:rPr>
      <w:rFonts w:ascii="Verdana" w:hAnsi="Verdana"/>
      <w:color w:val="FF0000"/>
      <w:sz w:val="18"/>
      <w:szCs w:val="18"/>
    </w:rPr>
  </w:style>
  <w:style w:type="paragraph" w:customStyle="1" w:styleId="gh">
    <w:name w:val="gh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i">
    <w:name w:val="gi"/>
    <w:basedOn w:val="Normal"/>
    <w:pPr>
      <w:pBdr>
        <w:top w:val="single" w:sz="6" w:space="0" w:color="00CC00"/>
        <w:left w:val="single" w:sz="6" w:space="0" w:color="00CC00"/>
        <w:bottom w:val="single" w:sz="6" w:space="0" w:color="00CC00"/>
        <w:right w:val="single" w:sz="6" w:space="0" w:color="00CC00"/>
      </w:pBdr>
      <w:shd w:val="clear" w:color="auto" w:fill="CCFF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o">
    <w:name w:val="go"/>
    <w:basedOn w:val="Normal"/>
    <w:pPr>
      <w:spacing w:after="150" w:line="336" w:lineRule="atLeast"/>
    </w:pPr>
    <w:rPr>
      <w:rFonts w:ascii="Verdana" w:hAnsi="Verdana"/>
      <w:color w:val="AAAAAA"/>
      <w:sz w:val="18"/>
      <w:szCs w:val="18"/>
    </w:rPr>
  </w:style>
  <w:style w:type="paragraph" w:customStyle="1" w:styleId="gp">
    <w:name w:val="gp"/>
    <w:basedOn w:val="Normal"/>
    <w:pPr>
      <w:spacing w:after="150" w:line="336" w:lineRule="atLeast"/>
    </w:pPr>
    <w:rPr>
      <w:rFonts w:ascii="Verdana" w:hAnsi="Verdana"/>
      <w:color w:val="000099"/>
      <w:sz w:val="18"/>
      <w:szCs w:val="18"/>
    </w:rPr>
  </w:style>
  <w:style w:type="paragraph" w:customStyle="1" w:styleId="gu">
    <w:name w:val="gu"/>
    <w:basedOn w:val="Normal"/>
    <w:pPr>
      <w:spacing w:after="150" w:line="336" w:lineRule="atLeast"/>
    </w:pPr>
    <w:rPr>
      <w:rFonts w:ascii="Verdana" w:hAnsi="Verdana"/>
      <w:color w:val="003300"/>
      <w:sz w:val="18"/>
      <w:szCs w:val="18"/>
    </w:rPr>
  </w:style>
  <w:style w:type="paragraph" w:customStyle="1" w:styleId="gt">
    <w:name w:val="gt"/>
    <w:basedOn w:val="Normal"/>
    <w:pPr>
      <w:spacing w:after="150" w:line="336" w:lineRule="atLeast"/>
    </w:pPr>
    <w:rPr>
      <w:rFonts w:ascii="Verdana" w:hAnsi="Verdana"/>
      <w:color w:val="99CC66"/>
      <w:sz w:val="18"/>
      <w:szCs w:val="18"/>
    </w:rPr>
  </w:style>
  <w:style w:type="paragraph" w:customStyle="1" w:styleId="kc">
    <w:name w:val="kc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d">
    <w:name w:val="kd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n">
    <w:name w:val="kn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p">
    <w:name w:val="kp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r">
    <w:name w:val="kr"/>
    <w:basedOn w:val="Normal"/>
    <w:pPr>
      <w:spacing w:after="150" w:line="336" w:lineRule="atLeast"/>
    </w:pPr>
    <w:rPr>
      <w:rFonts w:ascii="Verdana" w:hAnsi="Verdana"/>
      <w:color w:val="006699"/>
      <w:sz w:val="18"/>
      <w:szCs w:val="18"/>
    </w:rPr>
  </w:style>
  <w:style w:type="paragraph" w:customStyle="1" w:styleId="kt">
    <w:name w:val="kt"/>
    <w:basedOn w:val="Normal"/>
    <w:pPr>
      <w:spacing w:after="150" w:line="336" w:lineRule="atLeast"/>
    </w:pPr>
    <w:rPr>
      <w:rFonts w:ascii="Verdana" w:hAnsi="Verdana"/>
      <w:color w:val="007788"/>
      <w:sz w:val="18"/>
      <w:szCs w:val="18"/>
    </w:rPr>
  </w:style>
  <w:style w:type="paragraph" w:customStyle="1" w:styleId="m">
    <w:name w:val="m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">
    <w:name w:val="s"/>
    <w:basedOn w:val="Normal"/>
    <w:pPr>
      <w:spacing w:after="150" w:line="336" w:lineRule="atLeast"/>
    </w:pPr>
    <w:rPr>
      <w:rFonts w:ascii="Verdana" w:hAnsi="Verdana"/>
      <w:color w:val="D44950"/>
      <w:sz w:val="18"/>
      <w:szCs w:val="18"/>
    </w:rPr>
  </w:style>
  <w:style w:type="paragraph" w:customStyle="1" w:styleId="na">
    <w:name w:val="na"/>
    <w:basedOn w:val="Normal"/>
    <w:pPr>
      <w:spacing w:after="150" w:line="336" w:lineRule="atLeast"/>
    </w:pPr>
    <w:rPr>
      <w:rFonts w:ascii="Verdana" w:hAnsi="Verdana"/>
      <w:color w:val="4F9FCF"/>
      <w:sz w:val="18"/>
      <w:szCs w:val="18"/>
    </w:rPr>
  </w:style>
  <w:style w:type="paragraph" w:customStyle="1" w:styleId="nb">
    <w:name w:val="nb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nc">
    <w:name w:val="nc"/>
    <w:basedOn w:val="Normal"/>
    <w:pPr>
      <w:spacing w:after="150" w:line="336" w:lineRule="atLeast"/>
    </w:pPr>
    <w:rPr>
      <w:rFonts w:ascii="Verdana" w:hAnsi="Verdana"/>
      <w:color w:val="00AA88"/>
      <w:sz w:val="18"/>
      <w:szCs w:val="18"/>
    </w:rPr>
  </w:style>
  <w:style w:type="paragraph" w:customStyle="1" w:styleId="no">
    <w:name w:val="no"/>
    <w:basedOn w:val="Normal"/>
    <w:pPr>
      <w:spacing w:after="150" w:line="336" w:lineRule="atLeast"/>
    </w:pPr>
    <w:rPr>
      <w:rFonts w:ascii="Verdana" w:hAnsi="Verdana"/>
      <w:color w:val="336600"/>
      <w:sz w:val="18"/>
      <w:szCs w:val="18"/>
    </w:rPr>
  </w:style>
  <w:style w:type="paragraph" w:customStyle="1" w:styleId="nd">
    <w:name w:val="nd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i">
    <w:name w:val="ni"/>
    <w:basedOn w:val="Normal"/>
    <w:pPr>
      <w:spacing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e">
    <w:name w:val="ne"/>
    <w:basedOn w:val="Normal"/>
    <w:pPr>
      <w:spacing w:after="150" w:line="336" w:lineRule="atLeast"/>
    </w:pPr>
    <w:rPr>
      <w:rFonts w:ascii="Verdana" w:hAnsi="Verdana"/>
      <w:color w:val="CC0000"/>
      <w:sz w:val="18"/>
      <w:szCs w:val="18"/>
    </w:rPr>
  </w:style>
  <w:style w:type="paragraph" w:customStyle="1" w:styleId="nf">
    <w:name w:val="nf"/>
    <w:basedOn w:val="Normal"/>
    <w:pPr>
      <w:spacing w:after="150" w:line="336" w:lineRule="atLeast"/>
    </w:pPr>
    <w:rPr>
      <w:rFonts w:ascii="Verdana" w:hAnsi="Verdana"/>
      <w:color w:val="CC00FF"/>
      <w:sz w:val="18"/>
      <w:szCs w:val="18"/>
    </w:rPr>
  </w:style>
  <w:style w:type="paragraph" w:customStyle="1" w:styleId="nl">
    <w:name w:val="nl"/>
    <w:basedOn w:val="Normal"/>
    <w:pPr>
      <w:spacing w:after="150" w:line="336" w:lineRule="atLeast"/>
    </w:pPr>
    <w:rPr>
      <w:rFonts w:ascii="Verdana" w:hAnsi="Verdana"/>
      <w:color w:val="9999FF"/>
      <w:sz w:val="18"/>
      <w:szCs w:val="18"/>
    </w:rPr>
  </w:style>
  <w:style w:type="paragraph" w:customStyle="1" w:styleId="nn">
    <w:name w:val="nn"/>
    <w:basedOn w:val="Normal"/>
    <w:pPr>
      <w:spacing w:after="150" w:line="336" w:lineRule="atLeast"/>
    </w:pPr>
    <w:rPr>
      <w:rFonts w:ascii="Verdana" w:hAnsi="Verdana"/>
      <w:color w:val="00CCFF"/>
      <w:sz w:val="18"/>
      <w:szCs w:val="18"/>
    </w:rPr>
  </w:style>
  <w:style w:type="paragraph" w:customStyle="1" w:styleId="nt">
    <w:name w:val="nt"/>
    <w:basedOn w:val="Normal"/>
    <w:pPr>
      <w:spacing w:after="150" w:line="336" w:lineRule="atLeast"/>
    </w:pPr>
    <w:rPr>
      <w:rFonts w:ascii="Verdana" w:hAnsi="Verdana"/>
      <w:color w:val="2F6F9F"/>
      <w:sz w:val="18"/>
      <w:szCs w:val="18"/>
    </w:rPr>
  </w:style>
  <w:style w:type="paragraph" w:customStyle="1" w:styleId="nv">
    <w:name w:val="nv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ow">
    <w:name w:val="ow"/>
    <w:basedOn w:val="Normal"/>
    <w:pPr>
      <w:spacing w:after="150" w:line="336" w:lineRule="atLeast"/>
    </w:pPr>
    <w:rPr>
      <w:rFonts w:ascii="Verdana" w:hAnsi="Verdana"/>
      <w:color w:val="000000"/>
      <w:sz w:val="18"/>
      <w:szCs w:val="18"/>
    </w:rPr>
  </w:style>
  <w:style w:type="paragraph" w:customStyle="1" w:styleId="w">
    <w:name w:val="w"/>
    <w:basedOn w:val="Normal"/>
    <w:pPr>
      <w:spacing w:after="150" w:line="336" w:lineRule="atLeast"/>
    </w:pPr>
    <w:rPr>
      <w:rFonts w:ascii="Verdana" w:hAnsi="Verdana"/>
      <w:color w:val="BBBBBB"/>
      <w:sz w:val="18"/>
      <w:szCs w:val="18"/>
    </w:rPr>
  </w:style>
  <w:style w:type="paragraph" w:customStyle="1" w:styleId="mf">
    <w:name w:val="mf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h">
    <w:name w:val="mh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i">
    <w:name w:val="mi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mo">
    <w:name w:val="mo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sb">
    <w:name w:val="sb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c">
    <w:name w:val="sc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d">
    <w:name w:val="sd"/>
    <w:basedOn w:val="Normal"/>
    <w:pPr>
      <w:spacing w:after="150" w:line="336" w:lineRule="atLeast"/>
    </w:pPr>
    <w:rPr>
      <w:rFonts w:ascii="Verdana" w:hAnsi="Verdana"/>
      <w:i/>
      <w:iCs/>
      <w:color w:val="CC3300"/>
      <w:sz w:val="18"/>
      <w:szCs w:val="18"/>
    </w:rPr>
  </w:style>
  <w:style w:type="paragraph" w:customStyle="1" w:styleId="s2">
    <w:name w:val="s2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e">
    <w:name w:val="se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h">
    <w:name w:val="sh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i">
    <w:name w:val="si"/>
    <w:basedOn w:val="Normal"/>
    <w:pPr>
      <w:spacing w:after="150" w:line="336" w:lineRule="atLeast"/>
    </w:pPr>
    <w:rPr>
      <w:rFonts w:ascii="Verdana" w:hAnsi="Verdana"/>
      <w:color w:val="AA0000"/>
      <w:sz w:val="18"/>
      <w:szCs w:val="18"/>
    </w:rPr>
  </w:style>
  <w:style w:type="paragraph" w:customStyle="1" w:styleId="sx">
    <w:name w:val="sx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r">
    <w:name w:val="sr"/>
    <w:basedOn w:val="Normal"/>
    <w:pPr>
      <w:spacing w:after="150" w:line="336" w:lineRule="atLeast"/>
    </w:pPr>
    <w:rPr>
      <w:rFonts w:ascii="Verdana" w:hAnsi="Verdana"/>
      <w:color w:val="33AAAA"/>
      <w:sz w:val="18"/>
      <w:szCs w:val="18"/>
    </w:rPr>
  </w:style>
  <w:style w:type="paragraph" w:customStyle="1" w:styleId="s1">
    <w:name w:val="s1"/>
    <w:basedOn w:val="Normal"/>
    <w:pPr>
      <w:spacing w:after="150" w:line="336" w:lineRule="atLeast"/>
    </w:pPr>
    <w:rPr>
      <w:rFonts w:ascii="Verdana" w:hAnsi="Verdana"/>
      <w:color w:val="CC3300"/>
      <w:sz w:val="18"/>
      <w:szCs w:val="18"/>
    </w:rPr>
  </w:style>
  <w:style w:type="paragraph" w:customStyle="1" w:styleId="ss">
    <w:name w:val="ss"/>
    <w:basedOn w:val="Normal"/>
    <w:pPr>
      <w:spacing w:after="150" w:line="336" w:lineRule="atLeast"/>
    </w:pPr>
    <w:rPr>
      <w:rFonts w:ascii="Verdana" w:hAnsi="Verdana"/>
      <w:color w:val="FFCC33"/>
      <w:sz w:val="18"/>
      <w:szCs w:val="18"/>
    </w:rPr>
  </w:style>
  <w:style w:type="paragraph" w:customStyle="1" w:styleId="bp">
    <w:name w:val="bp"/>
    <w:basedOn w:val="Normal"/>
    <w:pPr>
      <w:spacing w:after="150" w:line="336" w:lineRule="atLeast"/>
    </w:pPr>
    <w:rPr>
      <w:rFonts w:ascii="Verdana" w:hAnsi="Verdana"/>
      <w:color w:val="336666"/>
      <w:sz w:val="18"/>
      <w:szCs w:val="18"/>
    </w:rPr>
  </w:style>
  <w:style w:type="paragraph" w:customStyle="1" w:styleId="vc">
    <w:name w:val="vc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g">
    <w:name w:val="vg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vi">
    <w:name w:val="vi"/>
    <w:basedOn w:val="Normal"/>
    <w:pPr>
      <w:spacing w:after="150" w:line="336" w:lineRule="atLeast"/>
    </w:pPr>
    <w:rPr>
      <w:rFonts w:ascii="Verdana" w:hAnsi="Verdana"/>
      <w:color w:val="003333"/>
      <w:sz w:val="18"/>
      <w:szCs w:val="18"/>
    </w:rPr>
  </w:style>
  <w:style w:type="paragraph" w:customStyle="1" w:styleId="il">
    <w:name w:val="il"/>
    <w:basedOn w:val="Normal"/>
    <w:pPr>
      <w:spacing w:after="150" w:line="336" w:lineRule="atLeast"/>
    </w:pPr>
    <w:rPr>
      <w:rFonts w:ascii="Verdana" w:hAnsi="Verdana"/>
      <w:color w:val="FF6600"/>
      <w:sz w:val="18"/>
      <w:szCs w:val="18"/>
    </w:rPr>
  </w:style>
  <w:style w:type="paragraph" w:customStyle="1" w:styleId="row">
    <w:name w:val="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ontrol-label">
    <w:name w:val="control-label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divider">
    <w:name w:val="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-divider">
    <w:name w:val="nav-divide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">
    <w:name w:val="icon-bar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rrow">
    <w:name w:val="arr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">
    <w:name w:val="alert-link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Caption1">
    <w:name w:val="Caption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">
    <w:name w:val="accordion-toggl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">
    <w:name w:val="glyphicon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prev">
    <w:name w:val="icon-prev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next">
    <w:name w:val="icon-next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tive">
    <w:name w:val="active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e">
    <w:name w:val="hide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show">
    <w:name w:val="show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">
    <w:name w:val="hidden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sm">
    <w:name w:val="visible-sm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md">
    <w:name w:val="visible-md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visible-lg">
    <w:name w:val="visible-lg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sm">
    <w:name w:val="hidden-sm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paragraph" w:customStyle="1" w:styleId="hidden-md">
    <w:name w:val="hidden-md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idden-lg">
    <w:name w:val="hidden-lg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visible-print">
    <w:name w:val="visible-print"/>
    <w:basedOn w:val="Normal"/>
    <w:pPr>
      <w:spacing w:after="150" w:line="336" w:lineRule="atLeast"/>
    </w:pPr>
    <w:rPr>
      <w:rFonts w:ascii="Verdana" w:hAnsi="Verdana"/>
      <w:vanish/>
      <w:sz w:val="18"/>
      <w:szCs w:val="18"/>
    </w:rPr>
  </w:style>
  <w:style w:type="character" w:customStyle="1" w:styleId="xmltag">
    <w:name w:val="xmltag"/>
    <w:rPr>
      <w:color w:val="000080"/>
    </w:rPr>
  </w:style>
  <w:style w:type="character" w:customStyle="1" w:styleId="xmlattr">
    <w:name w:val="xmlattr"/>
    <w:rPr>
      <w:color w:val="800000"/>
    </w:rPr>
  </w:style>
  <w:style w:type="character" w:customStyle="1" w:styleId="xmlattrvalue">
    <w:name w:val="xmlattrvalue"/>
    <w:rPr>
      <w:color w:val="006400"/>
    </w:rPr>
  </w:style>
  <w:style w:type="character" w:customStyle="1" w:styleId="forprint">
    <w:name w:val="forprint"/>
    <w:rPr>
      <w:vanish/>
      <w:webHidden w:val="0"/>
      <w:specVanish w:val="0"/>
    </w:rPr>
  </w:style>
  <w:style w:type="character" w:customStyle="1" w:styleId="sectioncount">
    <w:name w:val="sectioncount"/>
    <w:rPr>
      <w:color w:val="C0C0C0"/>
    </w:rPr>
  </w:style>
  <w:style w:type="paragraph" w:customStyle="1" w:styleId="note1">
    <w:name w:val="note1"/>
    <w:basedOn w:val="Normal"/>
    <w:pPr>
      <w:spacing w:after="120" w:line="336" w:lineRule="atLeast"/>
      <w:ind w:left="120"/>
    </w:pPr>
    <w:rPr>
      <w:rFonts w:ascii="Verdana" w:hAnsi="Verdana"/>
      <w:color w:val="800000"/>
      <w:sz w:val="15"/>
      <w:szCs w:val="15"/>
    </w:rPr>
  </w:style>
  <w:style w:type="paragraph" w:customStyle="1" w:styleId="link1">
    <w:name w:val="link1"/>
    <w:basedOn w:val="Normal"/>
    <w:pPr>
      <w:spacing w:line="336" w:lineRule="atLeast"/>
    </w:pPr>
    <w:rPr>
      <w:rFonts w:ascii="Verdana" w:hAnsi="Verdana"/>
      <w:b/>
      <w:bCs/>
      <w:sz w:val="15"/>
      <w:szCs w:val="15"/>
    </w:rPr>
  </w:style>
  <w:style w:type="paragraph" w:customStyle="1" w:styleId="row1">
    <w:name w:val="row1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table1">
    <w:name w:val="table1"/>
    <w:basedOn w:val="Normal"/>
    <w:pPr>
      <w:shd w:val="clear" w:color="auto" w:fill="000000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help-block1">
    <w:name w:val="help-block1"/>
    <w:basedOn w:val="Normal"/>
    <w:pPr>
      <w:spacing w:before="75"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control-label1">
    <w:name w:val="control-label1"/>
    <w:basedOn w:val="Normal"/>
    <w:pPr>
      <w:spacing w:after="150" w:line="336" w:lineRule="atLeast"/>
    </w:pPr>
    <w:rPr>
      <w:rFonts w:ascii="Verdana" w:hAnsi="Verdana"/>
      <w:color w:val="C09853"/>
      <w:sz w:val="18"/>
      <w:szCs w:val="18"/>
    </w:rPr>
  </w:style>
  <w:style w:type="paragraph" w:customStyle="1" w:styleId="form-control1">
    <w:name w:val="form-control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24" w:color="C09853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6" w:color="C09853"/>
        <w:left w:val="single" w:sz="6" w:space="9" w:color="C09853"/>
        <w:bottom w:val="single" w:sz="6" w:space="6" w:color="C09853"/>
        <w:right w:val="single" w:sz="6" w:space="9" w:color="C09853"/>
      </w:pBdr>
      <w:shd w:val="clear" w:color="auto" w:fill="FCF8E3"/>
      <w:spacing w:after="150"/>
      <w:jc w:val="center"/>
      <w:textAlignment w:val="center"/>
    </w:pPr>
    <w:rPr>
      <w:rFonts w:ascii="Verdana" w:hAnsi="Verdana"/>
      <w:color w:val="C09853"/>
      <w:sz w:val="21"/>
      <w:szCs w:val="21"/>
    </w:rPr>
  </w:style>
  <w:style w:type="paragraph" w:customStyle="1" w:styleId="help-block2">
    <w:name w:val="help-block2"/>
    <w:basedOn w:val="Normal"/>
    <w:pPr>
      <w:spacing w:before="75"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control-label2">
    <w:name w:val="control-label2"/>
    <w:basedOn w:val="Normal"/>
    <w:pPr>
      <w:spacing w:after="150" w:line="336" w:lineRule="atLeast"/>
    </w:pPr>
    <w:rPr>
      <w:rFonts w:ascii="Verdana" w:hAnsi="Verdana"/>
      <w:color w:val="B94A48"/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24" w:color="B94A48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6" w:color="B94A48"/>
        <w:left w:val="single" w:sz="6" w:space="9" w:color="B94A48"/>
        <w:bottom w:val="single" w:sz="6" w:space="6" w:color="B94A48"/>
        <w:right w:val="single" w:sz="6" w:space="9" w:color="B94A48"/>
      </w:pBdr>
      <w:shd w:val="clear" w:color="auto" w:fill="F2DEDE"/>
      <w:spacing w:after="150"/>
      <w:jc w:val="center"/>
      <w:textAlignment w:val="center"/>
    </w:pPr>
    <w:rPr>
      <w:rFonts w:ascii="Verdana" w:hAnsi="Verdana"/>
      <w:color w:val="B94A48"/>
      <w:sz w:val="21"/>
      <w:szCs w:val="21"/>
    </w:rPr>
  </w:style>
  <w:style w:type="paragraph" w:customStyle="1" w:styleId="help-block3">
    <w:name w:val="help-block3"/>
    <w:basedOn w:val="Normal"/>
    <w:pPr>
      <w:spacing w:before="75"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control-label3">
    <w:name w:val="control-label3"/>
    <w:basedOn w:val="Normal"/>
    <w:pPr>
      <w:spacing w:after="150" w:line="336" w:lineRule="atLeast"/>
    </w:pPr>
    <w:rPr>
      <w:rFonts w:ascii="Verdana" w:hAnsi="Verdana"/>
      <w:color w:val="468847"/>
      <w:sz w:val="18"/>
      <w:szCs w:val="18"/>
    </w:rPr>
  </w:style>
  <w:style w:type="paragraph" w:customStyle="1" w:styleId="form-control3">
    <w:name w:val="form-control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24" w:color="468847"/>
      </w:pBdr>
      <w:shd w:val="clear" w:color="auto" w:fill="FFFFFF"/>
      <w:spacing w:after="150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6" w:color="468847"/>
        <w:left w:val="single" w:sz="6" w:space="9" w:color="468847"/>
        <w:bottom w:val="single" w:sz="6" w:space="6" w:color="468847"/>
        <w:right w:val="single" w:sz="6" w:space="9" w:color="468847"/>
      </w:pBdr>
      <w:shd w:val="clear" w:color="auto" w:fill="DFF0D8"/>
      <w:spacing w:after="150"/>
      <w:jc w:val="center"/>
      <w:textAlignment w:val="center"/>
    </w:pPr>
    <w:rPr>
      <w:rFonts w:ascii="Verdana" w:hAnsi="Verdana"/>
      <w:color w:val="468847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6" w:color="CCCCCC"/>
        <w:left w:val="single" w:sz="6" w:space="9" w:color="CCCCCC"/>
        <w:bottom w:val="single" w:sz="6" w:space="6" w:color="CCCCCC"/>
        <w:right w:val="single" w:sz="6" w:space="9" w:color="CCCCCC"/>
      </w:pBdr>
      <w:shd w:val="clear" w:color="auto" w:fill="FFFFFF"/>
      <w:textAlignment w:val="center"/>
    </w:pPr>
    <w:rPr>
      <w:rFonts w:ascii="Verdana" w:hAnsi="Verdana"/>
      <w:color w:val="555555"/>
      <w:sz w:val="21"/>
      <w:szCs w:val="21"/>
    </w:rPr>
  </w:style>
  <w:style w:type="paragraph" w:customStyle="1" w:styleId="radio1">
    <w:name w:val="radio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1">
    <w:name w:val="checkbox1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ontrol-label4">
    <w:name w:val="control-label4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ow2">
    <w:name w:val="row2"/>
    <w:basedOn w:val="Normal"/>
    <w:pPr>
      <w:spacing w:after="150" w:line="336" w:lineRule="atLeast"/>
      <w:ind w:left="-225" w:right="-225"/>
    </w:pPr>
    <w:rPr>
      <w:rFonts w:ascii="Verdana" w:hAnsi="Verdana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1">
    <w:name w:val="caret1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 w:line="336" w:lineRule="atLeast"/>
    </w:pPr>
    <w:rPr>
      <w:rFonts w:ascii="Verdana" w:hAnsi="Verdana"/>
      <w:vanish/>
      <w:sz w:val="18"/>
      <w:szCs w:val="18"/>
    </w:rPr>
  </w:style>
  <w:style w:type="paragraph" w:customStyle="1" w:styleId="list-group-item-heading1">
    <w:name w:val="list-group-item-heading1"/>
    <w:basedOn w:val="Normal"/>
    <w:pPr>
      <w:spacing w:after="75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list-group-item-text1">
    <w:name w:val="list-group-item-text1"/>
    <w:basedOn w:val="Normal"/>
    <w:rPr>
      <w:rFonts w:ascii="Verdana" w:hAnsi="Verdana"/>
      <w:color w:val="555555"/>
      <w:sz w:val="18"/>
      <w:szCs w:val="18"/>
    </w:rPr>
  </w:style>
  <w:style w:type="paragraph" w:customStyle="1" w:styleId="panel-heading1">
    <w:name w:val="panel-heading1"/>
    <w:basedOn w:val="Normal"/>
    <w:pPr>
      <w:pBdr>
        <w:bottom w:val="single" w:sz="6" w:space="8" w:color="428BCA"/>
      </w:pBdr>
      <w:shd w:val="clear" w:color="auto" w:fill="428BCA"/>
      <w:spacing w:after="225" w:line="336" w:lineRule="atLeast"/>
      <w:ind w:left="-225" w:right="-225"/>
    </w:pPr>
    <w:rPr>
      <w:rFonts w:ascii="Verdana" w:hAnsi="Verdana"/>
      <w:color w:val="FFFFFF"/>
      <w:sz w:val="18"/>
      <w:szCs w:val="18"/>
    </w:rPr>
  </w:style>
  <w:style w:type="paragraph" w:customStyle="1" w:styleId="panel-heading2">
    <w:name w:val="panel-heading2"/>
    <w:basedOn w:val="Normal"/>
    <w:pPr>
      <w:pBdr>
        <w:bottom w:val="single" w:sz="6" w:space="8" w:color="D6E9C6"/>
      </w:pBdr>
      <w:shd w:val="clear" w:color="auto" w:fill="DFF0D8"/>
      <w:spacing w:after="225" w:line="336" w:lineRule="atLeast"/>
      <w:ind w:left="-225" w:right="-225"/>
    </w:pPr>
    <w:rPr>
      <w:rFonts w:ascii="Verdana" w:hAnsi="Verdana"/>
      <w:color w:val="468847"/>
      <w:sz w:val="18"/>
      <w:szCs w:val="18"/>
    </w:rPr>
  </w:style>
  <w:style w:type="paragraph" w:customStyle="1" w:styleId="panel-heading3">
    <w:name w:val="panel-heading3"/>
    <w:basedOn w:val="Normal"/>
    <w:pPr>
      <w:pBdr>
        <w:bottom w:val="single" w:sz="6" w:space="8" w:color="FBEED5"/>
      </w:pBdr>
      <w:shd w:val="clear" w:color="auto" w:fill="FCF8E3"/>
      <w:spacing w:after="225" w:line="336" w:lineRule="atLeast"/>
      <w:ind w:left="-225" w:right="-225"/>
    </w:pPr>
    <w:rPr>
      <w:rFonts w:ascii="Verdana" w:hAnsi="Verdana"/>
      <w:color w:val="C09853"/>
      <w:sz w:val="18"/>
      <w:szCs w:val="18"/>
    </w:rPr>
  </w:style>
  <w:style w:type="paragraph" w:customStyle="1" w:styleId="panel-heading4">
    <w:name w:val="panel-heading4"/>
    <w:basedOn w:val="Normal"/>
    <w:pPr>
      <w:pBdr>
        <w:bottom w:val="single" w:sz="6" w:space="8" w:color="EED3D7"/>
      </w:pBdr>
      <w:shd w:val="clear" w:color="auto" w:fill="F2DEDE"/>
      <w:spacing w:after="225" w:line="336" w:lineRule="atLeast"/>
      <w:ind w:left="-225" w:right="-225"/>
    </w:pPr>
    <w:rPr>
      <w:rFonts w:ascii="Verdana" w:hAnsi="Verdana"/>
      <w:color w:val="B94A48"/>
      <w:sz w:val="18"/>
      <w:szCs w:val="18"/>
    </w:rPr>
  </w:style>
  <w:style w:type="paragraph" w:customStyle="1" w:styleId="panel-heading5">
    <w:name w:val="panel-heading5"/>
    <w:basedOn w:val="Normal"/>
    <w:pPr>
      <w:pBdr>
        <w:bottom w:val="single" w:sz="6" w:space="8" w:color="BCE8F1"/>
      </w:pBdr>
      <w:shd w:val="clear" w:color="auto" w:fill="D9EDF7"/>
      <w:spacing w:after="225" w:line="336" w:lineRule="atLeast"/>
      <w:ind w:left="-225" w:right="-225"/>
    </w:pPr>
    <w:rPr>
      <w:rFonts w:ascii="Verdana" w:hAnsi="Verdana"/>
      <w:color w:val="3A87AD"/>
      <w:sz w:val="18"/>
      <w:szCs w:val="18"/>
    </w:rPr>
  </w:style>
  <w:style w:type="paragraph" w:customStyle="1" w:styleId="list-group-item1">
    <w:name w:val="list-group-item1"/>
    <w:basedOn w:val="Normal"/>
    <w:pPr>
      <w:pBdr>
        <w:top w:val="single" w:sz="6" w:space="8" w:color="DDDDDD"/>
        <w:left w:val="single" w:sz="2" w:space="11" w:color="DDDDDD"/>
        <w:bottom w:val="single" w:sz="6" w:space="8" w:color="DDDDDD"/>
        <w:right w:val="single" w:sz="2" w:space="23" w:color="DDDDDD"/>
      </w:pBd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 w:line="336" w:lineRule="atLeast"/>
    </w:pPr>
    <w:rPr>
      <w:rFonts w:ascii="Verdana" w:hAnsi="Verdana"/>
      <w:sz w:val="18"/>
      <w:szCs w:val="18"/>
    </w:rPr>
  </w:style>
  <w:style w:type="paragraph" w:customStyle="1" w:styleId="caret3">
    <w:name w:val="caret3"/>
    <w:basedOn w:val="Normal"/>
    <w:pPr>
      <w:pBdr>
        <w:top w:val="single" w:sz="24" w:space="0" w:color="428BCA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4">
    <w:name w:val="caret4"/>
    <w:basedOn w:val="Normal"/>
    <w:pPr>
      <w:pBdr>
        <w:top w:val="single" w:sz="24" w:space="0" w:color="2A6496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line="336" w:lineRule="atLeast"/>
    </w:pPr>
    <w:rPr>
      <w:rFonts w:ascii="Verdana" w:hAnsi="Verdana"/>
      <w:vanish/>
      <w:sz w:val="18"/>
      <w:szCs w:val="18"/>
    </w:rPr>
  </w:style>
  <w:style w:type="paragraph" w:customStyle="1" w:styleId="icon-bar1">
    <w:name w:val="icon-bar1"/>
    <w:basedOn w:val="Normal"/>
    <w:pPr>
      <w:shd w:val="clear" w:color="auto" w:fill="CCCCC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radio2">
    <w:name w:val="radio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heckbox2">
    <w:name w:val="checkbox2"/>
    <w:basedOn w:val="Normal"/>
    <w:pPr>
      <w:spacing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navbar-brand1">
    <w:name w:val="navbar-brand1"/>
    <w:basedOn w:val="Normal"/>
    <w:pPr>
      <w:spacing w:after="150" w:line="300" w:lineRule="atLeast"/>
      <w:jc w:val="center"/>
    </w:pPr>
    <w:rPr>
      <w:rFonts w:ascii="Verdana" w:hAnsi="Verdana"/>
      <w:color w:val="E6E6E6"/>
      <w:sz w:val="27"/>
      <w:szCs w:val="27"/>
    </w:rPr>
  </w:style>
  <w:style w:type="paragraph" w:customStyle="1" w:styleId="navbar-text1">
    <w:name w:val="navbar-text1"/>
    <w:basedOn w:val="Normal"/>
    <w:pPr>
      <w:spacing w:before="150" w:after="150" w:line="336" w:lineRule="atLeast"/>
    </w:pPr>
    <w:rPr>
      <w:rFonts w:ascii="Verdana" w:hAnsi="Verdana"/>
      <w:color w:val="999999"/>
      <w:sz w:val="18"/>
      <w:szCs w:val="18"/>
    </w:rPr>
  </w:style>
  <w:style w:type="paragraph" w:customStyle="1" w:styleId="navbar-toggle1">
    <w:name w:val="navbar-toggle1"/>
    <w:basedOn w:val="Normal"/>
    <w:pPr>
      <w:pBdr>
        <w:top w:val="single" w:sz="6" w:space="6" w:color="333333"/>
        <w:left w:val="single" w:sz="6" w:space="9" w:color="333333"/>
        <w:bottom w:val="single" w:sz="6" w:space="6" w:color="333333"/>
        <w:right w:val="single" w:sz="6" w:space="9" w:color="333333"/>
      </w:pBd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icon-bar2">
    <w:name w:val="icon-bar2"/>
    <w:basedOn w:val="Normal"/>
    <w:pPr>
      <w:shd w:val="clear" w:color="auto" w:fill="FFFFF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navbar-link1">
    <w:name w:val="navbar-link1"/>
    <w:basedOn w:val="Normal"/>
    <w:pPr>
      <w:spacing w:after="150" w:line="336" w:lineRule="atLeast"/>
    </w:pPr>
    <w:rPr>
      <w:rFonts w:ascii="Verdana" w:hAnsi="Verdana"/>
      <w:color w:val="E6E6E6"/>
      <w:sz w:val="18"/>
      <w:szCs w:val="18"/>
    </w:rPr>
  </w:style>
  <w:style w:type="paragraph" w:customStyle="1" w:styleId="navbar-link2">
    <w:name w:val="navbar-link2"/>
    <w:basedOn w:val="Normal"/>
    <w:pPr>
      <w:spacing w:after="150" w:line="336" w:lineRule="atLeast"/>
    </w:pPr>
    <w:rPr>
      <w:rFonts w:ascii="Verdana" w:hAnsi="Verdana"/>
      <w:color w:val="FFFFFF"/>
      <w:sz w:val="18"/>
      <w:szCs w:val="18"/>
    </w:rPr>
  </w:style>
  <w:style w:type="paragraph" w:customStyle="1" w:styleId="caret5">
    <w:name w:val="caret5"/>
    <w:basedOn w:val="Normal"/>
    <w:pPr>
      <w:pBdr>
        <w:top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6">
    <w:name w:val="caret6"/>
    <w:basedOn w:val="Normal"/>
    <w:pPr>
      <w:pBdr>
        <w:bottom w:val="single" w:sz="24" w:space="0" w:color="FFFFFF"/>
      </w:pBdr>
      <w:spacing w:after="150" w:line="336" w:lineRule="atLeast"/>
      <w:textAlignment w:val="center"/>
    </w:pPr>
    <w:rPr>
      <w:rFonts w:ascii="Verdana" w:hAnsi="Verdana"/>
      <w:sz w:val="18"/>
      <w:szCs w:val="18"/>
    </w:rPr>
  </w:style>
  <w:style w:type="paragraph" w:customStyle="1" w:styleId="caret7">
    <w:name w:val="caret7"/>
    <w:basedOn w:val="Normal"/>
    <w:pPr>
      <w:pBdr>
        <w:top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after="150" w:line="336" w:lineRule="atLeast"/>
      <w:ind w:left="30"/>
      <w:textAlignment w:val="center"/>
    </w:pPr>
    <w:rPr>
      <w:rFonts w:ascii="Verdana" w:hAnsi="Verdana"/>
      <w:sz w:val="18"/>
      <w:szCs w:val="18"/>
    </w:rPr>
  </w:style>
  <w:style w:type="paragraph" w:customStyle="1" w:styleId="btn1">
    <w:name w:val="btn1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paragraph" w:customStyle="1" w:styleId="close1">
    <w:name w:val="close1"/>
    <w:basedOn w:val="Normal"/>
    <w:pPr>
      <w:spacing w:after="150"/>
    </w:pPr>
    <w:rPr>
      <w:rFonts w:ascii="Verdana" w:hAnsi="Verdana"/>
      <w:b/>
      <w:bCs/>
      <w:color w:val="000000"/>
      <w:sz w:val="32"/>
      <w:szCs w:val="32"/>
    </w:rPr>
  </w:style>
  <w:style w:type="paragraph" w:customStyle="1" w:styleId="arrow1">
    <w:name w:val="arrow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lert-link1">
    <w:name w:val="alert-link1"/>
    <w:basedOn w:val="Normal"/>
    <w:pPr>
      <w:spacing w:after="150" w:line="336" w:lineRule="atLeast"/>
    </w:pPr>
    <w:rPr>
      <w:rFonts w:ascii="Verdana" w:hAnsi="Verdana"/>
      <w:color w:val="A47E3C"/>
      <w:sz w:val="18"/>
      <w:szCs w:val="18"/>
    </w:rPr>
  </w:style>
  <w:style w:type="paragraph" w:customStyle="1" w:styleId="alert-link2">
    <w:name w:val="alert-link2"/>
    <w:basedOn w:val="Normal"/>
    <w:pPr>
      <w:spacing w:after="150" w:line="336" w:lineRule="atLeast"/>
    </w:pPr>
    <w:rPr>
      <w:rFonts w:ascii="Verdana" w:hAnsi="Verdana"/>
      <w:color w:val="356635"/>
      <w:sz w:val="18"/>
      <w:szCs w:val="18"/>
    </w:rPr>
  </w:style>
  <w:style w:type="paragraph" w:customStyle="1" w:styleId="alert-link3">
    <w:name w:val="alert-link3"/>
    <w:basedOn w:val="Normal"/>
    <w:pPr>
      <w:spacing w:after="150" w:line="336" w:lineRule="atLeast"/>
    </w:pPr>
    <w:rPr>
      <w:rFonts w:ascii="Verdana" w:hAnsi="Verdana"/>
      <w:color w:val="953B39"/>
      <w:sz w:val="18"/>
      <w:szCs w:val="18"/>
    </w:rPr>
  </w:style>
  <w:style w:type="paragraph" w:customStyle="1" w:styleId="alert-link4">
    <w:name w:val="alert-link4"/>
    <w:basedOn w:val="Normal"/>
    <w:pPr>
      <w:spacing w:after="150" w:line="336" w:lineRule="atLeast"/>
    </w:pPr>
    <w:rPr>
      <w:rFonts w:ascii="Verdana" w:hAnsi="Verdana"/>
      <w:color w:val="2D6987"/>
      <w:sz w:val="18"/>
      <w:szCs w:val="18"/>
    </w:rPr>
  </w:style>
  <w:style w:type="paragraph" w:customStyle="1" w:styleId="caption10">
    <w:name w:val="caption1"/>
    <w:basedOn w:val="Normal"/>
    <w:pPr>
      <w:spacing w:after="150" w:line="336" w:lineRule="atLeast"/>
    </w:pPr>
    <w:rPr>
      <w:rFonts w:ascii="Verdana" w:hAnsi="Verdana"/>
      <w:color w:val="333333"/>
      <w:sz w:val="18"/>
      <w:szCs w:val="18"/>
    </w:rPr>
  </w:style>
  <w:style w:type="paragraph" w:customStyle="1" w:styleId="media1">
    <w:name w:val="media1"/>
    <w:basedOn w:val="Normal"/>
    <w:pPr>
      <w:spacing w:before="225" w:after="150" w:line="336" w:lineRule="atLeast"/>
    </w:pPr>
    <w:rPr>
      <w:rFonts w:ascii="Verdana" w:hAnsi="Verdana"/>
      <w:sz w:val="18"/>
      <w:szCs w:val="18"/>
    </w:rPr>
  </w:style>
  <w:style w:type="paragraph" w:customStyle="1" w:styleId="progress-bar1">
    <w:name w:val="progress-bar1"/>
    <w:basedOn w:val="Normal"/>
    <w:pPr>
      <w:shd w:val="clear" w:color="auto" w:fill="428BCA"/>
      <w:spacing w:after="150" w:line="336" w:lineRule="atLeast"/>
      <w:jc w:val="center"/>
    </w:pPr>
    <w:rPr>
      <w:rFonts w:ascii="Verdana" w:hAnsi="Verdana"/>
      <w:color w:val="FFFFFF"/>
      <w:sz w:val="18"/>
      <w:szCs w:val="18"/>
    </w:rPr>
  </w:style>
  <w:style w:type="paragraph" w:customStyle="1" w:styleId="progress-bar-danger1">
    <w:name w:val="progress-bar-danger1"/>
    <w:basedOn w:val="Normal"/>
    <w:pPr>
      <w:shd w:val="clear" w:color="auto" w:fill="D9534F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success1">
    <w:name w:val="progress-bar-success1"/>
    <w:basedOn w:val="Normal"/>
    <w:pPr>
      <w:shd w:val="clear" w:color="auto" w:fill="5CB85C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warning1">
    <w:name w:val="progress-bar-warning1"/>
    <w:basedOn w:val="Normal"/>
    <w:pPr>
      <w:shd w:val="clear" w:color="auto" w:fill="F0AD4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progress-bar-info1">
    <w:name w:val="progress-bar-info1"/>
    <w:basedOn w:val="Normal"/>
    <w:pPr>
      <w:shd w:val="clear" w:color="auto" w:fill="5BC0DE"/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accordion-toggle1">
    <w:name w:val="accordion-toggle1"/>
    <w:basedOn w:val="Normal"/>
    <w:pPr>
      <w:spacing w:after="150" w:line="336" w:lineRule="atLeast"/>
    </w:pPr>
    <w:rPr>
      <w:rFonts w:ascii="Verdana" w:hAnsi="Verdana"/>
      <w:sz w:val="18"/>
      <w:szCs w:val="18"/>
    </w:rPr>
  </w:style>
  <w:style w:type="paragraph" w:customStyle="1" w:styleId="glyphicon1">
    <w:name w:val="glyphicon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prev1">
    <w:name w:val="icon-prev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icon-next1">
    <w:name w:val="icon-next1"/>
    <w:basedOn w:val="Normal"/>
    <w:pPr>
      <w:spacing w:after="150" w:line="336" w:lineRule="atLeast"/>
      <w:ind w:left="-150"/>
    </w:pPr>
    <w:rPr>
      <w:sz w:val="18"/>
      <w:szCs w:val="18"/>
    </w:rPr>
  </w:style>
  <w:style w:type="paragraph" w:customStyle="1" w:styleId="active1">
    <w:name w:val="active1"/>
    <w:basedOn w:val="Normal"/>
    <w:pPr>
      <w:shd w:val="clear" w:color="auto" w:fill="FFFFFF"/>
      <w:spacing w:line="336" w:lineRule="atLeast"/>
    </w:pPr>
    <w:rPr>
      <w:rFonts w:ascii="Verdana" w:hAnsi="Verdana"/>
      <w:sz w:val="18"/>
      <w:szCs w:val="18"/>
    </w:rPr>
  </w:style>
  <w:style w:type="paragraph" w:customStyle="1" w:styleId="btn2">
    <w:name w:val="btn2"/>
    <w:basedOn w:val="Normal"/>
    <w:pPr>
      <w:jc w:val="center"/>
      <w:textAlignment w:val="center"/>
    </w:pPr>
    <w:rPr>
      <w:rFonts w:ascii="Verdana" w:hAnsi="Verdana"/>
      <w:sz w:val="21"/>
      <w:szCs w:val="21"/>
    </w:rPr>
  </w:style>
  <w:style w:type="character" w:customStyle="1" w:styleId="icon-bar3">
    <w:name w:val="icon-bar3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1124F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24F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64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E1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64E1D"/>
    <w:rPr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E1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64E1D"/>
    <w:rPr>
      <w:b/>
      <w:bCs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38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21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1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401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723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24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27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help.png" TargetMode="External"/><Relationship Id="rId3" Type="http://schemas.microsoft.com/office/2007/relationships/stylesWithEffects" Target="stylesWithEffects.xml"/><Relationship Id="rId7" Type="http://schemas.openxmlformats.org/officeDocument/2006/relationships/image" Target="../help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help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3780</Words>
  <Characters>21547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Vaccine administration recommendations</vt:lpstr>
    </vt:vector>
  </TitlesOfParts>
  <Company/>
  <LinksUpToDate>false</LinksUpToDate>
  <CharactersWithSpaces>25277</CharactersWithSpaces>
  <SharedDoc>false</SharedDoc>
  <HLinks>
    <vt:vector size="378" baseType="variant">
      <vt:variant>
        <vt:i4>1245203</vt:i4>
      </vt:variant>
      <vt:variant>
        <vt:i4>186</vt:i4>
      </vt:variant>
      <vt:variant>
        <vt:i4>0</vt:i4>
      </vt:variant>
      <vt:variant>
        <vt:i4>5</vt:i4>
      </vt:variant>
      <vt:variant>
        <vt:lpwstr>../immunization.html</vt:lpwstr>
      </vt:variant>
      <vt:variant>
        <vt:lpwstr/>
      </vt:variant>
      <vt:variant>
        <vt:i4>4063293</vt:i4>
      </vt:variant>
      <vt:variant>
        <vt:i4>183</vt:i4>
      </vt:variant>
      <vt:variant>
        <vt:i4>0</vt:i4>
      </vt:variant>
      <vt:variant>
        <vt:i4>5</vt:i4>
      </vt:variant>
      <vt:variant>
        <vt:lpwstr>../patient.html</vt:lpwstr>
      </vt:variant>
      <vt:variant>
        <vt:lpwstr/>
      </vt:variant>
      <vt:variant>
        <vt:i4>2752545</vt:i4>
      </vt:variant>
      <vt:variant>
        <vt:i4>180</vt:i4>
      </vt:variant>
      <vt:variant>
        <vt:i4>0</vt:i4>
      </vt:variant>
      <vt:variant>
        <vt:i4>5</vt:i4>
      </vt:variant>
      <vt:variant>
        <vt:lpwstr>../adversereaction.html</vt:lpwstr>
      </vt:variant>
      <vt:variant>
        <vt:lpwstr/>
      </vt:variant>
      <vt:variant>
        <vt:i4>2293809</vt:i4>
      </vt:variant>
      <vt:variant>
        <vt:i4>177</vt:i4>
      </vt:variant>
      <vt:variant>
        <vt:i4>0</vt:i4>
      </vt:variant>
      <vt:variant>
        <vt:i4>5</vt:i4>
      </vt:variant>
      <vt:variant>
        <vt:lpwstr>../observation.html</vt:lpwstr>
      </vt:variant>
      <vt:variant>
        <vt:lpwstr/>
      </vt:variant>
      <vt:variant>
        <vt:i4>7864418</vt:i4>
      </vt:variant>
      <vt:variant>
        <vt:i4>174</vt:i4>
      </vt:variant>
      <vt:variant>
        <vt:i4>0</vt:i4>
      </vt:variant>
      <vt:variant>
        <vt:i4>5</vt:i4>
      </vt:variant>
      <vt:variant>
        <vt:lpwstr>../allergyintolerance.html</vt:lpwstr>
      </vt:variant>
      <vt:variant>
        <vt:lpwstr/>
      </vt:variant>
      <vt:variant>
        <vt:i4>6881403</vt:i4>
      </vt:variant>
      <vt:variant>
        <vt:i4>171</vt:i4>
      </vt:variant>
      <vt:variant>
        <vt:i4>0</vt:i4>
      </vt:variant>
      <vt:variant>
        <vt:i4>5</vt:i4>
      </vt:variant>
      <vt:variant>
        <vt:lpwstr>../search.html</vt:lpwstr>
      </vt:variant>
      <vt:variant>
        <vt:lpwstr/>
      </vt:variant>
      <vt:variant>
        <vt:i4>2883623</vt:i4>
      </vt:variant>
      <vt:variant>
        <vt:i4>168</vt:i4>
      </vt:variant>
      <vt:variant>
        <vt:i4>0</vt:i4>
      </vt:variant>
      <vt:variant>
        <vt:i4>5</vt:i4>
      </vt:variant>
      <vt:variant>
        <vt:lpwstr>../valueset-immunization-recommendation-date-criterion.html</vt:lpwstr>
      </vt:variant>
      <vt:variant>
        <vt:lpwstr/>
      </vt:variant>
      <vt:variant>
        <vt:i4>2555943</vt:i4>
      </vt:variant>
      <vt:variant>
        <vt:i4>165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>example</vt:lpwstr>
      </vt:variant>
      <vt:variant>
        <vt:i4>3342438</vt:i4>
      </vt:variant>
      <vt:variant>
        <vt:i4>162</vt:i4>
      </vt:variant>
      <vt:variant>
        <vt:i4>0</vt:i4>
      </vt:variant>
      <vt:variant>
        <vt:i4>5</vt:i4>
      </vt:variant>
      <vt:variant>
        <vt:lpwstr>../valueset-immunization-recommendation-status.html</vt:lpwstr>
      </vt:variant>
      <vt:variant>
        <vt:lpwstr/>
      </vt:variant>
      <vt:variant>
        <vt:i4>2555943</vt:i4>
      </vt:variant>
      <vt:variant>
        <vt:i4>159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>example</vt:lpwstr>
      </vt:variant>
      <vt:variant>
        <vt:i4>7405693</vt:i4>
      </vt:variant>
      <vt:variant>
        <vt:i4>156</vt:i4>
      </vt:variant>
      <vt:variant>
        <vt:i4>0</vt:i4>
      </vt:variant>
      <vt:variant>
        <vt:i4>5</vt:i4>
      </vt:variant>
      <vt:variant>
        <vt:lpwstr>../v3/vs/VaccineType/index.html</vt:lpwstr>
      </vt:variant>
      <vt:variant>
        <vt:lpwstr/>
      </vt:variant>
      <vt:variant>
        <vt:i4>2555943</vt:i4>
      </vt:variant>
      <vt:variant>
        <vt:i4>153</vt:i4>
      </vt:variant>
      <vt:variant>
        <vt:i4>0</vt:i4>
      </vt:variant>
      <vt:variant>
        <vt:i4>5</vt:i4>
      </vt:variant>
      <vt:variant>
        <vt:lpwstr>../terminologies.html</vt:lpwstr>
      </vt:variant>
      <vt:variant>
        <vt:lpwstr>example</vt:lpwstr>
      </vt:variant>
      <vt:variant>
        <vt:i4>6291579</vt:i4>
      </vt:variant>
      <vt:variant>
        <vt:i4>150</vt:i4>
      </vt:variant>
      <vt:variant>
        <vt:i4>0</vt:i4>
      </vt:variant>
      <vt:variant>
        <vt:i4>5</vt:i4>
      </vt:variant>
      <vt:variant>
        <vt:lpwstr>../immunizationrecommendation.profile.xml.html</vt:lpwstr>
      </vt:variant>
      <vt:variant>
        <vt:lpwstr/>
      </vt:variant>
      <vt:variant>
        <vt:i4>917514</vt:i4>
      </vt:variant>
      <vt:variant>
        <vt:i4>147</vt:i4>
      </vt:variant>
      <vt:variant>
        <vt:i4>0</vt:i4>
      </vt:variant>
      <vt:variant>
        <vt:i4>5</vt:i4>
      </vt:variant>
      <vt:variant>
        <vt:lpwstr>../immunizationrecommendation.sch</vt:lpwstr>
      </vt:variant>
      <vt:variant>
        <vt:lpwstr/>
      </vt:variant>
      <vt:variant>
        <vt:i4>1966081</vt:i4>
      </vt:variant>
      <vt:variant>
        <vt:i4>144</vt:i4>
      </vt:variant>
      <vt:variant>
        <vt:i4>0</vt:i4>
      </vt:variant>
      <vt:variant>
        <vt:i4>5</vt:i4>
      </vt:variant>
      <vt:variant>
        <vt:lpwstr>../immunizationrecommendation.xsd</vt:lpwstr>
      </vt:variant>
      <vt:variant>
        <vt:lpwstr/>
      </vt:variant>
      <vt:variant>
        <vt:i4>1966082</vt:i4>
      </vt:variant>
      <vt:variant>
        <vt:i4>141</vt:i4>
      </vt:variant>
      <vt:variant>
        <vt:i4>0</vt:i4>
      </vt:variant>
      <vt:variant>
        <vt:i4>5</vt:i4>
      </vt:variant>
      <vt:variant>
        <vt:lpwstr>../allergyintolerance.html</vt:lpwstr>
      </vt:variant>
      <vt:variant>
        <vt:lpwstr>AllergyIntolerance</vt:lpwstr>
      </vt:variant>
      <vt:variant>
        <vt:i4>5242958</vt:i4>
      </vt:variant>
      <vt:variant>
        <vt:i4>138</vt:i4>
      </vt:variant>
      <vt:variant>
        <vt:i4>0</vt:i4>
      </vt:variant>
      <vt:variant>
        <vt:i4>5</vt:i4>
      </vt:variant>
      <vt:variant>
        <vt:lpwstr>../adversereaction.html</vt:lpwstr>
      </vt:variant>
      <vt:variant>
        <vt:lpwstr>AdverseReaction</vt:lpwstr>
      </vt:variant>
      <vt:variant>
        <vt:i4>4784215</vt:i4>
      </vt:variant>
      <vt:variant>
        <vt:i4>135</vt:i4>
      </vt:variant>
      <vt:variant>
        <vt:i4>0</vt:i4>
      </vt:variant>
      <vt:variant>
        <vt:i4>5</vt:i4>
      </vt:variant>
      <vt:variant>
        <vt:lpwstr>../observation.html</vt:lpwstr>
      </vt:variant>
      <vt:variant>
        <vt:lpwstr>Observation</vt:lpwstr>
      </vt:variant>
      <vt:variant>
        <vt:i4>6815846</vt:i4>
      </vt:variant>
      <vt:variant>
        <vt:i4>132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917568</vt:i4>
      </vt:variant>
      <vt:variant>
        <vt:i4>129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ImmunizationRecommendation.recommendation.supportingPatientInformation</vt:lpwstr>
      </vt:variant>
      <vt:variant>
        <vt:i4>262168</vt:i4>
      </vt:variant>
      <vt:variant>
        <vt:i4>126</vt:i4>
      </vt:variant>
      <vt:variant>
        <vt:i4>0</vt:i4>
      </vt:variant>
      <vt:variant>
        <vt:i4>5</vt:i4>
      </vt:variant>
      <vt:variant>
        <vt:lpwstr>../immunization.html</vt:lpwstr>
      </vt:variant>
      <vt:variant>
        <vt:lpwstr>Immunization</vt:lpwstr>
      </vt:variant>
      <vt:variant>
        <vt:i4>6815846</vt:i4>
      </vt:variant>
      <vt:variant>
        <vt:i4>123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6553641</vt:i4>
      </vt:variant>
      <vt:variant>
        <vt:i4>120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ImmunizationRecommendation.recommendation.supportingImmunization</vt:lpwstr>
      </vt:variant>
      <vt:variant>
        <vt:i4>3538984</vt:i4>
      </vt:variant>
      <vt:variant>
        <vt:i4>117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6750313</vt:i4>
      </vt:variant>
      <vt:variant>
        <vt:i4>114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ImmunizationRecommendation.recommendation.protocol.series</vt:lpwstr>
      </vt:variant>
      <vt:variant>
        <vt:i4>196639</vt:i4>
      </vt:variant>
      <vt:variant>
        <vt:i4>111</vt:i4>
      </vt:variant>
      <vt:variant>
        <vt:i4>0</vt:i4>
      </vt:variant>
      <vt:variant>
        <vt:i4>5</vt:i4>
      </vt:variant>
      <vt:variant>
        <vt:lpwstr>../organization.html</vt:lpwstr>
      </vt:variant>
      <vt:variant>
        <vt:lpwstr>Organization</vt:lpwstr>
      </vt:variant>
      <vt:variant>
        <vt:i4>6815846</vt:i4>
      </vt:variant>
      <vt:variant>
        <vt:i4>108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6881406</vt:i4>
      </vt:variant>
      <vt:variant>
        <vt:i4>105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ImmunizationRecommendation.recommendation.protocol.authority</vt:lpwstr>
      </vt:variant>
      <vt:variant>
        <vt:i4>3538984</vt:i4>
      </vt:variant>
      <vt:variant>
        <vt:i4>102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string</vt:lpwstr>
      </vt:variant>
      <vt:variant>
        <vt:i4>1114129</vt:i4>
      </vt:variant>
      <vt:variant>
        <vt:i4>99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ImmunizationRecommendation.recommendation.protocol.description</vt:lpwstr>
      </vt:variant>
      <vt:variant>
        <vt:i4>2228285</vt:i4>
      </vt:variant>
      <vt:variant>
        <vt:i4>96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1048593</vt:i4>
      </vt:variant>
      <vt:variant>
        <vt:i4>93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ImmunizationRecommendation.recommendation.protocol.doseSequence</vt:lpwstr>
      </vt:variant>
      <vt:variant>
        <vt:i4>196683</vt:i4>
      </vt:variant>
      <vt:variant>
        <vt:i4>90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ImmunizationRecommendation.recommendation.protocol</vt:lpwstr>
      </vt:variant>
      <vt:variant>
        <vt:i4>4456526</vt:i4>
      </vt:variant>
      <vt:variant>
        <vt:i4>87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3080246</vt:i4>
      </vt:variant>
      <vt:variant>
        <vt:i4>84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ImmunizationRecommendation.recommendation.dateCriterion.value</vt:lpwstr>
      </vt:variant>
      <vt:variant>
        <vt:i4>2883623</vt:i4>
      </vt:variant>
      <vt:variant>
        <vt:i4>81</vt:i4>
      </vt:variant>
      <vt:variant>
        <vt:i4>0</vt:i4>
      </vt:variant>
      <vt:variant>
        <vt:i4>5</vt:i4>
      </vt:variant>
      <vt:variant>
        <vt:lpwstr>../valueset-immunization-recommendation-date-criterion.html</vt:lpwstr>
      </vt:variant>
      <vt:variant>
        <vt:lpwstr/>
      </vt:variant>
      <vt:variant>
        <vt:i4>3997733</vt:i4>
      </vt:variant>
      <vt:variant>
        <vt:i4>78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ImmunizationRecommendation.recommendation.dateCriterion.code</vt:lpwstr>
      </vt:variant>
      <vt:variant>
        <vt:i4>1376322</vt:i4>
      </vt:variant>
      <vt:variant>
        <vt:i4>72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ImmunizationRecommendation.recommendation.dateCriterion</vt:lpwstr>
      </vt:variant>
      <vt:variant>
        <vt:i4>3342438</vt:i4>
      </vt:variant>
      <vt:variant>
        <vt:i4>69</vt:i4>
      </vt:variant>
      <vt:variant>
        <vt:i4>0</vt:i4>
      </vt:variant>
      <vt:variant>
        <vt:i4>5</vt:i4>
      </vt:variant>
      <vt:variant>
        <vt:lpwstr>../valueset-immunization-recommendation-status.html</vt:lpwstr>
      </vt:variant>
      <vt:variant>
        <vt:lpwstr/>
      </vt:variant>
      <vt:variant>
        <vt:i4>3997733</vt:i4>
      </vt:variant>
      <vt:variant>
        <vt:i4>66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6684727</vt:i4>
      </vt:variant>
      <vt:variant>
        <vt:i4>63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ImmunizationRecommendation.recommendation.forecastStatus</vt:lpwstr>
      </vt:variant>
      <vt:variant>
        <vt:i4>2228285</vt:i4>
      </vt:variant>
      <vt:variant>
        <vt:i4>60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integer</vt:lpwstr>
      </vt:variant>
      <vt:variant>
        <vt:i4>6619173</vt:i4>
      </vt:variant>
      <vt:variant>
        <vt:i4>57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ImmunizationRecommendation.recommendation.doseNumber</vt:lpwstr>
      </vt:variant>
      <vt:variant>
        <vt:i4>7405693</vt:i4>
      </vt:variant>
      <vt:variant>
        <vt:i4>54</vt:i4>
      </vt:variant>
      <vt:variant>
        <vt:i4>0</vt:i4>
      </vt:variant>
      <vt:variant>
        <vt:i4>5</vt:i4>
      </vt:variant>
      <vt:variant>
        <vt:lpwstr>../v3/vs/VaccineType/index.html</vt:lpwstr>
      </vt:variant>
      <vt:variant>
        <vt:lpwstr/>
      </vt:variant>
      <vt:variant>
        <vt:i4>3997733</vt:i4>
      </vt:variant>
      <vt:variant>
        <vt:i4>51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CodeableConcept</vt:lpwstr>
      </vt:variant>
      <vt:variant>
        <vt:i4>6422580</vt:i4>
      </vt:variant>
      <vt:variant>
        <vt:i4>48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ImmunizationRecommendation.recommendation.vaccineType</vt:lpwstr>
      </vt:variant>
      <vt:variant>
        <vt:i4>4456526</vt:i4>
      </vt:variant>
      <vt:variant>
        <vt:i4>45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dateTime</vt:lpwstr>
      </vt:variant>
      <vt:variant>
        <vt:i4>917572</vt:i4>
      </vt:variant>
      <vt:variant>
        <vt:i4>42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ImmunizationRecommendation.recommendation.date</vt:lpwstr>
      </vt:variant>
      <vt:variant>
        <vt:i4>2359354</vt:i4>
      </vt:variant>
      <vt:variant>
        <vt:i4>39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ImmunizationRecommendation.recommendation</vt:lpwstr>
      </vt:variant>
      <vt:variant>
        <vt:i4>5767260</vt:i4>
      </vt:variant>
      <vt:variant>
        <vt:i4>36</vt:i4>
      </vt:variant>
      <vt:variant>
        <vt:i4>0</vt:i4>
      </vt:variant>
      <vt:variant>
        <vt:i4>5</vt:i4>
      </vt:variant>
      <vt:variant>
        <vt:lpwstr>../patient.html</vt:lpwstr>
      </vt:variant>
      <vt:variant>
        <vt:lpwstr>Patient</vt:lpwstr>
      </vt:variant>
      <vt:variant>
        <vt:i4>6815846</vt:i4>
      </vt:variant>
      <vt:variant>
        <vt:i4>33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Resource</vt:lpwstr>
      </vt:variant>
      <vt:variant>
        <vt:i4>4325447</vt:i4>
      </vt:variant>
      <vt:variant>
        <vt:i4>30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ImmunizationRecommendation.subject</vt:lpwstr>
      </vt:variant>
      <vt:variant>
        <vt:i4>3407932</vt:i4>
      </vt:variant>
      <vt:variant>
        <vt:i4>27</vt:i4>
      </vt:variant>
      <vt:variant>
        <vt:i4>0</vt:i4>
      </vt:variant>
      <vt:variant>
        <vt:i4>5</vt:i4>
      </vt:variant>
      <vt:variant>
        <vt:lpwstr>../datatypes.html</vt:lpwstr>
      </vt:variant>
      <vt:variant>
        <vt:lpwstr>Identifier</vt:lpwstr>
      </vt:variant>
      <vt:variant>
        <vt:i4>3735601</vt:i4>
      </vt:variant>
      <vt:variant>
        <vt:i4>24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ImmunizationRecommendation.identifier</vt:lpwstr>
      </vt:variant>
      <vt:variant>
        <vt:i4>6422643</vt:i4>
      </vt:variant>
      <vt:variant>
        <vt:i4>21</vt:i4>
      </vt:variant>
      <vt:variant>
        <vt:i4>0</vt:i4>
      </vt:variant>
      <vt:variant>
        <vt:i4>5</vt:i4>
      </vt:variant>
      <vt:variant>
        <vt:lpwstr>../references.html</vt:lpwstr>
      </vt:variant>
      <vt:variant>
        <vt:lpwstr>contained</vt:lpwstr>
      </vt:variant>
      <vt:variant>
        <vt:i4>4915294</vt:i4>
      </vt:variant>
      <vt:variant>
        <vt:i4>18</vt:i4>
      </vt:variant>
      <vt:variant>
        <vt:i4>0</vt:i4>
      </vt:variant>
      <vt:variant>
        <vt:i4>5</vt:i4>
      </vt:variant>
      <vt:variant>
        <vt:lpwstr>../narrative.html</vt:lpwstr>
      </vt:variant>
      <vt:variant>
        <vt:lpwstr>Narrative</vt:lpwstr>
      </vt:variant>
      <vt:variant>
        <vt:i4>5767251</vt:i4>
      </vt:variant>
      <vt:variant>
        <vt:i4>15</vt:i4>
      </vt:variant>
      <vt:variant>
        <vt:i4>0</vt:i4>
      </vt:variant>
      <vt:variant>
        <vt:i4>5</vt:i4>
      </vt:variant>
      <vt:variant>
        <vt:lpwstr>../extensibility.html</vt:lpwstr>
      </vt:variant>
      <vt:variant>
        <vt:lpwstr>modifierExtension</vt:lpwstr>
      </vt:variant>
      <vt:variant>
        <vt:i4>4456527</vt:i4>
      </vt:variant>
      <vt:variant>
        <vt:i4>12</vt:i4>
      </vt:variant>
      <vt:variant>
        <vt:i4>0</vt:i4>
      </vt:variant>
      <vt:variant>
        <vt:i4>5</vt:i4>
      </vt:variant>
      <vt:variant>
        <vt:lpwstr>../extensibility.html</vt:lpwstr>
      </vt:variant>
      <vt:variant>
        <vt:lpwstr/>
      </vt:variant>
      <vt:variant>
        <vt:i4>5177414</vt:i4>
      </vt:variant>
      <vt:variant>
        <vt:i4>9</vt:i4>
      </vt:variant>
      <vt:variant>
        <vt:i4>0</vt:i4>
      </vt:variant>
      <vt:variant>
        <vt:i4>5</vt:i4>
      </vt:variant>
      <vt:variant>
        <vt:lpwstr>../resources.html</vt:lpwstr>
      </vt:variant>
      <vt:variant>
        <vt:lpwstr/>
      </vt:variant>
      <vt:variant>
        <vt:i4>2949165</vt:i4>
      </vt:variant>
      <vt:variant>
        <vt:i4>3</vt:i4>
      </vt:variant>
      <vt:variant>
        <vt:i4>0</vt:i4>
      </vt:variant>
      <vt:variant>
        <vt:i4>5</vt:i4>
      </vt:variant>
      <vt:variant>
        <vt:lpwstr>../formats.html</vt:lpwstr>
      </vt:variant>
      <vt:variant>
        <vt:lpwstr/>
      </vt:variant>
      <vt:variant>
        <vt:i4>4325397</vt:i4>
      </vt:variant>
      <vt:variant>
        <vt:i4>0</vt:i4>
      </vt:variant>
      <vt:variant>
        <vt:i4>0</vt:i4>
      </vt:variant>
      <vt:variant>
        <vt:i4>5</vt:i4>
      </vt:variant>
      <vt:variant>
        <vt:lpwstr>../immunizationrecommendation-definitions.html</vt:lpwstr>
      </vt:variant>
      <vt:variant>
        <vt:lpwstr>ImmunizationRecommendation</vt:lpwstr>
      </vt:variant>
      <vt:variant>
        <vt:i4>655417</vt:i4>
      </vt:variant>
      <vt:variant>
        <vt:i4>3928</vt:i4>
      </vt:variant>
      <vt:variant>
        <vt:i4>1025</vt:i4>
      </vt:variant>
      <vt:variant>
        <vt:i4>1</vt:i4>
      </vt:variant>
      <vt:variant>
        <vt:lpwstr>C:\Users\office\Documents\Projects\HL7Generator\FHIR2\build\publish\help.png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Vaccine administration recommendations</dc:title>
  <dc:subject/>
  <dc:creator>Lloyd McKenzie</dc:creator>
  <cp:keywords/>
  <dc:description/>
  <cp:lastModifiedBy>Grahame</cp:lastModifiedBy>
  <cp:revision>4</cp:revision>
  <dcterms:created xsi:type="dcterms:W3CDTF">2014-01-11T16:38:00Z</dcterms:created>
  <dcterms:modified xsi:type="dcterms:W3CDTF">2014-01-15T21:45:00Z</dcterms:modified>
</cp:coreProperties>
</file>