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3E7C" w:rsidRPr="00E03ABC" w:rsidRDefault="00C63E7C">
      <w:pPr>
        <w:pStyle w:val="Heading2"/>
        <w:divId w:val="1120107617"/>
        <w:rPr>
          <w:rFonts w:cs="Arial"/>
          <w:lang w:val="en-US"/>
        </w:rPr>
      </w:pPr>
      <w:r w:rsidRPr="00E03ABC">
        <w:rPr>
          <w:rStyle w:val="sectioncount"/>
          <w:rFonts w:cs="Arial"/>
          <w:lang w:val="en-US"/>
        </w:rPr>
        <w:t>4.14.6</w:t>
      </w:r>
      <w:bookmarkStart w:id="0" w:name="4.14.6"/>
      <w:r w:rsidRPr="00E03ABC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commentRangeStart w:id="1"/>
      <w:r w:rsidRPr="00E03ABC">
        <w:rPr>
          <w:rFonts w:cs="Arial"/>
          <w:lang w:val="en-US"/>
        </w:rPr>
        <w:t>Resource ImmunizationRecommendation - Formal Definitions</w:t>
      </w:r>
      <w:commentRangeEnd w:id="1"/>
      <w:r w:rsidR="00770559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"/>
      </w:r>
    </w:p>
    <w:p w:rsidR="00C63E7C" w:rsidRPr="00E03ABC" w:rsidRDefault="00C63E7C">
      <w:pPr>
        <w:pStyle w:val="NormalWeb"/>
        <w:divId w:val="1120107617"/>
        <w:rPr>
          <w:rFonts w:cs="Arial"/>
          <w:color w:val="333333"/>
          <w:lang w:val="en-US"/>
        </w:rPr>
      </w:pPr>
      <w:r w:rsidRPr="00E03ABC">
        <w:rPr>
          <w:rFonts w:cs="Arial"/>
          <w:color w:val="333333"/>
          <w:lang w:val="en-US"/>
        </w:rPr>
        <w:t>Formal definitions for the elements in the immunizationrecommendation resource.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8443"/>
      </w:tblGrid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" w:name="ImmunizationRecommendation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</w:t>
            </w:r>
            <w:bookmarkEnd w:id="3"/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patient's point-of-time immunization status and recommendation with optional supporting justification.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" w:author="Lloyd McKenzie" w:date="2013-12-30T22:34:00Z">
              <w:del w:id="6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7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8" w:name="ImmunizationRecommendation.identifier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ImmunizationRecommendation.identifier</w:t>
            </w:r>
            <w:bookmarkEnd w:id="8"/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unique identifier assigned to this particular recommendation record.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0" w:author="Lloyd McKenzie" w:date="2013-12-30T22:34:00Z">
              <w:del w:id="1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" w:author="Lloyd McKenzie" w:date="2013-12-30T22:34:00Z">
              <w:del w:id="1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18" w:author="Lloyd McKenzie" w:date="2013-12-30T22:34:00Z">
              <w:del w:id="1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2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1" w:name="ImmunizationRecommendation.subject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ImmunizationRecommendation.subject</w:t>
            </w:r>
            <w:bookmarkEnd w:id="21"/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patient who is the subject of the profile.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" w:author="Lloyd McKenzie" w:date="2013-12-30T22:34:00Z">
              <w:del w:id="24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7" w:author="Lloyd McKenzie" w:date="2013-12-30T22:34:00Z">
              <w:del w:id="28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9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31" w:author="Lloyd McKenzie" w:date="2013-12-30T22:34:00Z">
              <w:del w:id="32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33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Pro\\HL7_working_docs\\patient.html" \l "Patient"</w:instrText>
              </w:r>
            </w:ins>
            <w:ins w:id="35" w:author="Lloyd McKenzie" w:date="2013-12-30T22:34:00Z">
              <w:del w:id="36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"../patient.html" \l "Patient"</w:delInstrText>
                </w:r>
              </w:del>
            </w:ins>
            <w:del w:id="37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"patient.html" \l "Patient"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8" w:name="ImmunizationRecommendation.recommendatio"/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administration recommendations.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0" w:author="Lloyd McKenzie" w:date="2013-12-30T22:34:00Z">
              <w:del w:id="4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date the immunization recommendation was created.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4" w:author="Lloyd McKenzie" w:date="2013-12-30T22:34:00Z">
              <w:del w:id="4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8" w:author="Lloyd McKenzie" w:date="2013-12-30T22:34:00Z">
              <w:del w:id="4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52" w:author="Lloyd McKenzie" w:date="2013-12-30T22:34:00Z">
              <w:del w:id="5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5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ImmunizationRecommendation.recommendation.vaccineType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that pertains to the recommendation.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6" w:author="Lloyd McKenzie" w:date="2013-12-30T22:34:00Z">
              <w:del w:id="5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60" w:author="Lloyd McKenzie" w:date="2013-12-30T22:34:00Z">
              <w:del w:id="6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6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VaccineType : The type of vaccine administered 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Pro\\HL7_working_docs\\v3\\vs\\VaccineType\\index.html"</w:instrText>
              </w:r>
            </w:ins>
            <w:ins w:id="64" w:author="Lloyd McKenzie" w:date="2013-12-30T22:34:00Z">
              <w:del w:id="6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"../v3/vs/VaccineType/index.html"</w:delInstrText>
                </w:r>
              </w:del>
            </w:ins>
            <w:del w:id="6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"v3/vs/VaccineType/index.html"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68" w:author="Lloyd McKenzie" w:date="2013-12-30T22:34:00Z">
              <w:del w:id="6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7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72" w:author="Lloyd McKenzie" w:date="2013-12-30T22:34:00Z">
              <w:del w:id="7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7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ImmunizationRecommendation.recommendation.doseNumber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This indicates the next recommended dose number (e.g. dose 2 is the next recommended dose).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76" w:author="Lloyd McKenzie" w:date="2013-12-30T22:34:00Z">
              <w:del w:id="7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7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80" w:author="Lloyd McKenzie" w:date="2013-12-30T22:34:00Z">
              <w:del w:id="8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8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84" w:author="Lloyd McKenzie" w:date="2013-12-30T22:34:00Z">
              <w:del w:id="8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8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May need other dose concepts such as administered vs. valid.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ImmunizationRecommendation.recommendation.forecastStatus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administration status.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88" w:author="Lloyd McKenzie" w:date="2013-12-30T22:34:00Z">
              <w:del w:id="8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9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92" w:author="Lloyd McKenzie" w:date="2013-12-30T22:34:00Z">
              <w:del w:id="9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9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ImmunizationRecommendationStatus : 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Pro\\HL7_working_docs\\valueset-immunization-recommendation-status.html"</w:instrText>
              </w:r>
            </w:ins>
            <w:ins w:id="96" w:author="Lloyd McKenzie" w:date="2013-12-30T22:34:00Z">
              <w:del w:id="9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"../valueset-immunization-recommendation-status.html"</w:delInstrText>
                </w:r>
              </w:del>
            </w:ins>
            <w:del w:id="9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"valueset-immunization-recommendation-status.html"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00" w:author="Lloyd McKenzie" w:date="2013-12-30T22:34:00Z">
              <w:del w:id="10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0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104" w:author="Lloyd McKenzie" w:date="2013-12-30T22:34:00Z">
              <w:del w:id="10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10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ImmunizationRecommendation.recommendation.dateCriterion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date recommendations - e.g. earliest date to administer, latest date to administer, etc.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08" w:author="Lloyd McKenzie" w:date="2013-12-30T22:34:00Z">
              <w:del w:id="10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ImmunizationRecommendation.recommendation.dateCriterion.code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classification of recommendation - e.g. earliest date to give, latest date to give, etc.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12" w:author="Lloyd McKenzie" w:date="2013-12-30T22:34:00Z">
              <w:del w:id="11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116" w:author="Lloyd McKenzie" w:date="2013-12-30T22:34:00Z">
              <w:del w:id="11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11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ImmunizationRecommendationDateCriterion : 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Pro\\HL7_working_docs\\valueset-immunization-recommendation-date-criterion.html"</w:instrText>
              </w:r>
            </w:ins>
            <w:ins w:id="120" w:author="Lloyd McKenzie" w:date="2013-12-30T22:34:00Z">
              <w:del w:id="12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"../valueset-immunization-recommendation-date-criterion.html"</w:delInstrText>
                </w:r>
              </w:del>
            </w:ins>
            <w:del w:id="12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"valueset-immunization-recommendation-date-criterion.html"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24" w:author="Lloyd McKenzie" w:date="2013-12-30T22:34:00Z">
              <w:del w:id="12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2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128" w:author="Lloyd McKenzie" w:date="2013-12-30T22:34:00Z">
              <w:del w:id="12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13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ImmunizationRecommendation.recommendation.dateCriterion.value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recommendation.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32" w:author="Lloyd McKenzie" w:date="2013-12-30T22:34:00Z">
              <w:del w:id="13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3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36" w:author="Lloyd McKenzie" w:date="2013-12-30T22:34:00Z">
              <w:del w:id="13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3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140" w:author="Lloyd McKenzie" w:date="2013-12-30T22:34:00Z">
              <w:del w:id="14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14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information about the protocol under which the vaccine was administered.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44" w:author="Lloyd McKenzie" w:date="2013-12-30T22:34:00Z">
              <w:del w:id="14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4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ImmunizationRecommendation.recommendation.protocol.doseSequence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the nominal position in a series of the next dose. This is the recommended dose number as per a specified protocol.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48" w:author="Lloyd McKenzie" w:date="2013-12-30T22:34:00Z">
              <w:del w:id="14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5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52" w:author="Lloyd McKenzie" w:date="2013-12-30T22:34:00Z">
              <w:del w:id="15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5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156" w:author="Lloyd McKenzie" w:date="2013-12-30T22:34:00Z">
              <w:del w:id="15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15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ImmunizationRecommendation.recommendation.protocol.description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the description about the protocol under which the vaccine was administered.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60" w:author="Lloyd McKenzie" w:date="2013-12-30T22:34:00Z">
              <w:del w:id="16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6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64" w:author="Lloyd McKenzie" w:date="2013-12-30T22:34:00Z">
              <w:del w:id="16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168" w:author="Lloyd McKenzie" w:date="2013-12-30T22:34:00Z">
              <w:del w:id="16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17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ImmunizationRecommendation.recommendation.protocol.authority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the authority who published the protocol? E.g. ACIP.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72" w:author="Lloyd McKenzie" w:date="2013-12-30T22:34:00Z">
              <w:del w:id="17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7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76" w:author="Lloyd McKenzie" w:date="2013-12-30T22:34:00Z">
              <w:del w:id="17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7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80" w:author="Lloyd McKenzie" w:date="2013-12-30T22:34:00Z">
              <w:del w:id="18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8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Pro\\HL7_working_docs\\organization.html" \l "Organization"</w:instrText>
              </w:r>
            </w:ins>
            <w:ins w:id="184" w:author="Lloyd McKenzie" w:date="2013-12-30T22:34:00Z">
              <w:del w:id="18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"../organization.html" \l "Organization"</w:delInstrText>
                </w:r>
              </w:del>
            </w:ins>
            <w:del w:id="18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"organization.html" \l "Organization"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Organization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ImmunizationRecommendation.recommendation.protocol.series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One possible path to achieve presumed immunity against a disease - within the context of an authority.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88" w:author="Lloyd McKenzie" w:date="2013-12-30T22:34:00Z">
              <w:del w:id="18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9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92" w:author="Lloyd McKenzie" w:date="2013-12-30T22:34:00Z">
              <w:del w:id="19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9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196" w:author="Lloyd McKenzie" w:date="2013-12-30T22:34:00Z">
              <w:del w:id="19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19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ImmunizationRecommendation.recommendation.supportingImmunization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 event history that supports the status and recommendation.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00" w:author="Lloyd McKenzie" w:date="2013-12-30T22:34:00Z">
              <w:del w:id="20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0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04" w:author="Lloyd McKenzie" w:date="2013-12-30T22:34:00Z">
              <w:del w:id="20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0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208" w:author="Lloyd McKenzie" w:date="2013-12-30T22:34:00Z">
              <w:del w:id="20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21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Pro\\HL7_working_docs\\immunization.html" \l "Immunization"</w:instrText>
              </w:r>
            </w:ins>
            <w:ins w:id="212" w:author="Lloyd McKenzie" w:date="2013-12-30T22:34:00Z">
              <w:del w:id="21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"../immunization.html" \l "Immunization"</w:delInstrText>
                </w:r>
              </w:del>
            </w:ins>
            <w:del w:id="21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"immunization.html" \l "Immunization"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Immunization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E03ABC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ImmunizationRecommendation.recommendation.supportingPatientInformation</w:t>
            </w:r>
          </w:p>
        </w:tc>
      </w:tr>
      <w:bookmarkEnd w:id="38"/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Patient Information that supports the status and recommendation. This includes patient </w:t>
            </w:r>
            <w:del w:id="215" w:author="sirLoin1" w:date="2014-01-11T14:06:00Z">
              <w:r w:rsidRPr="00E03ABC" w:rsidDel="004029B0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obersvations</w:delText>
              </w:r>
            </w:del>
            <w:ins w:id="216" w:author="sirLoin1" w:date="2014-01-11T14:06:00Z">
              <w:r w:rsidR="004029B0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observations</w:t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, </w:t>
            </w:r>
            <w:del w:id="217" w:author="sirLoin1" w:date="2014-01-11T14:06:00Z">
              <w:r w:rsidRPr="00E03ABC" w:rsidDel="004029B0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advserse</w:delText>
              </w:r>
            </w:del>
            <w:ins w:id="218" w:author="sirLoin1" w:date="2014-01-11T14:06:00Z">
              <w:r w:rsidR="004029B0" w:rsidRPr="00E03ABC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adverse</w:t>
              </w:r>
            </w:ins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reactions and allergy/intolerance information.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20" w:author="Lloyd McKenzie" w:date="2013-12-30T22:34:00Z">
              <w:del w:id="22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2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C63E7C" w:rsidRPr="00E03ABC">
        <w:trPr>
          <w:divId w:val="1120107617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3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24" w:author="Lloyd McKenzie" w:date="2013-12-30T22:34:00Z">
              <w:del w:id="225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26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3E7C" w:rsidRPr="00E03ABC" w:rsidRDefault="00C63E7C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7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228" w:author="Lloyd McKenzie" w:date="2013-12-30T22:34:00Z">
              <w:del w:id="229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230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1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Pro\\HL7_working_docs\\observation.html" \l "Observation"</w:instrText>
              </w:r>
            </w:ins>
            <w:ins w:id="232" w:author="Lloyd McKenzie" w:date="2013-12-30T22:34:00Z">
              <w:del w:id="233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"../observation.html" \l "Observation"</w:delInstrText>
                </w:r>
              </w:del>
            </w:ins>
            <w:del w:id="234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"observation.html" \l "Observation"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Observation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|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5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Pro\\HL7_working_docs\\adversereaction.html" \l "AdverseReaction"</w:instrText>
              </w:r>
            </w:ins>
            <w:ins w:id="236" w:author="Lloyd McKenzie" w:date="2013-12-30T22:34:00Z">
              <w:del w:id="237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"../adversereaction.html" \l "AdverseReaction"</w:delInstrText>
                </w:r>
              </w:del>
            </w:ins>
            <w:del w:id="238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"adversereaction.html" \l "AdverseReaction"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AdverseReaction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|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9" w:author="sirLoin1" w:date="2014-01-11T14:05:00Z">
              <w:r w:rsidR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Pro\\HL7_working_docs\\allergyintolerance.html" \l "AllergyIntolerance"</w:instrText>
              </w:r>
            </w:ins>
            <w:ins w:id="240" w:author="Lloyd McKenzie" w:date="2013-12-30T22:34:00Z">
              <w:del w:id="241" w:author="sirLoin1" w:date="2014-01-11T14:05:00Z">
                <w:r w:rsidDel="00030E8A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"../allergyintolerance.html" \l "AllergyIntolerance"</w:delInstrText>
                </w:r>
              </w:del>
            </w:ins>
            <w:del w:id="242" w:author="sirLoin1" w:date="2014-01-11T14:05:00Z">
              <w:r w:rsidRPr="00E03ABC" w:rsidDel="00030E8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"allergyintolerance.html" \l "AllergyIntolerance" </w:delInstrText>
              </w:r>
            </w:del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E03ABC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AllergyIntolerance</w:t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E03ABC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</w:tbl>
    <w:p w:rsidR="00C63E7C" w:rsidRPr="00E03ABC" w:rsidRDefault="00C63E7C" w:rsidP="00E03ABC">
      <w:pPr>
        <w:pStyle w:val="NormalWeb"/>
        <w:shd w:val="clear" w:color="auto" w:fill="707070"/>
        <w:divId w:val="1517190751"/>
        <w:rPr>
          <w:lang w:val="en-US"/>
        </w:rPr>
      </w:pPr>
    </w:p>
    <w:sectPr w:rsidR="00C63E7C" w:rsidRPr="00E03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ahame" w:date="2014-01-16T08:47:00Z" w:initials="G">
    <w:p w:rsidR="00770559" w:rsidRDefault="00770559">
      <w:pPr>
        <w:pStyle w:val="CommentText"/>
      </w:pPr>
      <w:r>
        <w:rPr>
          <w:rStyle w:val="CommentReference"/>
        </w:rPr>
        <w:annotationRef/>
      </w:r>
      <w:r>
        <w:t>All done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</w:font>
  <w:font w:name="OpenSansCondensedBold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FFA"/>
    <w:multiLevelType w:val="multilevel"/>
    <w:tmpl w:val="C59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E2241"/>
    <w:multiLevelType w:val="multilevel"/>
    <w:tmpl w:val="8BB8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76A63"/>
    <w:multiLevelType w:val="multilevel"/>
    <w:tmpl w:val="5006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3ABC"/>
    <w:rsid w:val="00030E8A"/>
    <w:rsid w:val="004029B0"/>
    <w:rsid w:val="00770559"/>
    <w:rsid w:val="00C63E7C"/>
    <w:rsid w:val="00E0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1">
    <w:name w:val="Title1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0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03AB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3AB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70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55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70559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5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0559"/>
    <w:rPr>
      <w:b/>
      <w:bCs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039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91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72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1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2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ImmunizationRecommendation - FHIR v0.12</vt:lpstr>
    </vt:vector>
  </TitlesOfParts>
  <Company/>
  <LinksUpToDate>false</LinksUpToDate>
  <CharactersWithSpaces>14345</CharactersWithSpaces>
  <SharedDoc>false</SharedDoc>
  <HLinks>
    <vt:vector size="348" baseType="variant">
      <vt:variant>
        <vt:i4>1966082</vt:i4>
      </vt:variant>
      <vt:variant>
        <vt:i4>171</vt:i4>
      </vt:variant>
      <vt:variant>
        <vt:i4>0</vt:i4>
      </vt:variant>
      <vt:variant>
        <vt:i4>5</vt:i4>
      </vt:variant>
      <vt:variant>
        <vt:lpwstr>../allergyintolerance.html</vt:lpwstr>
      </vt:variant>
      <vt:variant>
        <vt:lpwstr>AllergyIntolerance</vt:lpwstr>
      </vt:variant>
      <vt:variant>
        <vt:i4>5242958</vt:i4>
      </vt:variant>
      <vt:variant>
        <vt:i4>168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>AdverseReaction</vt:lpwstr>
      </vt:variant>
      <vt:variant>
        <vt:i4>4784215</vt:i4>
      </vt:variant>
      <vt:variant>
        <vt:i4>165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>Observation</vt:lpwstr>
      </vt:variant>
      <vt:variant>
        <vt:i4>6815846</vt:i4>
      </vt:variant>
      <vt:variant>
        <vt:i4>162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156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262168</vt:i4>
      </vt:variant>
      <vt:variant>
        <vt:i4>153</vt:i4>
      </vt:variant>
      <vt:variant>
        <vt:i4>0</vt:i4>
      </vt:variant>
      <vt:variant>
        <vt:i4>5</vt:i4>
      </vt:variant>
      <vt:variant>
        <vt:lpwstr>../immunization.html</vt:lpwstr>
      </vt:variant>
      <vt:variant>
        <vt:lpwstr>Immunization</vt:lpwstr>
      </vt:variant>
      <vt:variant>
        <vt:i4>6815846</vt:i4>
      </vt:variant>
      <vt:variant>
        <vt:i4>150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147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144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141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138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135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196639</vt:i4>
      </vt:variant>
      <vt:variant>
        <vt:i4>132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129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126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120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114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111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108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105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102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99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96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93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90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87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2883623</vt:i4>
      </vt:variant>
      <vt:variant>
        <vt:i4>84</vt:i4>
      </vt:variant>
      <vt:variant>
        <vt:i4>0</vt:i4>
      </vt:variant>
      <vt:variant>
        <vt:i4>5</vt:i4>
      </vt:variant>
      <vt:variant>
        <vt:lpwstr>../valueset-immunization-recommendation-date-criterion.html</vt:lpwstr>
      </vt:variant>
      <vt:variant>
        <vt:lpwstr/>
      </vt:variant>
      <vt:variant>
        <vt:i4>6160467</vt:i4>
      </vt:variant>
      <vt:variant>
        <vt:i4>81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78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75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72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69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3342438</vt:i4>
      </vt:variant>
      <vt:variant>
        <vt:i4>66</vt:i4>
      </vt:variant>
      <vt:variant>
        <vt:i4>0</vt:i4>
      </vt:variant>
      <vt:variant>
        <vt:i4>5</vt:i4>
      </vt:variant>
      <vt:variant>
        <vt:lpwstr>../valueset-immunization-recommendation-status.html</vt:lpwstr>
      </vt:variant>
      <vt:variant>
        <vt:lpwstr/>
      </vt:variant>
      <vt:variant>
        <vt:i4>6160467</vt:i4>
      </vt:variant>
      <vt:variant>
        <vt:i4>63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60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57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54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51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48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45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7405693</vt:i4>
      </vt:variant>
      <vt:variant>
        <vt:i4>42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6160467</vt:i4>
      </vt:variant>
      <vt:variant>
        <vt:i4>39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36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5767260</vt:i4>
      </vt:variant>
      <vt:variant>
        <vt:i4>21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18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ImmunizationRecommendation - FHIR v0.12</dc:title>
  <dc:subject/>
  <dc:creator>Lloyd McKenzie</dc:creator>
  <cp:keywords/>
  <dc:description/>
  <cp:lastModifiedBy>Grahame</cp:lastModifiedBy>
  <cp:revision>4</cp:revision>
  <dcterms:created xsi:type="dcterms:W3CDTF">2014-01-11T19:05:00Z</dcterms:created>
  <dcterms:modified xsi:type="dcterms:W3CDTF">2014-01-15T21:47:00Z</dcterms:modified>
</cp:coreProperties>
</file>