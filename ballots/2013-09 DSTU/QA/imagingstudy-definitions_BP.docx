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26BA" w:rsidRPr="00182F66" w:rsidRDefault="00FE26BA">
      <w:pPr>
        <w:pStyle w:val="Heading2"/>
        <w:divId w:val="1694765689"/>
        <w:rPr>
          <w:rFonts w:cs="Arial"/>
          <w:lang w:val="en-US"/>
        </w:rPr>
      </w:pPr>
      <w:r w:rsidRPr="00182F66">
        <w:rPr>
          <w:rStyle w:val="sectioncount"/>
          <w:rFonts w:cs="Arial"/>
          <w:lang w:val="en-US"/>
        </w:rPr>
        <w:t>4.18.5</w:t>
      </w:r>
      <w:bookmarkStart w:id="0" w:name="4.18.5"/>
      <w:r w:rsidRPr="00182F66">
        <w:rPr>
          <w:rStyle w:val="sectioncount"/>
          <w:rFonts w:cs="Arial"/>
          <w:color w:val="428BCA"/>
          <w:lang w:val="en-US"/>
        </w:rPr>
        <w:t xml:space="preserve"> </w:t>
      </w:r>
      <w:bookmarkEnd w:id="0"/>
      <w:commentRangeStart w:id="1"/>
      <w:r w:rsidRPr="00182F66">
        <w:rPr>
          <w:rFonts w:cs="Arial"/>
          <w:lang w:val="en-US"/>
        </w:rPr>
        <w:t>Resource ImagingStudy - Formal Definitions</w:t>
      </w:r>
      <w:commentRangeEnd w:id="1"/>
      <w:r w:rsidR="0073785C">
        <w:rPr>
          <w:rStyle w:val="CommentReference"/>
          <w:rFonts w:ascii="Times New Roman" w:hAnsi="Times New Roman"/>
          <w:b w:val="0"/>
          <w:bCs w:val="0"/>
          <w:color w:val="auto"/>
        </w:rPr>
        <w:commentReference w:id="1"/>
      </w:r>
    </w:p>
    <w:p w:rsidR="00FE26BA" w:rsidRPr="00182F66" w:rsidRDefault="00FE26BA">
      <w:pPr>
        <w:pStyle w:val="NormalWeb"/>
        <w:divId w:val="1694765689"/>
        <w:rPr>
          <w:rFonts w:cs="Arial"/>
          <w:color w:val="333333"/>
          <w:lang w:val="en-US"/>
        </w:rPr>
      </w:pPr>
      <w:r w:rsidRPr="00182F66">
        <w:rPr>
          <w:rFonts w:cs="Arial"/>
          <w:color w:val="333333"/>
          <w:lang w:val="en-US"/>
        </w:rPr>
        <w:t>Formal definitions for the elements in the imagingstudy resource.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8176"/>
      </w:tblGrid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3" w:name="ImagingStudy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</w:t>
            </w:r>
            <w:bookmarkEnd w:id="3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Manifest of a set of images produced in study. The set of images may include every image in the study, or it may be an incomplete sample, such as a list of key images.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5" w:author="Lloyd McKenzie" w:date="2013-12-30T22:34:00Z">
              <w:del w:id="6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7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Manifest; XDS-I summary; Key Images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8" w:name="ImagingStudy.dateTime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ImagingStudy.dateTime</w:t>
            </w:r>
            <w:bookmarkEnd w:id="8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Date and Time the study took place.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9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10" w:author="Lloyd McKenzie" w:date="2013-12-30T22:34:00Z">
              <w:del w:id="11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12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3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14" w:author="Lloyd McKenzie" w:date="2013-12-30T22:34:00Z">
              <w:del w:id="15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16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7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"dateTime"</w:instrText>
              </w:r>
            </w:ins>
            <w:ins w:id="18" w:author="Lloyd McKenzie" w:date="2013-12-30T22:34:00Z">
              <w:del w:id="19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"dateTime"</w:delInstrText>
                </w:r>
              </w:del>
            </w:ins>
            <w:del w:id="20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"dateTime"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dateTime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StudyDate; StudyTime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21" w:name="ImagingStudy.subject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ImagingStudy.subject</w:t>
            </w:r>
            <w:bookmarkEnd w:id="21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Who the images are of.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2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23" w:author="Lloyd McKenzie" w:date="2013-12-30T22:34:00Z">
              <w:del w:id="24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25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6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27" w:author="Lloyd McKenzie" w:date="2013-12-30T22:34:00Z">
              <w:del w:id="28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29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0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Pro\\HL7_working_docs\\references.html" \l "Resource"</w:instrText>
              </w:r>
            </w:ins>
            <w:ins w:id="31" w:author="Lloyd McKenzie" w:date="2013-12-30T22:34:00Z">
              <w:del w:id="32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"../references.html" \l "Resource"</w:delInstrText>
                </w:r>
              </w:del>
            </w:ins>
            <w:del w:id="33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"references.html" \l "Resource"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Resource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(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4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Pro\\HL7_working_docs\\patient.html" \l "Patient"</w:instrText>
              </w:r>
            </w:ins>
            <w:ins w:id="35" w:author="Lloyd McKenzie" w:date="2013-12-30T22:34:00Z">
              <w:del w:id="36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"../patient.html" \l "Patient"</w:delInstrText>
                </w:r>
              </w:del>
            </w:ins>
            <w:del w:id="37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"patient.html" \l "Patient"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Patient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38" w:name="ImagingStudy.uid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ImagingStudy.uid</w:t>
            </w:r>
            <w:bookmarkEnd w:id="38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Formal identifier for the study.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9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40" w:author="Lloyd McKenzie" w:date="2013-12-30T22:34:00Z">
              <w:del w:id="41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42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3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44" w:author="Lloyd McKenzie" w:date="2013-12-30T22:34:00Z">
              <w:del w:id="45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46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7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"oid"</w:instrText>
              </w:r>
            </w:ins>
            <w:ins w:id="48" w:author="Lloyd McKenzie" w:date="2013-12-30T22:34:00Z">
              <w:del w:id="49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"oid"</w:delInstrText>
                </w:r>
              </w:del>
            </w:ins>
            <w:del w:id="50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"oid"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oid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StudyInstanceUID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51" w:name="ImagingStudy.accessionNo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ImagingStudy.accessionNo</w:t>
            </w:r>
            <w:bookmarkEnd w:id="51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Accession Number.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2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53" w:author="Lloyd McKenzie" w:date="2013-12-30T22:34:00Z">
              <w:del w:id="54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55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6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57" w:author="Lloyd McKenzie" w:date="2013-12-30T22:34:00Z">
              <w:del w:id="58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59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60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"Identifier"</w:instrText>
              </w:r>
            </w:ins>
            <w:ins w:id="61" w:author="Lloyd McKenzie" w:date="2013-12-30T22:34:00Z">
              <w:del w:id="62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"Identifier"</w:delInstrText>
                </w:r>
              </w:del>
            </w:ins>
            <w:del w:id="63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"Identifier"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Identifier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AccessionNumber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64" w:name="ImagingStudy.identifier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ImagingStudy.identifier</w:t>
            </w:r>
            <w:bookmarkEnd w:id="64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Other identifiers for the study.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65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66" w:author="Lloyd McKenzie" w:date="2013-12-30T22:34:00Z">
              <w:del w:id="67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68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0..*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69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70" w:author="Lloyd McKenzie" w:date="2013-12-30T22:34:00Z">
              <w:del w:id="71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72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73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"Identifier"</w:instrText>
              </w:r>
            </w:ins>
            <w:ins w:id="74" w:author="Lloyd McKenzie" w:date="2013-12-30T22:34:00Z">
              <w:del w:id="75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"Identifier"</w:delInstrText>
                </w:r>
              </w:del>
            </w:ins>
            <w:del w:id="76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"Identifier"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Identifier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Study ID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77" w:name="ImagingStudy.order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ImagingStudy.order</w:t>
            </w:r>
            <w:bookmarkEnd w:id="77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 list of the diagnostic orders that resulted in this imaging study being performed.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78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79" w:author="Lloyd McKenzie" w:date="2013-12-30T22:34:00Z">
              <w:del w:id="80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81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0..*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82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83" w:author="Lloyd McKenzie" w:date="2013-12-30T22:34:00Z">
              <w:del w:id="84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85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86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Pro\\HL7_working_docs\\references.html" \l "Resource"</w:instrText>
              </w:r>
            </w:ins>
            <w:ins w:id="87" w:author="Lloyd McKenzie" w:date="2013-12-30T22:34:00Z">
              <w:del w:id="88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"../references.html" \l "Resource"</w:delInstrText>
                </w:r>
              </w:del>
            </w:ins>
            <w:del w:id="89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"references.html" \l "Resource"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Resource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(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90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Pro\\HL7_working_docs\\diagnosticorder.html" \l "DiagnosticOrder"</w:instrText>
              </w:r>
            </w:ins>
            <w:ins w:id="91" w:author="Lloyd McKenzie" w:date="2013-12-30T22:34:00Z">
              <w:del w:id="92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"../diagnosticorder.html" \l "DiagnosticOrder"</w:delInstrText>
                </w:r>
              </w:del>
            </w:ins>
            <w:del w:id="93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"diagnosticorder.html" \l "DiagnosticOrder"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DiagnosticOrder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Requirements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To support grouped procedures (one imaging study supporting multiple ordered procedures, e.g., chest/abdomen/pelvis CT).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Comments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The order(s) can be inferred from information such as accession numbers, but the details of this depend on local workflow management. Note that there is a many-many relationship between orders and studies.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94" w:name="ImagingStudy.modality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ImagingStudy.modality</w:t>
            </w:r>
            <w:bookmarkEnd w:id="94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 list of all the Series.ImageModality values that are actual acquisition modalities, i.e. those in the DICOM Context Group 29 (value set OID 1.2.840.10008.6.1.19).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95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96" w:author="Lloyd McKenzie" w:date="2013-12-30T22:34:00Z">
              <w:del w:id="97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98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0..*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99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Pro\\HL7_working_docs\\terminologies.html"</w:instrText>
              </w:r>
            </w:ins>
            <w:ins w:id="100" w:author="Lloyd McKenzie" w:date="2013-12-30T22:34:00Z">
              <w:del w:id="101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"../terminologies.html"</w:delInstrText>
                </w:r>
              </w:del>
            </w:ins>
            <w:del w:id="102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"terminologies.html"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Binding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 xml:space="preserve">ImagingModality : Type of acquired image data in the instance (see 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03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Pro\\HL7_working_docs\\imaging-modality.html"</w:instrText>
              </w:r>
            </w:ins>
            <w:ins w:id="104" w:author="Lloyd McKenzie" w:date="2013-12-30T22:34:00Z">
              <w:del w:id="105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"../imaging-modality.html"</w:delInstrText>
                </w:r>
              </w:del>
            </w:ins>
            <w:del w:id="106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"imaging-modality.html"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http://hl7.org/fhir/imaging-modality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 xml:space="preserve"> for values)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07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108" w:author="Lloyd McKenzie" w:date="2013-12-30T22:34:00Z">
              <w:del w:id="109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110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11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"code"</w:instrText>
              </w:r>
            </w:ins>
            <w:ins w:id="112" w:author="Lloyd McKenzie" w:date="2013-12-30T22:34:00Z">
              <w:del w:id="113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"code"</w:delInstrText>
                </w:r>
              </w:del>
            </w:ins>
            <w:del w:id="114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"code"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code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ModalitiesInStudy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115" w:name="ImagingStudy.referrer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ImagingStudy.referrer</w:t>
            </w:r>
            <w:bookmarkEnd w:id="115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The requesting/referring physician.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16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117" w:author="Lloyd McKenzie" w:date="2013-12-30T22:34:00Z">
              <w:del w:id="118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119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20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121" w:author="Lloyd McKenzie" w:date="2013-12-30T22:34:00Z">
              <w:del w:id="122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123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24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Pro\\HL7_working_docs\\references.html" \l "Resource"</w:instrText>
              </w:r>
            </w:ins>
            <w:ins w:id="125" w:author="Lloyd McKenzie" w:date="2013-12-30T22:34:00Z">
              <w:del w:id="126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"../references.html" \l "Resource"</w:delInstrText>
                </w:r>
              </w:del>
            </w:ins>
            <w:del w:id="127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"references.html" \l "Resource"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Resource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(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28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Pro\\HL7_working_docs\\practitioner.html" \l "Practitioner"</w:instrText>
              </w:r>
            </w:ins>
            <w:ins w:id="129" w:author="Lloyd McKenzie" w:date="2013-12-30T22:34:00Z">
              <w:del w:id="130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"../practitioner.html" \l "Practitioner"</w:delInstrText>
                </w:r>
              </w:del>
            </w:ins>
            <w:del w:id="131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"practitioner.html" \l "Practitioner"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Practitioner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ReferringPhysiciansName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132" w:name="ImagingStudy.availability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ImagingStudy.availability</w:t>
            </w:r>
            <w:bookmarkEnd w:id="132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Availability of study (online, offline or nearl</w:t>
            </w:r>
            <w:ins w:id="133" w:author="sirLoin1" w:date="2014-01-11T09:44:00Z">
              <w:r w:rsidR="00F71FA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t>ine</w:t>
              </w:r>
            </w:ins>
            <w:del w:id="134" w:author="sirLoin1" w:date="2014-01-11T09:44:00Z">
              <w:r w:rsidRPr="00182F66" w:rsidDel="00F71FA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Text>nie</w:del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35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136" w:author="Lloyd McKenzie" w:date="2013-12-30T22:34:00Z">
              <w:del w:id="137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138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39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Pro\\HL7_working_docs\\terminologies.html"</w:instrText>
              </w:r>
            </w:ins>
            <w:ins w:id="140" w:author="Lloyd McKenzie" w:date="2013-12-30T22:34:00Z">
              <w:del w:id="141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"../terminologies.html"</w:delInstrText>
                </w:r>
              </w:del>
            </w:ins>
            <w:del w:id="142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"terminologies.html"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Binding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 xml:space="preserve">InstanceAvailability : Availability of the resource (see 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43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Pro\\HL7_working_docs\\instance-availability.html"</w:instrText>
              </w:r>
            </w:ins>
            <w:ins w:id="144" w:author="Lloyd McKenzie" w:date="2013-12-30T22:34:00Z">
              <w:del w:id="145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"../instance-availability.html"</w:delInstrText>
                </w:r>
              </w:del>
            </w:ins>
            <w:del w:id="146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"instance-availability.html"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http://hl7.org/fhir/instance-availability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 xml:space="preserve"> for values)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47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148" w:author="Lloyd McKenzie" w:date="2013-12-30T22:34:00Z">
              <w:del w:id="149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150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51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"code"</w:instrText>
              </w:r>
            </w:ins>
            <w:ins w:id="152" w:author="Lloyd McKenzie" w:date="2013-12-30T22:34:00Z">
              <w:del w:id="153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"code"</w:delInstrText>
                </w:r>
              </w:del>
            </w:ins>
            <w:del w:id="154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"code"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code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InstanceAvailability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155" w:name="ImagingStudy.url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ImagingStudy.url</w:t>
            </w:r>
            <w:bookmarkEnd w:id="155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WADO-RS URI where Study is available.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56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157" w:author="Lloyd McKenzie" w:date="2013-12-30T22:34:00Z">
              <w:del w:id="158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159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60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161" w:author="Lloyd McKenzie" w:date="2013-12-30T22:34:00Z">
              <w:del w:id="162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163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64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"uri"</w:instrText>
              </w:r>
            </w:ins>
            <w:ins w:id="165" w:author="Lloyd McKenzie" w:date="2013-12-30T22:34:00Z">
              <w:del w:id="166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"uri"</w:delInstrText>
                </w:r>
              </w:del>
            </w:ins>
            <w:del w:id="167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"uri"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uri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RetrieveURI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168" w:name="ImagingStudy.numberOfSeries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ImagingStudy.numberOfSeries</w:t>
            </w:r>
            <w:bookmarkEnd w:id="168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Number of Series in Study.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69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170" w:author="Lloyd McKenzie" w:date="2013-12-30T22:34:00Z">
              <w:del w:id="171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172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73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174" w:author="Lloyd McKenzie" w:date="2013-12-30T22:34:00Z">
              <w:del w:id="175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176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77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"integer"</w:instrText>
              </w:r>
            </w:ins>
            <w:ins w:id="178" w:author="Lloyd McKenzie" w:date="2013-12-30T22:34:00Z">
              <w:del w:id="179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"integer"</w:delInstrText>
                </w:r>
              </w:del>
            </w:ins>
            <w:del w:id="180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"integer"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integer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NumberOfStudyRelatedSeries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181" w:name="ImagingStudy.numberOfInstances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ImagingStudy.numberOfInstances</w:t>
            </w:r>
            <w:bookmarkEnd w:id="181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Number of SOP Instances in Study.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82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183" w:author="Lloyd McKenzie" w:date="2013-12-30T22:34:00Z">
              <w:del w:id="184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185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86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187" w:author="Lloyd McKenzie" w:date="2013-12-30T22:34:00Z">
              <w:del w:id="188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189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90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"integer"</w:instrText>
              </w:r>
            </w:ins>
            <w:ins w:id="191" w:author="Lloyd McKenzie" w:date="2013-12-30T22:34:00Z">
              <w:del w:id="192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"integer"</w:delInstrText>
                </w:r>
              </w:del>
            </w:ins>
            <w:del w:id="193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"integer"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integer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NumberOfStudyRelatedInstances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194" w:name="ImagingStudy.clinicalInformation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ImagingStudy.clinicalInformation</w:t>
            </w:r>
            <w:bookmarkEnd w:id="194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Diagnoses etc provided with request.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95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196" w:author="Lloyd McKenzie" w:date="2013-12-30T22:34:00Z">
              <w:del w:id="197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198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99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200" w:author="Lloyd McKenzie" w:date="2013-12-30T22:34:00Z">
              <w:del w:id="201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202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03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"string"</w:instrText>
              </w:r>
            </w:ins>
            <w:ins w:id="204" w:author="Lloyd McKenzie" w:date="2013-12-30T22:34:00Z">
              <w:del w:id="205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"string"</w:delInstrText>
                </w:r>
              </w:del>
            </w:ins>
            <w:del w:id="206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"string"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string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Admitting Diagnoses Description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207" w:name="ImagingStudy.procedure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ImagingStudy.procedure</w:t>
            </w:r>
            <w:bookmarkEnd w:id="207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Type of procedure performed.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08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209" w:author="Lloyd McKenzie" w:date="2013-12-30T22:34:00Z">
              <w:del w:id="210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211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0..*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12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213" w:author="Lloyd McKenzie" w:date="2013-12-30T22:34:00Z">
              <w:del w:id="214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215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16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"Coding"</w:instrText>
              </w:r>
            </w:ins>
            <w:ins w:id="217" w:author="Lloyd McKenzie" w:date="2013-12-30T22:34:00Z">
              <w:del w:id="218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"Coding"</w:delInstrText>
                </w:r>
              </w:del>
            </w:ins>
            <w:del w:id="219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"Coding"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Coding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Procedure Code Sequence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220" w:name="ImagingStudy.interpreter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ImagingStudy.interpreter</w:t>
            </w:r>
            <w:bookmarkEnd w:id="220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Who read study and interpreted the images.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21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222" w:author="Lloyd McKenzie" w:date="2013-12-30T22:34:00Z">
              <w:del w:id="223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224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25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226" w:author="Lloyd McKenzie" w:date="2013-12-30T22:34:00Z">
              <w:del w:id="227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228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29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Pro\\HL7_working_docs\\references.html" \l "Resource"</w:instrText>
              </w:r>
            </w:ins>
            <w:ins w:id="230" w:author="Lloyd McKenzie" w:date="2013-12-30T22:34:00Z">
              <w:del w:id="231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"../references.html" \l "Resource"</w:delInstrText>
                </w:r>
              </w:del>
            </w:ins>
            <w:del w:id="232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"references.html" \l "Resource"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Resource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(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33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Pro\\HL7_working_docs\\practitioner.html" \l "Practitioner"</w:instrText>
              </w:r>
            </w:ins>
            <w:ins w:id="234" w:author="Lloyd McKenzie" w:date="2013-12-30T22:34:00Z">
              <w:del w:id="235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"../practitioner.html" \l "Practitioner"</w:delInstrText>
                </w:r>
              </w:del>
            </w:ins>
            <w:del w:id="236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"practitioner.html" \l "Practitioner"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Practitioner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Name of Physician(s) Reading Study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Comments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or is this 4008,010C?.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237" w:name="ImagingStudy.description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ImagingStudy.description</w:t>
            </w:r>
            <w:bookmarkEnd w:id="237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Institution-generated description or classification of the Study (component) performed.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38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239" w:author="Lloyd McKenzie" w:date="2013-12-30T22:34:00Z">
              <w:del w:id="240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241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42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243" w:author="Lloyd McKenzie" w:date="2013-12-30T22:34:00Z">
              <w:del w:id="244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245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46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"string"</w:instrText>
              </w:r>
            </w:ins>
            <w:ins w:id="247" w:author="Lloyd McKenzie" w:date="2013-12-30T22:34:00Z">
              <w:del w:id="248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"string"</w:delInstrText>
                </w:r>
              </w:del>
            </w:ins>
            <w:del w:id="249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"string"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string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250" w:name="ImagingStudy.series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ImagingStudy.series</w:t>
            </w:r>
            <w:bookmarkEnd w:id="250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Each study has one or more series of image instances.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51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252" w:author="Lloyd McKenzie" w:date="2013-12-30T22:34:00Z">
              <w:del w:id="253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254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0..*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255" w:name="ImagingStudy.series.number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ImagingStudy.series.number</w:t>
            </w:r>
            <w:bookmarkEnd w:id="255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The number of this series in the overall sequence.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56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257" w:author="Lloyd McKenzie" w:date="2013-12-30T22:34:00Z">
              <w:del w:id="258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259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60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261" w:author="Lloyd McKenzie" w:date="2013-12-30T22:34:00Z">
              <w:del w:id="262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263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64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"integer"</w:instrText>
              </w:r>
            </w:ins>
            <w:ins w:id="265" w:author="Lloyd McKenzie" w:date="2013-12-30T22:34:00Z">
              <w:del w:id="266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"integer"</w:delInstrText>
                </w:r>
              </w:del>
            </w:ins>
            <w:del w:id="267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"integer"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integer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SeriesNumber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268" w:name="ImagingStudy.series.modality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ImagingStudy.series.modality</w:t>
            </w:r>
            <w:bookmarkEnd w:id="268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The modality of this series sequence.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69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270" w:author="Lloyd McKenzie" w:date="2013-12-30T22:34:00Z">
              <w:del w:id="271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272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73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Pro\\HL7_working_docs\\terminologies.html"</w:instrText>
              </w:r>
            </w:ins>
            <w:ins w:id="274" w:author="Lloyd McKenzie" w:date="2013-12-30T22:34:00Z">
              <w:del w:id="275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"../terminologies.html"</w:delInstrText>
                </w:r>
              </w:del>
            </w:ins>
            <w:del w:id="276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"terminologies.html"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Binding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 xml:space="preserve">Modality : Type of data in the instance (see 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77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Pro\\HL7_working_docs\\modality.html"</w:instrText>
              </w:r>
            </w:ins>
            <w:ins w:id="278" w:author="Lloyd McKenzie" w:date="2013-12-30T22:34:00Z">
              <w:del w:id="279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"../modality.html"</w:delInstrText>
                </w:r>
              </w:del>
            </w:ins>
            <w:del w:id="280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"modality.html"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http://hl7.org/fhir/modality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 xml:space="preserve"> for values)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81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282" w:author="Lloyd McKenzie" w:date="2013-12-30T22:34:00Z">
              <w:del w:id="283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284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85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"code"</w:instrText>
              </w:r>
            </w:ins>
            <w:ins w:id="286" w:author="Lloyd McKenzie" w:date="2013-12-30T22:34:00Z">
              <w:del w:id="287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"code"</w:delInstrText>
                </w:r>
              </w:del>
            </w:ins>
            <w:del w:id="288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"code"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code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Modality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289" w:name="ImagingStudy.series.uid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ImagingStudy.series.uid</w:t>
            </w:r>
            <w:bookmarkEnd w:id="289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Formal identifier for this series.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90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291" w:author="Lloyd McKenzie" w:date="2013-12-30T22:34:00Z">
              <w:del w:id="292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293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94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295" w:author="Lloyd McKenzie" w:date="2013-12-30T22:34:00Z">
              <w:del w:id="296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297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98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"oid"</w:instrText>
              </w:r>
            </w:ins>
            <w:ins w:id="299" w:author="Lloyd McKenzie" w:date="2013-12-30T22:34:00Z">
              <w:del w:id="300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"oid"</w:delInstrText>
                </w:r>
              </w:del>
            </w:ins>
            <w:del w:id="301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"oid"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oid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SeriesInstanceUID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302" w:name="ImagingStudy.series.description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ImagingStudy.series.description</w:t>
            </w:r>
            <w:bookmarkEnd w:id="302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 description of the series.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03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304" w:author="Lloyd McKenzie" w:date="2013-12-30T22:34:00Z">
              <w:del w:id="305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306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07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308" w:author="Lloyd McKenzie" w:date="2013-12-30T22:34:00Z">
              <w:del w:id="309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310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11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"string"</w:instrText>
              </w:r>
            </w:ins>
            <w:ins w:id="312" w:author="Lloyd McKenzie" w:date="2013-12-30T22:34:00Z">
              <w:del w:id="313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"string"</w:delInstrText>
                </w:r>
              </w:del>
            </w:ins>
            <w:del w:id="314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"string"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string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SeriesDescription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315" w:name="ImagingStudy.series.numberOfInstances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ImagingStudy.series.numberOfInstances</w:t>
            </w:r>
            <w:bookmarkEnd w:id="315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Sequence that contains attributes from the.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16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317" w:author="Lloyd McKenzie" w:date="2013-12-30T22:34:00Z">
              <w:del w:id="318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319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20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321" w:author="Lloyd McKenzie" w:date="2013-12-30T22:34:00Z">
              <w:del w:id="322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323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24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"integer"</w:instrText>
              </w:r>
            </w:ins>
            <w:ins w:id="325" w:author="Lloyd McKenzie" w:date="2013-12-30T22:34:00Z">
              <w:del w:id="326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"integer"</w:delInstrText>
                </w:r>
              </w:del>
            </w:ins>
            <w:del w:id="327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"integer"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integer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NumberOfSeriesRelatedInstances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328" w:name="ImagingStudy.series.availability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ImagingStudy.series.availability</w:t>
            </w:r>
            <w:bookmarkEnd w:id="328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Availability of series (online, offline or nearl</w:t>
            </w:r>
            <w:ins w:id="329" w:author="sirLoin1" w:date="2014-01-11T09:45:00Z">
              <w:r w:rsidR="00F71FA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t>ine</w:t>
              </w:r>
            </w:ins>
            <w:del w:id="330" w:author="sirLoin1" w:date="2014-01-11T09:45:00Z">
              <w:r w:rsidRPr="00182F66" w:rsidDel="00F71FA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Text>nie</w:del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31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332" w:author="Lloyd McKenzie" w:date="2013-12-30T22:34:00Z">
              <w:del w:id="333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334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35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Pro\\HL7_working_docs\\terminologies.html"</w:instrText>
              </w:r>
            </w:ins>
            <w:ins w:id="336" w:author="Lloyd McKenzie" w:date="2013-12-30T22:34:00Z">
              <w:del w:id="337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"../terminologies.html"</w:delInstrText>
                </w:r>
              </w:del>
            </w:ins>
            <w:del w:id="338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"terminologies.html"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Binding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 xml:space="preserve">InstanceAvailability : Availability of the resource (see 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39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Pro\\HL7_working_docs\\instance-availability.html"</w:instrText>
              </w:r>
            </w:ins>
            <w:ins w:id="340" w:author="Lloyd McKenzie" w:date="2013-12-30T22:34:00Z">
              <w:del w:id="341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"../instance-availability.html"</w:delInstrText>
                </w:r>
              </w:del>
            </w:ins>
            <w:del w:id="342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"instance-availability.html"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http://hl7.org/fhir/instance-availability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 xml:space="preserve"> for values)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43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344" w:author="Lloyd McKenzie" w:date="2013-12-30T22:34:00Z">
              <w:del w:id="345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346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47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"code"</w:instrText>
              </w:r>
            </w:ins>
            <w:ins w:id="348" w:author="Lloyd McKenzie" w:date="2013-12-30T22:34:00Z">
              <w:del w:id="349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"code"</w:delInstrText>
                </w:r>
              </w:del>
            </w:ins>
            <w:del w:id="350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"code"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code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InstanceAvailability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351" w:name="ImagingStudy.series.url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ImagingStudy.series.url</w:t>
            </w:r>
            <w:bookmarkEnd w:id="351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WADO-RS URI where Series is available.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52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353" w:author="Lloyd McKenzie" w:date="2013-12-30T22:34:00Z">
              <w:del w:id="354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355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56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357" w:author="Lloyd McKenzie" w:date="2013-12-30T22:34:00Z">
              <w:del w:id="358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359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60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"uri"</w:instrText>
              </w:r>
            </w:ins>
            <w:ins w:id="361" w:author="Lloyd McKenzie" w:date="2013-12-30T22:34:00Z">
              <w:del w:id="362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"uri"</w:delInstrText>
                </w:r>
              </w:del>
            </w:ins>
            <w:del w:id="363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"uri"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uri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RetrieveURI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364" w:name="ImagingStudy.series.bodySite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ImagingStudy.series.bodySite</w:t>
            </w:r>
            <w:bookmarkEnd w:id="364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Body part examined. See DICOM Part 16 Annex L for the mapping from DICOM to Snomed.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65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366" w:author="Lloyd McKenzie" w:date="2013-12-30T22:34:00Z">
              <w:del w:id="367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368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69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Pro\\HL7_working_docs\\terminologies.html"</w:instrText>
              </w:r>
            </w:ins>
            <w:ins w:id="370" w:author="Lloyd McKenzie" w:date="2013-12-30T22:34:00Z">
              <w:del w:id="371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"../terminologies.html"</w:delInstrText>
                </w:r>
              </w:del>
            </w:ins>
            <w:del w:id="372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"terminologies.html"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Binding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BodySite : SNOMED CT Body site concepts (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73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Pro\\HL7_working_docs\\valueset-body-site.html"</w:instrText>
              </w:r>
            </w:ins>
            <w:ins w:id="374" w:author="Lloyd McKenzie" w:date="2013-12-30T22:34:00Z">
              <w:del w:id="375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"../valueset-body-site.html"</w:delInstrText>
                </w:r>
              </w:del>
            </w:ins>
            <w:del w:id="376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"valueset-body-site.html"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Value Set Definition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77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378" w:author="Lloyd McKenzie" w:date="2013-12-30T22:34:00Z">
              <w:del w:id="379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380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81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"Coding"</w:instrText>
              </w:r>
            </w:ins>
            <w:ins w:id="382" w:author="Lloyd McKenzie" w:date="2013-12-30T22:34:00Z">
              <w:del w:id="383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"Coding"</w:delInstrText>
                </w:r>
              </w:del>
            </w:ins>
            <w:del w:id="384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"Coding"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Coding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BodyPartExamined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385" w:name="ImagingStudy.series.dateTime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ImagingStudy.series.dateTime</w:t>
            </w:r>
            <w:bookmarkEnd w:id="385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When the series started.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86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387" w:author="Lloyd McKenzie" w:date="2013-12-30T22:34:00Z">
              <w:del w:id="388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389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90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391" w:author="Lloyd McKenzie" w:date="2013-12-30T22:34:00Z">
              <w:del w:id="392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393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94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"dateTime"</w:instrText>
              </w:r>
            </w:ins>
            <w:ins w:id="395" w:author="Lloyd McKenzie" w:date="2013-12-30T22:34:00Z">
              <w:del w:id="396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"dateTime"</w:delInstrText>
                </w:r>
              </w:del>
            </w:ins>
            <w:del w:id="397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"dateTime"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dateTime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398" w:name="ImagingStudy.series.instance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ImagingStudy.series.instance</w:t>
            </w:r>
            <w:bookmarkEnd w:id="398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 single image taken from a patient.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99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400" w:author="Lloyd McKenzie" w:date="2013-12-30T22:34:00Z">
              <w:del w:id="401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402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1..*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403" w:name="ImagingStudy.series.instance.number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ImagingStudy.series.instance.number</w:t>
            </w:r>
            <w:bookmarkEnd w:id="403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The number of this image in the series.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04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405" w:author="Lloyd McKenzie" w:date="2013-12-30T22:34:00Z">
              <w:del w:id="406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407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08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409" w:author="Lloyd McKenzie" w:date="2013-12-30T22:34:00Z">
              <w:del w:id="410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411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12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"integer"</w:instrText>
              </w:r>
            </w:ins>
            <w:ins w:id="413" w:author="Lloyd McKenzie" w:date="2013-12-30T22:34:00Z">
              <w:del w:id="414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"integer"</w:delInstrText>
                </w:r>
              </w:del>
            </w:ins>
            <w:del w:id="415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"integer"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integer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Instance Number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416" w:name="ImagingStudy.series.instance.uid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ImagingStudy.series.instance.uid</w:t>
            </w:r>
            <w:bookmarkEnd w:id="416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Formal identifier for this image.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17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418" w:author="Lloyd McKenzie" w:date="2013-12-30T22:34:00Z">
              <w:del w:id="419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420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21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422" w:author="Lloyd McKenzie" w:date="2013-12-30T22:34:00Z">
              <w:del w:id="423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424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25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"oid"</w:instrText>
              </w:r>
            </w:ins>
            <w:ins w:id="426" w:author="Lloyd McKenzie" w:date="2013-12-30T22:34:00Z">
              <w:del w:id="427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"oid"</w:delInstrText>
                </w:r>
              </w:del>
            </w:ins>
            <w:del w:id="428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"oid"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oid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SOP Instance UID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429" w:name="ImagingStudy.series.instance.sopclass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ImagingStudy.series.instance.sopclass</w:t>
            </w:r>
            <w:bookmarkEnd w:id="429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DICOM Image type.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30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431" w:author="Lloyd McKenzie" w:date="2013-12-30T22:34:00Z">
              <w:del w:id="432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433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34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435" w:author="Lloyd McKenzie" w:date="2013-12-30T22:34:00Z">
              <w:del w:id="436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437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38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"oid"</w:instrText>
              </w:r>
            </w:ins>
            <w:ins w:id="439" w:author="Lloyd McKenzie" w:date="2013-12-30T22:34:00Z">
              <w:del w:id="440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"oid"</w:delInstrText>
                </w:r>
              </w:del>
            </w:ins>
            <w:del w:id="441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"oid"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oid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SOP Class UID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442" w:name="ImagingStudy.series.instance.type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ImagingStudy.series.instance.type</w:t>
            </w:r>
            <w:bookmarkEnd w:id="442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Type of instance (image etc) (0004,1430).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43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444" w:author="Lloyd McKenzie" w:date="2013-12-30T22:34:00Z">
              <w:del w:id="445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446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47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448" w:author="Lloyd McKenzie" w:date="2013-12-30T22:34:00Z">
              <w:del w:id="449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450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51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"string"</w:instrText>
              </w:r>
            </w:ins>
            <w:ins w:id="452" w:author="Lloyd McKenzie" w:date="2013-12-30T22:34:00Z">
              <w:del w:id="453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"string"</w:delInstrText>
                </w:r>
              </w:del>
            </w:ins>
            <w:del w:id="454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"string"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string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Aliases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Directory Record Type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455" w:name="ImagingStudy.series.instance.title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ImagingStudy.series.instance.title</w:t>
            </w:r>
            <w:bookmarkEnd w:id="455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Description (0070,0080 | 0040,A043 &gt; 0008,0104 | 0042,0010 | 0008,0008).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56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457" w:author="Lloyd McKenzie" w:date="2013-12-30T22:34:00Z">
              <w:del w:id="458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459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60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461" w:author="Lloyd McKenzie" w:date="2013-12-30T22:34:00Z">
              <w:del w:id="462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463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64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"string"</w:instrText>
              </w:r>
            </w:ins>
            <w:ins w:id="465" w:author="Lloyd McKenzie" w:date="2013-12-30T22:34:00Z">
              <w:del w:id="466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"string"</w:delInstrText>
                </w:r>
              </w:del>
            </w:ins>
            <w:del w:id="467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"string"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string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468" w:name="ImagingStudy.series.instance.url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ImagingStudy.series.instance.url</w:t>
            </w:r>
            <w:bookmarkEnd w:id="468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WADO-RS url where image is available.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69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470" w:author="Lloyd McKenzie" w:date="2013-12-30T22:34:00Z">
              <w:del w:id="471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472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73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474" w:author="Lloyd McKenzie" w:date="2013-12-30T22:34:00Z">
              <w:del w:id="475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476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77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"uri"</w:instrText>
              </w:r>
            </w:ins>
            <w:ins w:id="478" w:author="Lloyd McKenzie" w:date="2013-12-30T22:34:00Z">
              <w:del w:id="479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"uri"</w:delInstrText>
                </w:r>
              </w:del>
            </w:ins>
            <w:del w:id="480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"uri"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uri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Comments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Each instance may have a url and an attachment. Both represent the same information, but using different approaches. The URL is a reference to a WADO-RS service that makes the instance available.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481" w:name="ImagingStudy.series.instance.attachment"/>
            <w:r w:rsidRPr="00182F66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ImagingStudy.series.instance.attachment</w:t>
            </w:r>
            <w:bookmarkEnd w:id="481"/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 FHIR resource with content for this instance.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82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483" w:author="Lloyd McKenzie" w:date="2013-12-30T22:34:00Z">
              <w:del w:id="484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485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86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487" w:author="Lloyd McKenzie" w:date="2013-12-30T22:34:00Z">
              <w:del w:id="488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489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90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Pro\\HL7_working_docs\\references.html" \l "Resource"</w:instrText>
              </w:r>
            </w:ins>
            <w:ins w:id="491" w:author="Lloyd McKenzie" w:date="2013-12-30T22:34:00Z">
              <w:del w:id="492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"../references.html" \l "Resource"</w:delInstrText>
                </w:r>
              </w:del>
            </w:ins>
            <w:del w:id="493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"references.html" \l "Resource"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Resource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(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94" w:author="sirLoin1" w:date="2014-01-11T09:42:00Z">
              <w:r w:rsidR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Pro\\HL7_working_docs\\resourcelist.html" \l "Any"</w:instrText>
              </w:r>
            </w:ins>
            <w:ins w:id="495" w:author="Lloyd McKenzie" w:date="2013-12-30T22:34:00Z">
              <w:del w:id="496" w:author="sirLoin1" w:date="2014-01-11T09:42:00Z">
                <w:r w:rsidDel="0035379E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"../resourcelist.html" \l "Any"</w:delInstrText>
                </w:r>
              </w:del>
            </w:ins>
            <w:del w:id="497" w:author="sirLoin1" w:date="2014-01-11T09:42:00Z">
              <w:r w:rsidRPr="00182F66" w:rsidDel="0035379E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"resourcelist.html" \l "Any" </w:delInstrText>
              </w:r>
            </w:del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182F66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Any</w:t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FE26BA" w:rsidRPr="00182F66">
        <w:trPr>
          <w:divId w:val="169476568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Comments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26BA" w:rsidRPr="00182F66" w:rsidRDefault="00FE26BA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182F66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Each instance may have a url and an attachment. Both represent the same information, but using different approaches. The attachment is a reference to a FHIR resource (Media, Document, etc).</w:t>
            </w:r>
          </w:p>
        </w:tc>
      </w:tr>
    </w:tbl>
    <w:p w:rsidR="00FE26BA" w:rsidRPr="00182F66" w:rsidRDefault="00FE26BA" w:rsidP="00182F66">
      <w:pPr>
        <w:pStyle w:val="NormalWeb"/>
        <w:shd w:val="clear" w:color="auto" w:fill="707070"/>
        <w:divId w:val="1442529309"/>
        <w:rPr>
          <w:lang w:val="en-US"/>
        </w:rPr>
      </w:pPr>
    </w:p>
    <w:sectPr w:rsidR="00FE26BA" w:rsidRPr="00182F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Grahame" w:date="2014-01-16T08:43:00Z" w:initials="G">
    <w:p w:rsidR="0073785C" w:rsidRDefault="0073785C">
      <w:pPr>
        <w:pStyle w:val="CommentText"/>
      </w:pPr>
      <w:r>
        <w:rPr>
          <w:rStyle w:val="CommentReference"/>
        </w:rPr>
        <w:annotationRef/>
      </w:r>
      <w:r>
        <w:t>All done</w:t>
      </w:r>
      <w:bookmarkStart w:id="2" w:name="_GoBack"/>
      <w:bookmarkEnd w:id="2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ansCondensedLight">
    <w:charset w:val="00"/>
    <w:family w:val="auto"/>
    <w:pitch w:val="default"/>
  </w:font>
  <w:font w:name="OpenSansCondensedBold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92004"/>
    <w:multiLevelType w:val="multilevel"/>
    <w:tmpl w:val="F74E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0B2598"/>
    <w:multiLevelType w:val="multilevel"/>
    <w:tmpl w:val="E2EA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101E29"/>
    <w:multiLevelType w:val="multilevel"/>
    <w:tmpl w:val="85D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trackRevisions/>
  <w:doNotTrackMoves/>
  <w:defaultTabStop w:val="720"/>
  <w:noPunctuationKerning/>
  <w:characterSpacingControl w:val="doNotCompress"/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2F66"/>
    <w:rsid w:val="00182F66"/>
    <w:rsid w:val="0035379E"/>
    <w:rsid w:val="0073785C"/>
    <w:rsid w:val="00F71FA3"/>
    <w:rsid w:val="00FE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6" w:space="2" w:color="7E7E7E"/>
      </w:pBdr>
      <w:spacing w:after="96" w:line="240" w:lineRule="atLeast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6" w:space="2" w:color="DCDCDC"/>
      </w:pBdr>
      <w:spacing w:after="96" w:line="240" w:lineRule="atLeast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after="96" w:line="240" w:lineRule="atLeast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link w:val="Heading4Char"/>
    <w:uiPriority w:val="9"/>
    <w:qFormat/>
    <w:pPr>
      <w:spacing w:after="96" w:line="300" w:lineRule="atLeast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link w:val="Heading5Char"/>
    <w:uiPriority w:val="9"/>
    <w:qFormat/>
    <w:pPr>
      <w:spacing w:after="96" w:line="300" w:lineRule="atLeast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link w:val="Heading6Char"/>
    <w:uiPriority w:val="9"/>
    <w:qFormat/>
    <w:pPr>
      <w:spacing w:after="96" w:line="300" w:lineRule="atLeast"/>
      <w:outlineLvl w:val="5"/>
    </w:pPr>
    <w:rPr>
      <w:rFonts w:ascii="Cambria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strike w:val="0"/>
      <w:dstrike w:val="0"/>
      <w:color w:val="428BCA"/>
      <w:u w:val="none"/>
      <w:effect w:val="none"/>
    </w:rPr>
  </w:style>
  <w:style w:type="character" w:styleId="FollowedHyperlink">
    <w:name w:val="FollowedHyperlink"/>
    <w:uiPriority w:val="99"/>
    <w:semiHidden/>
    <w:unhideWhenUsed/>
    <w:rPr>
      <w:strike w:val="0"/>
      <w:dstrike w:val="0"/>
      <w:color w:val="428BCA"/>
      <w:u w:val="none"/>
      <w:effect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300"/>
    </w:pPr>
    <w:rPr>
      <w:i/>
      <w:iCs/>
    </w:rPr>
  </w:style>
  <w:style w:type="character" w:customStyle="1" w:styleId="HTMLAddressChar">
    <w:name w:val="HTML Address Char"/>
    <w:link w:val="HTMLAddress"/>
    <w:uiPriority w:val="99"/>
    <w:semiHidden/>
    <w:rPr>
      <w:rFonts w:eastAsia="Times New Roman"/>
      <w:i/>
      <w:iCs/>
      <w:sz w:val="24"/>
      <w:szCs w:val="24"/>
    </w:rPr>
  </w:style>
  <w:style w:type="character" w:styleId="HTMLCite">
    <w:name w:val="HTML Cite"/>
    <w:uiPriority w:val="99"/>
    <w:semiHidden/>
    <w:unhideWhenUsed/>
    <w:rPr>
      <w:i w:val="0"/>
      <w:iCs w:val="0"/>
    </w:rPr>
  </w:style>
  <w:style w:type="character" w:styleId="HTMLCode">
    <w:name w:val="HTML Code"/>
    <w:uiPriority w:val="99"/>
    <w:semiHidden/>
    <w:unhideWhenUsed/>
    <w:rPr>
      <w:rFonts w:ascii="Consolas" w:eastAsia="Times New Roman" w:hAnsi="Consolas" w:cs="Consolas" w:hint="default"/>
      <w:color w:val="C7254E"/>
      <w:sz w:val="19"/>
      <w:szCs w:val="19"/>
      <w:shd w:val="clear" w:color="auto" w:fill="F9F2F4"/>
    </w:rPr>
  </w:style>
  <w:style w:type="character" w:styleId="HTMLDefinition">
    <w:name w:val="HTML Definition"/>
    <w:uiPriority w:val="99"/>
    <w:semiHidden/>
    <w:unhideWhenUsed/>
    <w:rPr>
      <w:i/>
      <w:iCs/>
    </w:rPr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styleId="HTMLKeyboard">
    <w:name w:val="HTML Keyboard"/>
    <w:uiPriority w:val="99"/>
    <w:semiHidden/>
    <w:unhideWhenUsed/>
    <w:rPr>
      <w:rFonts w:ascii="Courier New" w:eastAsia="Times New Roman" w:hAnsi="Courier New" w:cs="Courier New" w:hint="default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Pr>
      <w:rFonts w:ascii="Consolas" w:eastAsia="Times New Roman" w:hAnsi="Consolas" w:cs="Consolas"/>
    </w:rPr>
  </w:style>
  <w:style w:type="character" w:styleId="HTMLSample">
    <w:name w:val="HTML Sample"/>
    <w:uiPriority w:val="99"/>
    <w:semiHidden/>
    <w:unhideWhenUsed/>
    <w:rPr>
      <w:rFonts w:ascii="Courier New" w:eastAsia="Times New Roman" w:hAnsi="Courier New" w:cs="Courier New" w:hint="default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paragraph" w:styleId="NormalWeb">
    <w:name w:val="Normal (Web)"/>
    <w:basedOn w:val="Normal"/>
    <w:uiPriority w:val="99"/>
    <w:unhideWhenUsed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status">
    <w:name w:val="status"/>
    <w:basedOn w:val="Normal"/>
    <w:pPr>
      <w:pBdr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</w:pBdr>
      <w:shd w:val="clear" w:color="auto" w:fill="FFE4E1"/>
      <w:spacing w:after="150" w:line="336" w:lineRule="atLeast"/>
    </w:pPr>
    <w:rPr>
      <w:rFonts w:ascii="Verdana" w:hAnsi="Verdana"/>
      <w:color w:val="000080"/>
      <w:sz w:val="18"/>
      <w:szCs w:val="18"/>
    </w:rPr>
  </w:style>
  <w:style w:type="paragraph" w:customStyle="1" w:styleId="note">
    <w:name w:val="not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ink">
    <w:name w:val="link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watermark">
    <w:name w:val="watermark"/>
    <w:basedOn w:val="Normal"/>
    <w:pPr>
      <w:spacing w:line="336" w:lineRule="atLeast"/>
    </w:pPr>
    <w:rPr>
      <w:rFonts w:ascii="Verdana" w:hAnsi="Verdana"/>
      <w:sz w:val="18"/>
      <w:szCs w:val="18"/>
    </w:rPr>
  </w:style>
  <w:style w:type="paragraph" w:customStyle="1" w:styleId="diagram-class-title">
    <w:name w:val="diagram-class-title"/>
    <w:basedOn w:val="Normal"/>
    <w:pPr>
      <w:spacing w:after="150" w:line="336" w:lineRule="atLeast"/>
    </w:pPr>
    <w:rPr>
      <w:rFonts w:ascii="OpenSansCondensedLight" w:hAnsi="OpenSansCondensedLight"/>
    </w:rPr>
  </w:style>
  <w:style w:type="paragraph" w:customStyle="1" w:styleId="diagram-resource">
    <w:name w:val="diagram-resource"/>
    <w:basedOn w:val="Normal"/>
    <w:pPr>
      <w:spacing w:after="150" w:line="336" w:lineRule="atLeast"/>
    </w:pPr>
    <w:rPr>
      <w:rFonts w:ascii="OpenSansCondensedBold" w:hAnsi="OpenSansCondensedBold"/>
      <w:b/>
      <w:bCs/>
      <w:sz w:val="18"/>
      <w:szCs w:val="18"/>
    </w:rPr>
  </w:style>
  <w:style w:type="paragraph" w:customStyle="1" w:styleId="diagram-class-title-link">
    <w:name w:val="diagram-class-title-link"/>
    <w:basedOn w:val="Normal"/>
    <w:pPr>
      <w:spacing w:after="150" w:line="336" w:lineRule="atLeast"/>
    </w:pPr>
    <w:rPr>
      <w:rFonts w:ascii="OpenSansCondensedLight" w:hAnsi="OpenSansCondensedLight"/>
      <w:sz w:val="22"/>
      <w:szCs w:val="22"/>
    </w:rPr>
  </w:style>
  <w:style w:type="paragraph" w:customStyle="1" w:styleId="diagram-class-detail">
    <w:name w:val="diagram-class-detail"/>
    <w:basedOn w:val="Normal"/>
    <w:pPr>
      <w:spacing w:after="150" w:line="336" w:lineRule="atLeast"/>
    </w:pPr>
    <w:rPr>
      <w:rFonts w:ascii="OpenSansCondensedLight" w:hAnsi="OpenSansCondensedLight"/>
      <w:sz w:val="19"/>
      <w:szCs w:val="19"/>
    </w:rPr>
  </w:style>
  <w:style w:type="paragraph" w:customStyle="1" w:styleId="diagram-class-linkage">
    <w:name w:val="diagram-class-linkage"/>
    <w:basedOn w:val="Normal"/>
    <w:pPr>
      <w:spacing w:after="150" w:line="336" w:lineRule="atLeast"/>
    </w:pPr>
    <w:rPr>
      <w:rFonts w:ascii="OpenSansCondensedLight" w:hAnsi="OpenSansCondensedLight"/>
      <w:sz w:val="22"/>
      <w:szCs w:val="22"/>
    </w:rPr>
  </w:style>
  <w:style w:type="paragraph" w:customStyle="1" w:styleId="lead">
    <w:name w:val="lead"/>
    <w:basedOn w:val="Normal"/>
    <w:pPr>
      <w:spacing w:after="300"/>
    </w:pPr>
    <w:rPr>
      <w:rFonts w:ascii="Verdana" w:hAnsi="Verdana"/>
    </w:rPr>
  </w:style>
  <w:style w:type="paragraph" w:customStyle="1" w:styleId="text-muted">
    <w:name w:val="text-muted"/>
    <w:basedOn w:val="Normal"/>
    <w:pPr>
      <w:spacing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text-primary">
    <w:name w:val="text-primary"/>
    <w:basedOn w:val="Normal"/>
    <w:pPr>
      <w:spacing w:after="150" w:line="336" w:lineRule="atLeast"/>
    </w:pPr>
    <w:rPr>
      <w:rFonts w:ascii="Verdana" w:hAnsi="Verdana"/>
      <w:color w:val="428BCA"/>
      <w:sz w:val="18"/>
      <w:szCs w:val="18"/>
    </w:rPr>
  </w:style>
  <w:style w:type="paragraph" w:customStyle="1" w:styleId="text-warning">
    <w:name w:val="text-warning"/>
    <w:basedOn w:val="Normal"/>
    <w:pPr>
      <w:spacing w:after="150" w:line="336" w:lineRule="atLeast"/>
    </w:pPr>
    <w:rPr>
      <w:rFonts w:ascii="Verdana" w:hAnsi="Verdana"/>
      <w:color w:val="C09853"/>
      <w:sz w:val="18"/>
      <w:szCs w:val="18"/>
    </w:rPr>
  </w:style>
  <w:style w:type="paragraph" w:customStyle="1" w:styleId="text-danger">
    <w:name w:val="text-danger"/>
    <w:basedOn w:val="Normal"/>
    <w:pPr>
      <w:spacing w:after="150" w:line="336" w:lineRule="atLeast"/>
    </w:pPr>
    <w:rPr>
      <w:rFonts w:ascii="Verdana" w:hAnsi="Verdana"/>
      <w:color w:val="B94A48"/>
      <w:sz w:val="18"/>
      <w:szCs w:val="18"/>
    </w:rPr>
  </w:style>
  <w:style w:type="paragraph" w:customStyle="1" w:styleId="text-success">
    <w:name w:val="text-success"/>
    <w:basedOn w:val="Normal"/>
    <w:pPr>
      <w:spacing w:after="150" w:line="336" w:lineRule="atLeast"/>
    </w:pPr>
    <w:rPr>
      <w:rFonts w:ascii="Verdana" w:hAnsi="Verdana"/>
      <w:color w:val="468847"/>
      <w:sz w:val="18"/>
      <w:szCs w:val="18"/>
    </w:rPr>
  </w:style>
  <w:style w:type="paragraph" w:customStyle="1" w:styleId="text-info">
    <w:name w:val="text-info"/>
    <w:basedOn w:val="Normal"/>
    <w:pPr>
      <w:spacing w:after="150" w:line="336" w:lineRule="atLeast"/>
    </w:pPr>
    <w:rPr>
      <w:rFonts w:ascii="Verdana" w:hAnsi="Verdana"/>
      <w:color w:val="3A87AD"/>
      <w:sz w:val="18"/>
      <w:szCs w:val="18"/>
    </w:rPr>
  </w:style>
  <w:style w:type="paragraph" w:customStyle="1" w:styleId="text-left">
    <w:name w:val="text-left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text-right">
    <w:name w:val="text-right"/>
    <w:basedOn w:val="Normal"/>
    <w:pPr>
      <w:spacing w:after="150" w:line="336" w:lineRule="atLeast"/>
      <w:jc w:val="right"/>
    </w:pPr>
    <w:rPr>
      <w:rFonts w:ascii="Verdana" w:hAnsi="Verdana"/>
      <w:sz w:val="18"/>
      <w:szCs w:val="18"/>
    </w:rPr>
  </w:style>
  <w:style w:type="paragraph" w:customStyle="1" w:styleId="text-center">
    <w:name w:val="text-center"/>
    <w:basedOn w:val="Normal"/>
    <w:pPr>
      <w:spacing w:after="150" w:line="336" w:lineRule="atLeast"/>
      <w:jc w:val="center"/>
    </w:pPr>
    <w:rPr>
      <w:rFonts w:ascii="Verdana" w:hAnsi="Verdana"/>
      <w:sz w:val="18"/>
      <w:szCs w:val="18"/>
    </w:rPr>
  </w:style>
  <w:style w:type="paragraph" w:customStyle="1" w:styleId="h1">
    <w:name w:val="h1"/>
    <w:basedOn w:val="Normal"/>
    <w:pPr>
      <w:spacing w:after="150"/>
    </w:pPr>
    <w:rPr>
      <w:rFonts w:ascii="Helvetica" w:hAnsi="Helvetica"/>
      <w:sz w:val="57"/>
      <w:szCs w:val="57"/>
    </w:rPr>
  </w:style>
  <w:style w:type="paragraph" w:customStyle="1" w:styleId="h2">
    <w:name w:val="h2"/>
    <w:basedOn w:val="Normal"/>
    <w:pPr>
      <w:spacing w:after="150"/>
    </w:pPr>
    <w:rPr>
      <w:rFonts w:ascii="Helvetica" w:hAnsi="Helvetica"/>
      <w:sz w:val="48"/>
      <w:szCs w:val="48"/>
    </w:rPr>
  </w:style>
  <w:style w:type="paragraph" w:customStyle="1" w:styleId="h3">
    <w:name w:val="h3"/>
    <w:basedOn w:val="Normal"/>
    <w:pPr>
      <w:spacing w:after="150"/>
    </w:pPr>
    <w:rPr>
      <w:rFonts w:ascii="Helvetica" w:hAnsi="Helvetica"/>
      <w:sz w:val="36"/>
      <w:szCs w:val="36"/>
    </w:rPr>
  </w:style>
  <w:style w:type="paragraph" w:customStyle="1" w:styleId="h4">
    <w:name w:val="h4"/>
    <w:basedOn w:val="Normal"/>
    <w:pPr>
      <w:spacing w:after="150"/>
    </w:pPr>
    <w:rPr>
      <w:rFonts w:ascii="Helvetica" w:hAnsi="Helvetica"/>
      <w:sz w:val="27"/>
      <w:szCs w:val="27"/>
    </w:rPr>
  </w:style>
  <w:style w:type="paragraph" w:customStyle="1" w:styleId="h5">
    <w:name w:val="h5"/>
    <w:basedOn w:val="Normal"/>
    <w:pPr>
      <w:spacing w:after="150"/>
    </w:pPr>
    <w:rPr>
      <w:rFonts w:ascii="Helvetica" w:hAnsi="Helvetica"/>
      <w:sz w:val="21"/>
      <w:szCs w:val="21"/>
    </w:rPr>
  </w:style>
  <w:style w:type="paragraph" w:customStyle="1" w:styleId="h6">
    <w:name w:val="h6"/>
    <w:basedOn w:val="Normal"/>
    <w:pPr>
      <w:spacing w:after="150"/>
    </w:pPr>
    <w:rPr>
      <w:rFonts w:ascii="Helvetica" w:hAnsi="Helvetica"/>
      <w:sz w:val="18"/>
      <w:szCs w:val="18"/>
    </w:rPr>
  </w:style>
  <w:style w:type="paragraph" w:customStyle="1" w:styleId="page-header">
    <w:name w:val="page-header"/>
    <w:basedOn w:val="Normal"/>
    <w:pPr>
      <w:spacing w:line="336" w:lineRule="atLeast"/>
    </w:pPr>
    <w:rPr>
      <w:rFonts w:ascii="Verdana" w:hAnsi="Verdana"/>
      <w:sz w:val="18"/>
      <w:szCs w:val="18"/>
    </w:rPr>
  </w:style>
  <w:style w:type="paragraph" w:customStyle="1" w:styleId="list-unstyled">
    <w:name w:val="list-unstyled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ist-inline">
    <w:name w:val="list-inlin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ntainer">
    <w:name w:val="containe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1">
    <w:name w:val="col-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2">
    <w:name w:val="col-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3">
    <w:name w:val="col-3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4">
    <w:name w:val="col-4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5">
    <w:name w:val="col-5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6">
    <w:name w:val="col-6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7">
    <w:name w:val="col-7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8">
    <w:name w:val="col-8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9">
    <w:name w:val="col-9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10">
    <w:name w:val="col-10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11">
    <w:name w:val="col-1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12">
    <w:name w:val="col-1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1">
    <w:name w:val="col-sm-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2">
    <w:name w:val="col-sm-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3">
    <w:name w:val="col-sm-3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4">
    <w:name w:val="col-sm-4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5">
    <w:name w:val="col-sm-5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6">
    <w:name w:val="col-sm-6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7">
    <w:name w:val="col-sm-7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8">
    <w:name w:val="col-sm-8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9">
    <w:name w:val="col-sm-9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10">
    <w:name w:val="col-sm-10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11">
    <w:name w:val="col-sm-1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12">
    <w:name w:val="col-sm-1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1">
    <w:name w:val="col-lg-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2">
    <w:name w:val="col-lg-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3">
    <w:name w:val="col-lg-3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4">
    <w:name w:val="col-lg-4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5">
    <w:name w:val="col-lg-5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6">
    <w:name w:val="col-lg-6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7">
    <w:name w:val="col-lg-7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8">
    <w:name w:val="col-lg-8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9">
    <w:name w:val="col-lg-9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10">
    <w:name w:val="col-lg-10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11">
    <w:name w:val="col-lg-1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12">
    <w:name w:val="col-lg-1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table">
    <w:name w:val="tabl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form-control">
    <w:name w:val="form-control"/>
    <w:basedOn w:val="Normal"/>
    <w:pPr>
      <w:pBdr>
        <w:top w:val="single" w:sz="6" w:space="6" w:color="CCCCCC"/>
        <w:left w:val="single" w:sz="6" w:space="9" w:color="CCCCCC"/>
        <w:bottom w:val="single" w:sz="6" w:space="6" w:color="CCCCCC"/>
        <w:right w:val="single" w:sz="6" w:space="9" w:color="CCCCCC"/>
      </w:pBdr>
      <w:shd w:val="clear" w:color="auto" w:fill="FFFFFF"/>
      <w:spacing w:after="150"/>
      <w:textAlignment w:val="center"/>
    </w:pPr>
    <w:rPr>
      <w:rFonts w:ascii="Verdana" w:hAnsi="Verdana"/>
      <w:color w:val="555555"/>
      <w:sz w:val="21"/>
      <w:szCs w:val="21"/>
    </w:rPr>
  </w:style>
  <w:style w:type="paragraph" w:customStyle="1" w:styleId="form-group">
    <w:name w:val="form-group"/>
    <w:basedOn w:val="Normal"/>
    <w:pPr>
      <w:spacing w:after="225" w:line="336" w:lineRule="atLeast"/>
    </w:pPr>
    <w:rPr>
      <w:rFonts w:ascii="Verdana" w:hAnsi="Verdana"/>
      <w:sz w:val="18"/>
      <w:szCs w:val="18"/>
    </w:rPr>
  </w:style>
  <w:style w:type="paragraph" w:customStyle="1" w:styleId="radio">
    <w:name w:val="radio"/>
    <w:basedOn w:val="Normal"/>
    <w:pPr>
      <w:spacing w:before="150"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heckbox">
    <w:name w:val="checkbox"/>
    <w:basedOn w:val="Normal"/>
    <w:pPr>
      <w:spacing w:before="150"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radio-inline">
    <w:name w:val="radio-inline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heckbox-inline">
    <w:name w:val="checkbox-inline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input-large">
    <w:name w:val="input-large"/>
    <w:basedOn w:val="Normal"/>
    <w:pPr>
      <w:spacing w:after="150" w:line="336" w:lineRule="atLeast"/>
    </w:pPr>
    <w:rPr>
      <w:rFonts w:ascii="Verdana" w:hAnsi="Verdana"/>
      <w:sz w:val="27"/>
      <w:szCs w:val="27"/>
    </w:rPr>
  </w:style>
  <w:style w:type="paragraph" w:customStyle="1" w:styleId="input-small">
    <w:name w:val="input-small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help-block">
    <w:name w:val="help-block"/>
    <w:basedOn w:val="Normal"/>
    <w:pPr>
      <w:spacing w:before="75" w:after="150" w:line="336" w:lineRule="atLeast"/>
    </w:pPr>
    <w:rPr>
      <w:rFonts w:ascii="Verdana" w:hAnsi="Verdana"/>
      <w:color w:val="737373"/>
      <w:sz w:val="18"/>
      <w:szCs w:val="18"/>
    </w:rPr>
  </w:style>
  <w:style w:type="paragraph" w:customStyle="1" w:styleId="btn">
    <w:name w:val="btn"/>
    <w:basedOn w:val="Normal"/>
    <w:pPr>
      <w:jc w:val="center"/>
      <w:textAlignment w:val="center"/>
    </w:pPr>
    <w:rPr>
      <w:rFonts w:ascii="Verdana" w:hAnsi="Verdana"/>
      <w:sz w:val="21"/>
      <w:szCs w:val="21"/>
    </w:rPr>
  </w:style>
  <w:style w:type="paragraph" w:customStyle="1" w:styleId="btn-default">
    <w:name w:val="btn-default"/>
    <w:basedOn w:val="Normal"/>
    <w:pPr>
      <w:shd w:val="clear" w:color="auto" w:fill="474949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primary">
    <w:name w:val="btn-primary"/>
    <w:basedOn w:val="Normal"/>
    <w:pPr>
      <w:shd w:val="clear" w:color="auto" w:fill="428BCA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warning">
    <w:name w:val="btn-warning"/>
    <w:basedOn w:val="Normal"/>
    <w:pPr>
      <w:shd w:val="clear" w:color="auto" w:fill="F0AD4E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danger">
    <w:name w:val="btn-danger"/>
    <w:basedOn w:val="Normal"/>
    <w:pPr>
      <w:shd w:val="clear" w:color="auto" w:fill="D9534F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success">
    <w:name w:val="btn-success"/>
    <w:basedOn w:val="Normal"/>
    <w:pPr>
      <w:shd w:val="clear" w:color="auto" w:fill="5CB85C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info">
    <w:name w:val="btn-info"/>
    <w:basedOn w:val="Normal"/>
    <w:pPr>
      <w:shd w:val="clear" w:color="auto" w:fill="5BC0DE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link">
    <w:name w:val="btn-link"/>
    <w:basedOn w:val="Normal"/>
    <w:pPr>
      <w:spacing w:after="150" w:line="336" w:lineRule="atLeast"/>
    </w:pPr>
    <w:rPr>
      <w:rFonts w:ascii="Verdana" w:hAnsi="Verdana"/>
      <w:color w:val="428BCA"/>
      <w:sz w:val="18"/>
      <w:szCs w:val="18"/>
    </w:rPr>
  </w:style>
  <w:style w:type="paragraph" w:customStyle="1" w:styleId="btn-large">
    <w:name w:val="btn-large"/>
    <w:basedOn w:val="Normal"/>
    <w:pPr>
      <w:spacing w:after="150" w:line="336" w:lineRule="atLeast"/>
    </w:pPr>
    <w:rPr>
      <w:rFonts w:ascii="Verdana" w:hAnsi="Verdana"/>
      <w:sz w:val="27"/>
      <w:szCs w:val="27"/>
    </w:rPr>
  </w:style>
  <w:style w:type="paragraph" w:customStyle="1" w:styleId="btn-small">
    <w:name w:val="btn-small"/>
    <w:basedOn w:val="Normal"/>
    <w:pPr>
      <w:spacing w:after="150"/>
    </w:pPr>
    <w:rPr>
      <w:rFonts w:ascii="Verdana" w:hAnsi="Verdana"/>
      <w:sz w:val="18"/>
      <w:szCs w:val="18"/>
    </w:rPr>
  </w:style>
  <w:style w:type="paragraph" w:customStyle="1" w:styleId="btn-mini">
    <w:name w:val="btn-mini"/>
    <w:basedOn w:val="Normal"/>
    <w:pPr>
      <w:spacing w:after="150"/>
    </w:pPr>
    <w:rPr>
      <w:rFonts w:ascii="Verdana" w:hAnsi="Verdana"/>
      <w:sz w:val="18"/>
      <w:szCs w:val="18"/>
    </w:rPr>
  </w:style>
  <w:style w:type="paragraph" w:customStyle="1" w:styleId="btn-block">
    <w:name w:val="btn-block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lapse">
    <w:name w:val="collapse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collapsing">
    <w:name w:val="collapsing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nput-group-addon">
    <w:name w:val="input-group-addon"/>
    <w:basedOn w:val="Normal"/>
    <w:pPr>
      <w:pBdr>
        <w:top w:val="single" w:sz="6" w:space="6" w:color="CCCCCC"/>
        <w:left w:val="single" w:sz="6" w:space="9" w:color="CCCCCC"/>
        <w:bottom w:val="single" w:sz="6" w:space="6" w:color="CCCCCC"/>
        <w:right w:val="single" w:sz="6" w:space="9" w:color="CCCCCC"/>
      </w:pBdr>
      <w:shd w:val="clear" w:color="auto" w:fill="EEEEEE"/>
      <w:spacing w:after="150"/>
      <w:jc w:val="center"/>
      <w:textAlignment w:val="center"/>
    </w:pPr>
    <w:rPr>
      <w:rFonts w:ascii="Verdana" w:hAnsi="Verdana"/>
      <w:sz w:val="21"/>
      <w:szCs w:val="21"/>
    </w:rPr>
  </w:style>
  <w:style w:type="paragraph" w:customStyle="1" w:styleId="input-group-btn">
    <w:name w:val="input-group-btn"/>
    <w:basedOn w:val="Normal"/>
    <w:pPr>
      <w:spacing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aret">
    <w:name w:val="caret"/>
    <w:basedOn w:val="Normal"/>
    <w:pPr>
      <w:pBdr>
        <w:top w:val="single" w:sz="24" w:space="0" w:color="000000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line="336" w:lineRule="atLeast"/>
    </w:pPr>
    <w:rPr>
      <w:rFonts w:ascii="Verdana" w:hAnsi="Verdana"/>
      <w:vanish/>
      <w:sz w:val="18"/>
      <w:szCs w:val="18"/>
    </w:rPr>
  </w:style>
  <w:style w:type="paragraph" w:customStyle="1" w:styleId="dropdown-header">
    <w:name w:val="dropdown-header"/>
    <w:basedOn w:val="Normal"/>
    <w:pPr>
      <w:spacing w:after="150"/>
    </w:pPr>
    <w:rPr>
      <w:rFonts w:ascii="Verdana" w:hAnsi="Verdana"/>
      <w:color w:val="999999"/>
      <w:sz w:val="18"/>
      <w:szCs w:val="18"/>
    </w:rPr>
  </w:style>
  <w:style w:type="paragraph" w:customStyle="1" w:styleId="list-group">
    <w:name w:val="list-group"/>
    <w:basedOn w:val="Normal"/>
    <w:pPr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list-group-item">
    <w:name w:val="list-group-item"/>
    <w:basedOn w:val="Normal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23" w:color="DDDDDD"/>
      </w:pBdr>
      <w:shd w:val="clear" w:color="auto" w:fill="FFFFFF"/>
      <w:spacing w:line="336" w:lineRule="atLeast"/>
    </w:pPr>
    <w:rPr>
      <w:rFonts w:ascii="Verdana" w:hAnsi="Verdana"/>
      <w:sz w:val="18"/>
      <w:szCs w:val="18"/>
    </w:rPr>
  </w:style>
  <w:style w:type="paragraph" w:customStyle="1" w:styleId="list-group-item-heading">
    <w:name w:val="list-group-item-heading"/>
    <w:basedOn w:val="Normal"/>
    <w:pPr>
      <w:spacing w:after="75" w:line="336" w:lineRule="atLeast"/>
    </w:pPr>
    <w:rPr>
      <w:rFonts w:ascii="Verdana" w:hAnsi="Verdana"/>
      <w:sz w:val="18"/>
      <w:szCs w:val="18"/>
    </w:rPr>
  </w:style>
  <w:style w:type="paragraph" w:customStyle="1" w:styleId="list-group-item-text">
    <w:name w:val="list-group-item-text"/>
    <w:basedOn w:val="Normal"/>
    <w:rPr>
      <w:rFonts w:ascii="Verdana" w:hAnsi="Verdana"/>
      <w:sz w:val="18"/>
      <w:szCs w:val="18"/>
    </w:rPr>
  </w:style>
  <w:style w:type="paragraph" w:customStyle="1" w:styleId="panel">
    <w:name w:val="panel"/>
    <w:basedOn w:val="Normal"/>
    <w:pPr>
      <w:pBdr>
        <w:top w:val="single" w:sz="6" w:space="11" w:color="DDDDDD"/>
        <w:left w:val="single" w:sz="6" w:space="11" w:color="DDDDDD"/>
        <w:bottom w:val="single" w:sz="6" w:space="11" w:color="DDDDDD"/>
        <w:right w:val="single" w:sz="6" w:space="11" w:color="DDDDDD"/>
      </w:pBdr>
      <w:shd w:val="clear" w:color="auto" w:fill="FFFFFF"/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panel-heading">
    <w:name w:val="panel-heading"/>
    <w:basedOn w:val="Normal"/>
    <w:pPr>
      <w:pBdr>
        <w:bottom w:val="single" w:sz="6" w:space="8" w:color="DDDDDD"/>
      </w:pBdr>
      <w:shd w:val="clear" w:color="auto" w:fill="F5F5F5"/>
      <w:spacing w:after="225" w:line="336" w:lineRule="atLeast"/>
      <w:ind w:left="-225" w:right="-225"/>
    </w:pPr>
    <w:rPr>
      <w:rFonts w:ascii="Verdana" w:hAnsi="Verdana"/>
      <w:sz w:val="18"/>
      <w:szCs w:val="18"/>
    </w:rPr>
  </w:style>
  <w:style w:type="paragraph" w:customStyle="1" w:styleId="panel-title">
    <w:name w:val="panel-title"/>
    <w:basedOn w:val="Normal"/>
    <w:pPr>
      <w:spacing w:line="336" w:lineRule="atLeast"/>
    </w:pPr>
    <w:rPr>
      <w:rFonts w:ascii="Verdana" w:hAnsi="Verdana"/>
      <w:sz w:val="26"/>
      <w:szCs w:val="26"/>
    </w:rPr>
  </w:style>
  <w:style w:type="paragraph" w:customStyle="1" w:styleId="panel-footer">
    <w:name w:val="panel-footer"/>
    <w:basedOn w:val="Normal"/>
    <w:pPr>
      <w:pBdr>
        <w:top w:val="single" w:sz="6" w:space="8" w:color="DDDDDD"/>
      </w:pBdr>
      <w:shd w:val="clear" w:color="auto" w:fill="F5F5F5"/>
      <w:spacing w:before="225" w:line="336" w:lineRule="atLeast"/>
      <w:ind w:left="-225" w:right="-225"/>
    </w:pPr>
    <w:rPr>
      <w:rFonts w:ascii="Verdana" w:hAnsi="Verdana"/>
      <w:sz w:val="18"/>
      <w:szCs w:val="18"/>
    </w:rPr>
  </w:style>
  <w:style w:type="paragraph" w:customStyle="1" w:styleId="panel-primary">
    <w:name w:val="panel-primary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anel-success">
    <w:name w:val="panel-success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anel-warning">
    <w:name w:val="panel-warning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anel-danger">
    <w:name w:val="panel-dange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anel-info">
    <w:name w:val="panel-info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ist-group-flush">
    <w:name w:val="list-group-flush"/>
    <w:basedOn w:val="Normal"/>
    <w:pPr>
      <w:spacing w:before="225" w:line="336" w:lineRule="atLeast"/>
      <w:ind w:left="-225" w:right="-225"/>
    </w:pPr>
    <w:rPr>
      <w:rFonts w:ascii="Verdana" w:hAnsi="Verdana"/>
      <w:sz w:val="18"/>
      <w:szCs w:val="18"/>
    </w:rPr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well-large">
    <w:name w:val="well-larg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well-small">
    <w:name w:val="well-small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lose">
    <w:name w:val="close"/>
    <w:basedOn w:val="Normal"/>
    <w:pPr>
      <w:spacing w:after="150"/>
    </w:pPr>
    <w:rPr>
      <w:rFonts w:ascii="Verdana" w:hAnsi="Verdana"/>
      <w:b/>
      <w:bCs/>
      <w:color w:val="000000"/>
      <w:sz w:val="32"/>
      <w:szCs w:val="32"/>
    </w:rPr>
  </w:style>
  <w:style w:type="paragraph" w:customStyle="1" w:styleId="nav">
    <w:name w:val="nav"/>
    <w:basedOn w:val="Normal"/>
    <w:pPr>
      <w:spacing w:line="336" w:lineRule="atLeast"/>
    </w:pPr>
    <w:rPr>
      <w:rFonts w:ascii="Verdana" w:hAnsi="Verdana"/>
      <w:sz w:val="18"/>
      <w:szCs w:val="18"/>
    </w:rPr>
  </w:style>
  <w:style w:type="paragraph" w:customStyle="1" w:styleId="nav-justified">
    <w:name w:val="nav-justified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-tabs-justified">
    <w:name w:val="nav-tabs-justified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-tabs">
    <w:name w:val="nav-tabs"/>
    <w:basedOn w:val="Normal"/>
    <w:pPr>
      <w:pBdr>
        <w:bottom w:val="single" w:sz="6" w:space="0" w:color="955159"/>
      </w:pBdr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navbar">
    <w:name w:val="navbar"/>
    <w:basedOn w:val="Normal"/>
    <w:pPr>
      <w:shd w:val="clear" w:color="auto" w:fill="DA0C23"/>
      <w:spacing w:line="336" w:lineRule="atLeast"/>
    </w:pPr>
    <w:rPr>
      <w:rFonts w:ascii="Verdana" w:hAnsi="Verdana"/>
      <w:sz w:val="18"/>
      <w:szCs w:val="18"/>
    </w:rPr>
  </w:style>
  <w:style w:type="paragraph" w:customStyle="1" w:styleId="navbar-nav">
    <w:name w:val="navbar-nav"/>
    <w:basedOn w:val="Normal"/>
    <w:pPr>
      <w:spacing w:before="150" w:after="225" w:line="336" w:lineRule="atLeast"/>
    </w:pPr>
    <w:rPr>
      <w:rFonts w:ascii="Verdana" w:hAnsi="Verdana"/>
      <w:sz w:val="18"/>
      <w:szCs w:val="18"/>
    </w:rPr>
  </w:style>
  <w:style w:type="paragraph" w:customStyle="1" w:styleId="navbar-fixed-bottom">
    <w:name w:val="navbar-fixed-bottom"/>
    <w:basedOn w:val="Normal"/>
    <w:pPr>
      <w:spacing w:line="336" w:lineRule="atLeast"/>
    </w:pPr>
    <w:rPr>
      <w:rFonts w:ascii="Verdana" w:hAnsi="Verdana"/>
      <w:sz w:val="18"/>
      <w:szCs w:val="18"/>
    </w:rPr>
  </w:style>
  <w:style w:type="paragraph" w:customStyle="1" w:styleId="navbar-brand">
    <w:name w:val="navbar-brand"/>
    <w:basedOn w:val="Normal"/>
    <w:pPr>
      <w:spacing w:after="150" w:line="300" w:lineRule="atLeast"/>
      <w:jc w:val="center"/>
    </w:pPr>
    <w:rPr>
      <w:rFonts w:ascii="Verdana" w:hAnsi="Verdana"/>
      <w:color w:val="777777"/>
      <w:sz w:val="27"/>
      <w:szCs w:val="27"/>
    </w:rPr>
  </w:style>
  <w:style w:type="paragraph" w:customStyle="1" w:styleId="navbar-toggle">
    <w:name w:val="navbar-toggle"/>
    <w:basedOn w:val="Normal"/>
    <w:pPr>
      <w:pBdr>
        <w:top w:val="single" w:sz="6" w:space="6" w:color="DDDDDD"/>
        <w:left w:val="single" w:sz="6" w:space="9" w:color="DDDDDD"/>
        <w:bottom w:val="single" w:sz="6" w:space="6" w:color="DDDDDD"/>
        <w:right w:val="single" w:sz="6" w:space="9" w:color="DDDDDD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bar-form">
    <w:name w:val="navbar-form"/>
    <w:basedOn w:val="Normal"/>
    <w:pPr>
      <w:spacing w:before="15" w:after="15" w:line="336" w:lineRule="atLeast"/>
    </w:pPr>
    <w:rPr>
      <w:rFonts w:ascii="Verdana" w:hAnsi="Verdana"/>
      <w:sz w:val="18"/>
      <w:szCs w:val="18"/>
    </w:rPr>
  </w:style>
  <w:style w:type="paragraph" w:customStyle="1" w:styleId="navbar-inverse">
    <w:name w:val="navbar-inverse"/>
    <w:basedOn w:val="Normal"/>
    <w:pPr>
      <w:shd w:val="clear" w:color="auto" w:fill="AD1F2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bar-btn">
    <w:name w:val="navbar-btn"/>
    <w:basedOn w:val="Normal"/>
    <w:pPr>
      <w:spacing w:before="15" w:after="150" w:line="336" w:lineRule="atLeast"/>
    </w:pPr>
    <w:rPr>
      <w:rFonts w:ascii="Verdana" w:hAnsi="Verdana"/>
      <w:sz w:val="18"/>
      <w:szCs w:val="18"/>
    </w:rPr>
  </w:style>
  <w:style w:type="paragraph" w:customStyle="1" w:styleId="navbar-text">
    <w:name w:val="navbar-text"/>
    <w:basedOn w:val="Normal"/>
    <w:pPr>
      <w:spacing w:before="150" w:after="150" w:line="336" w:lineRule="atLeast"/>
    </w:pPr>
    <w:rPr>
      <w:rFonts w:ascii="Verdana" w:hAnsi="Verdana"/>
      <w:sz w:val="18"/>
      <w:szCs w:val="18"/>
    </w:rPr>
  </w:style>
  <w:style w:type="paragraph" w:customStyle="1" w:styleId="navbar-link">
    <w:name w:val="navbar-link"/>
    <w:basedOn w:val="Normal"/>
    <w:pPr>
      <w:spacing w:after="150" w:line="336" w:lineRule="atLeast"/>
    </w:pPr>
    <w:rPr>
      <w:rFonts w:ascii="Verdana" w:hAnsi="Verdana"/>
      <w:color w:val="777777"/>
      <w:sz w:val="18"/>
      <w:szCs w:val="18"/>
    </w:rPr>
  </w:style>
  <w:style w:type="paragraph" w:customStyle="1" w:styleId="btn-group">
    <w:name w:val="btn-group"/>
    <w:basedOn w:val="Normal"/>
    <w:pPr>
      <w:spacing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btn-group-vertical">
    <w:name w:val="btn-group-vertical"/>
    <w:basedOn w:val="Normal"/>
    <w:pPr>
      <w:spacing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btn-group-justified">
    <w:name w:val="btn-group-justified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breadcrumb">
    <w:name w:val="breadcrumb"/>
    <w:basedOn w:val="Normal"/>
    <w:pPr>
      <w:shd w:val="clear" w:color="auto" w:fill="F5F5F5"/>
      <w:spacing w:line="336" w:lineRule="atLeast"/>
    </w:pPr>
    <w:rPr>
      <w:rFonts w:ascii="Verdana" w:hAnsi="Verdana"/>
      <w:sz w:val="18"/>
      <w:szCs w:val="18"/>
    </w:rPr>
  </w:style>
  <w:style w:type="paragraph" w:customStyle="1" w:styleId="pagination">
    <w:name w:val="pagination"/>
    <w:basedOn w:val="Normal"/>
    <w:pPr>
      <w:spacing w:before="300" w:after="300" w:line="336" w:lineRule="atLeast"/>
    </w:pPr>
    <w:rPr>
      <w:rFonts w:ascii="Verdana" w:hAnsi="Verdana"/>
      <w:sz w:val="18"/>
      <w:szCs w:val="18"/>
    </w:rPr>
  </w:style>
  <w:style w:type="paragraph" w:customStyle="1" w:styleId="pager">
    <w:name w:val="pager"/>
    <w:basedOn w:val="Normal"/>
    <w:pPr>
      <w:spacing w:before="300" w:after="300" w:line="336" w:lineRule="atLeast"/>
      <w:jc w:val="center"/>
    </w:pPr>
    <w:rPr>
      <w:rFonts w:ascii="Verdana" w:hAnsi="Verdana"/>
      <w:sz w:val="18"/>
      <w:szCs w:val="18"/>
    </w:rPr>
  </w:style>
  <w:style w:type="paragraph" w:customStyle="1" w:styleId="modal">
    <w:name w:val="modal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modal-dialog">
    <w:name w:val="modal-dialog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odal-content">
    <w:name w:val="modal-content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odal-backdrop">
    <w:name w:val="modal-backdrop"/>
    <w:basedOn w:val="Normal"/>
    <w:pPr>
      <w:shd w:val="clear" w:color="auto" w:fill="000000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odal-header">
    <w:name w:val="modal-header"/>
    <w:basedOn w:val="Normal"/>
    <w:pPr>
      <w:pBdr>
        <w:bottom w:val="single" w:sz="6" w:space="11" w:color="E5E5E5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odal-title">
    <w:name w:val="modal-title"/>
    <w:basedOn w:val="Normal"/>
    <w:rPr>
      <w:rFonts w:ascii="Verdana" w:hAnsi="Verdana"/>
      <w:sz w:val="18"/>
      <w:szCs w:val="18"/>
    </w:rPr>
  </w:style>
  <w:style w:type="paragraph" w:customStyle="1" w:styleId="modal-body">
    <w:name w:val="modal-body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odal-footer">
    <w:name w:val="modal-footer"/>
    <w:basedOn w:val="Normal"/>
    <w:pPr>
      <w:pBdr>
        <w:top w:val="single" w:sz="6" w:space="14" w:color="E5E5E5"/>
      </w:pBdr>
      <w:spacing w:before="225" w:after="150" w:line="336" w:lineRule="atLeast"/>
      <w:jc w:val="right"/>
    </w:pPr>
    <w:rPr>
      <w:rFonts w:ascii="Verdana" w:hAnsi="Verdana"/>
      <w:sz w:val="18"/>
      <w:szCs w:val="18"/>
    </w:rPr>
  </w:style>
  <w:style w:type="paragraph" w:customStyle="1" w:styleId="tooltip">
    <w:name w:val="tooltip"/>
    <w:basedOn w:val="Normal"/>
    <w:pPr>
      <w:spacing w:after="150"/>
    </w:pPr>
    <w:rPr>
      <w:rFonts w:ascii="Verdana" w:hAnsi="Verdana"/>
      <w:sz w:val="18"/>
      <w:szCs w:val="18"/>
    </w:rPr>
  </w:style>
  <w:style w:type="paragraph" w:customStyle="1" w:styleId="tooltip-inner">
    <w:name w:val="tooltip-inner"/>
    <w:basedOn w:val="Normal"/>
    <w:pPr>
      <w:spacing w:after="150" w:line="336" w:lineRule="atLeast"/>
      <w:jc w:val="center"/>
    </w:pPr>
    <w:rPr>
      <w:rFonts w:ascii="Verdana" w:hAnsi="Verdana"/>
      <w:color w:val="FFFFFF"/>
      <w:sz w:val="18"/>
      <w:szCs w:val="18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  <w:spacing w:line="270" w:lineRule="atLeast"/>
    </w:pPr>
    <w:rPr>
      <w:rFonts w:ascii="Verdana" w:hAnsi="Verdana"/>
      <w:sz w:val="21"/>
      <w:szCs w:val="21"/>
    </w:rPr>
  </w:style>
  <w:style w:type="paragraph" w:customStyle="1" w:styleId="popover-content">
    <w:name w:val="popover-content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lert">
    <w:name w:val="alert"/>
    <w:basedOn w:val="Normal"/>
    <w:pPr>
      <w:pBdr>
        <w:top w:val="single" w:sz="6" w:space="8" w:color="FBEED5"/>
        <w:left w:val="single" w:sz="6" w:space="11" w:color="FBEED5"/>
        <w:bottom w:val="single" w:sz="6" w:space="8" w:color="FBEED5"/>
        <w:right w:val="single" w:sz="6" w:space="26" w:color="FBEED5"/>
      </w:pBdr>
      <w:shd w:val="clear" w:color="auto" w:fill="FCF8E3"/>
      <w:spacing w:after="300" w:line="336" w:lineRule="atLeast"/>
    </w:pPr>
    <w:rPr>
      <w:rFonts w:ascii="Verdana" w:hAnsi="Verdana"/>
      <w:color w:val="C09853"/>
      <w:sz w:val="18"/>
      <w:szCs w:val="18"/>
    </w:rPr>
  </w:style>
  <w:style w:type="paragraph" w:customStyle="1" w:styleId="alert-success">
    <w:name w:val="alert-success"/>
    <w:basedOn w:val="Normal"/>
    <w:pPr>
      <w:shd w:val="clear" w:color="auto" w:fill="DFF0D8"/>
      <w:spacing w:after="150" w:line="336" w:lineRule="atLeast"/>
    </w:pPr>
    <w:rPr>
      <w:rFonts w:ascii="Verdana" w:hAnsi="Verdana"/>
      <w:color w:val="468847"/>
      <w:sz w:val="18"/>
      <w:szCs w:val="18"/>
    </w:rPr>
  </w:style>
  <w:style w:type="paragraph" w:customStyle="1" w:styleId="alert-danger">
    <w:name w:val="alert-danger"/>
    <w:basedOn w:val="Normal"/>
    <w:pPr>
      <w:shd w:val="clear" w:color="auto" w:fill="F2DEDE"/>
      <w:spacing w:after="150" w:line="336" w:lineRule="atLeast"/>
    </w:pPr>
    <w:rPr>
      <w:rFonts w:ascii="Verdana" w:hAnsi="Verdana"/>
      <w:color w:val="B94A48"/>
      <w:sz w:val="18"/>
      <w:szCs w:val="18"/>
    </w:rPr>
  </w:style>
  <w:style w:type="paragraph" w:customStyle="1" w:styleId="alert-info">
    <w:name w:val="alert-info"/>
    <w:basedOn w:val="Normal"/>
    <w:pPr>
      <w:shd w:val="clear" w:color="auto" w:fill="D9EDF7"/>
      <w:spacing w:after="150" w:line="336" w:lineRule="atLeast"/>
    </w:pPr>
    <w:rPr>
      <w:rFonts w:ascii="Verdana" w:hAnsi="Verdana"/>
      <w:color w:val="3A87AD"/>
      <w:sz w:val="18"/>
      <w:szCs w:val="18"/>
    </w:rPr>
  </w:style>
  <w:style w:type="paragraph" w:customStyle="1" w:styleId="alert-block">
    <w:name w:val="alert-block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000000"/>
      <w:spacing w:after="150"/>
    </w:pPr>
    <w:rPr>
      <w:rFonts w:ascii="Verdana" w:hAnsi="Verdana"/>
      <w:sz w:val="18"/>
      <w:szCs w:val="18"/>
    </w:rPr>
  </w:style>
  <w:style w:type="paragraph" w:customStyle="1" w:styleId="img-thumbnail">
    <w:name w:val="img-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000000"/>
      <w:spacing w:after="150"/>
    </w:pPr>
    <w:rPr>
      <w:rFonts w:ascii="Verdana" w:hAnsi="Verdana"/>
      <w:sz w:val="18"/>
      <w:szCs w:val="18"/>
    </w:rPr>
  </w:style>
  <w:style w:type="paragraph" w:customStyle="1" w:styleId="media">
    <w:name w:val="media"/>
    <w:basedOn w:val="Normal"/>
    <w:pPr>
      <w:spacing w:before="225" w:after="150" w:line="336" w:lineRule="atLeast"/>
    </w:pPr>
    <w:rPr>
      <w:rFonts w:ascii="Verdana" w:hAnsi="Verdana"/>
      <w:sz w:val="18"/>
      <w:szCs w:val="18"/>
    </w:rPr>
  </w:style>
  <w:style w:type="paragraph" w:customStyle="1" w:styleId="media-object">
    <w:name w:val="media-object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edia-heading">
    <w:name w:val="media-heading"/>
    <w:basedOn w:val="Normal"/>
    <w:pPr>
      <w:spacing w:after="75" w:line="336" w:lineRule="atLeast"/>
    </w:pPr>
    <w:rPr>
      <w:rFonts w:ascii="Verdana" w:hAnsi="Verdana"/>
      <w:sz w:val="18"/>
      <w:szCs w:val="18"/>
    </w:rPr>
  </w:style>
  <w:style w:type="paragraph" w:customStyle="1" w:styleId="media-list">
    <w:name w:val="media-list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abel">
    <w:name w:val="label"/>
    <w:basedOn w:val="Normal"/>
    <w:pPr>
      <w:shd w:val="clear" w:color="auto" w:fill="999999"/>
      <w:spacing w:after="150"/>
      <w:jc w:val="center"/>
      <w:textAlignment w:val="baseline"/>
    </w:pPr>
    <w:rPr>
      <w:rFonts w:ascii="Verdana" w:hAnsi="Verdana"/>
      <w:color w:val="FFFFFF"/>
      <w:sz w:val="18"/>
      <w:szCs w:val="18"/>
    </w:rPr>
  </w:style>
  <w:style w:type="paragraph" w:customStyle="1" w:styleId="label-danger">
    <w:name w:val="label-danger"/>
    <w:basedOn w:val="Normal"/>
    <w:pPr>
      <w:shd w:val="clear" w:color="auto" w:fill="D9534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abel-success">
    <w:name w:val="label-success"/>
    <w:basedOn w:val="Normal"/>
    <w:pPr>
      <w:shd w:val="clear" w:color="auto" w:fill="5CB85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abel-warning">
    <w:name w:val="label-warning"/>
    <w:basedOn w:val="Normal"/>
    <w:pPr>
      <w:shd w:val="clear" w:color="auto" w:fill="F0AD4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abel-info">
    <w:name w:val="label-info"/>
    <w:basedOn w:val="Normal"/>
    <w:pPr>
      <w:shd w:val="clear" w:color="auto" w:fill="5BC0D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badge">
    <w:name w:val="badge"/>
    <w:basedOn w:val="Normal"/>
    <w:pPr>
      <w:shd w:val="clear" w:color="auto" w:fill="999999"/>
      <w:spacing w:after="150"/>
      <w:jc w:val="center"/>
      <w:textAlignment w:val="baseline"/>
    </w:pPr>
    <w:rPr>
      <w:rFonts w:ascii="Verdana" w:hAnsi="Verdana"/>
      <w:b/>
      <w:bCs/>
      <w:color w:val="FFFFFF"/>
      <w:sz w:val="18"/>
      <w:szCs w:val="18"/>
    </w:rPr>
  </w:style>
  <w:style w:type="paragraph" w:customStyle="1" w:styleId="progress">
    <w:name w:val="progress"/>
    <w:basedOn w:val="Normal"/>
    <w:pPr>
      <w:shd w:val="clear" w:color="auto" w:fill="F5F5F5"/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progress-bar">
    <w:name w:val="progress-bar"/>
    <w:basedOn w:val="Normal"/>
    <w:pPr>
      <w:shd w:val="clear" w:color="auto" w:fill="428BCA"/>
      <w:spacing w:after="150" w:line="336" w:lineRule="atLeast"/>
      <w:jc w:val="center"/>
    </w:pPr>
    <w:rPr>
      <w:rFonts w:ascii="Verdana" w:hAnsi="Verdana"/>
      <w:color w:val="FFFFFF"/>
      <w:sz w:val="18"/>
      <w:szCs w:val="18"/>
    </w:rPr>
  </w:style>
  <w:style w:type="paragraph" w:customStyle="1" w:styleId="progress-bar-danger">
    <w:name w:val="progress-bar-danger"/>
    <w:basedOn w:val="Normal"/>
    <w:pPr>
      <w:shd w:val="clear" w:color="auto" w:fill="D9534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success">
    <w:name w:val="progress-bar-success"/>
    <w:basedOn w:val="Normal"/>
    <w:pPr>
      <w:shd w:val="clear" w:color="auto" w:fill="5CB85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warning">
    <w:name w:val="progress-bar-warning"/>
    <w:basedOn w:val="Normal"/>
    <w:pPr>
      <w:shd w:val="clear" w:color="auto" w:fill="F0AD4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info">
    <w:name w:val="progress-bar-info"/>
    <w:basedOn w:val="Normal"/>
    <w:pPr>
      <w:shd w:val="clear" w:color="auto" w:fill="5BC0D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ccordion">
    <w:name w:val="accordion"/>
    <w:basedOn w:val="Normal"/>
    <w:pPr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accordion-group">
    <w:name w:val="accordion-group"/>
    <w:basedOn w:val="Normal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30" w:line="336" w:lineRule="atLeast"/>
    </w:pPr>
    <w:rPr>
      <w:rFonts w:ascii="Verdana" w:hAnsi="Verdana"/>
      <w:sz w:val="18"/>
      <w:szCs w:val="18"/>
    </w:rPr>
  </w:style>
  <w:style w:type="paragraph" w:customStyle="1" w:styleId="accordion-heading">
    <w:name w:val="accordion-heading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ccordion-inner">
    <w:name w:val="accordion-inner"/>
    <w:basedOn w:val="Normal"/>
    <w:pPr>
      <w:pBdr>
        <w:top w:val="single" w:sz="6" w:space="7" w:color="E5E5E5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arousel-inner">
    <w:name w:val="carousel-inne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arousel-control">
    <w:name w:val="carousel-control"/>
    <w:basedOn w:val="Normal"/>
    <w:pPr>
      <w:spacing w:after="150" w:line="336" w:lineRule="atLeast"/>
      <w:jc w:val="center"/>
    </w:pPr>
    <w:rPr>
      <w:rFonts w:ascii="Verdana" w:hAnsi="Verdana"/>
      <w:color w:val="FFFFFF"/>
      <w:sz w:val="30"/>
      <w:szCs w:val="30"/>
    </w:rPr>
  </w:style>
  <w:style w:type="paragraph" w:customStyle="1" w:styleId="carousel-indicators">
    <w:name w:val="carousel-indicators"/>
    <w:basedOn w:val="Normal"/>
    <w:pPr>
      <w:spacing w:after="150" w:line="336" w:lineRule="atLeast"/>
      <w:ind w:left="-900"/>
      <w:jc w:val="center"/>
    </w:pPr>
    <w:rPr>
      <w:rFonts w:ascii="Verdana" w:hAnsi="Verdana"/>
      <w:sz w:val="18"/>
      <w:szCs w:val="18"/>
    </w:rPr>
  </w:style>
  <w:style w:type="paragraph" w:customStyle="1" w:styleId="carousel-caption">
    <w:name w:val="carousel-caption"/>
    <w:basedOn w:val="Normal"/>
    <w:pPr>
      <w:spacing w:after="150" w:line="336" w:lineRule="atLeast"/>
      <w:jc w:val="center"/>
    </w:pPr>
    <w:rPr>
      <w:rFonts w:ascii="Verdana" w:hAnsi="Verdana"/>
      <w:color w:val="FFFFFF"/>
      <w:sz w:val="18"/>
      <w:szCs w:val="18"/>
    </w:rPr>
  </w:style>
  <w:style w:type="paragraph" w:customStyle="1" w:styleId="jumbotron">
    <w:name w:val="jumbotron"/>
    <w:basedOn w:val="Normal"/>
    <w:pPr>
      <w:shd w:val="clear" w:color="auto" w:fill="EEEEEE"/>
      <w:spacing w:after="450" w:line="480" w:lineRule="auto"/>
    </w:pPr>
    <w:rPr>
      <w:rFonts w:ascii="Verdana" w:hAnsi="Verdana"/>
      <w:sz w:val="32"/>
      <w:szCs w:val="32"/>
    </w:rPr>
  </w:style>
  <w:style w:type="paragraph" w:customStyle="1" w:styleId="text-hide">
    <w:name w:val="text-hid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muted">
    <w:name w:val="icon-muted"/>
    <w:basedOn w:val="Normal"/>
    <w:pPr>
      <w:spacing w:after="150" w:line="336" w:lineRule="atLeast"/>
    </w:pPr>
    <w:rPr>
      <w:rFonts w:ascii="Verdana" w:hAnsi="Verdana"/>
      <w:color w:val="EEEEEE"/>
      <w:sz w:val="18"/>
      <w:szCs w:val="18"/>
    </w:rPr>
  </w:style>
  <w:style w:type="paragraph" w:customStyle="1" w:styleId="icon-border">
    <w:name w:val="icon-border"/>
    <w:basedOn w:val="Normal"/>
    <w:pPr>
      <w:pBdr>
        <w:top w:val="single" w:sz="6" w:space="2" w:color="EEEEEE"/>
        <w:left w:val="single" w:sz="6" w:space="3" w:color="EEEEEE"/>
        <w:bottom w:val="single" w:sz="6" w:space="2" w:color="EEEEEE"/>
        <w:right w:val="single" w:sz="6" w:space="3" w:color="EEEEEE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2x">
    <w:name w:val="icon-2x"/>
    <w:basedOn w:val="Normal"/>
    <w:pPr>
      <w:spacing w:after="150" w:line="336" w:lineRule="atLeast"/>
    </w:pPr>
    <w:rPr>
      <w:rFonts w:ascii="Verdana" w:hAnsi="Verdana"/>
      <w:sz w:val="48"/>
      <w:szCs w:val="48"/>
    </w:rPr>
  </w:style>
  <w:style w:type="paragraph" w:customStyle="1" w:styleId="icon-3x">
    <w:name w:val="icon-3x"/>
    <w:basedOn w:val="Normal"/>
    <w:pPr>
      <w:spacing w:after="150" w:line="336" w:lineRule="atLeast"/>
    </w:pPr>
    <w:rPr>
      <w:rFonts w:ascii="Verdana" w:hAnsi="Verdana"/>
      <w:sz w:val="72"/>
      <w:szCs w:val="72"/>
    </w:rPr>
  </w:style>
  <w:style w:type="paragraph" w:customStyle="1" w:styleId="icon-4x">
    <w:name w:val="icon-4x"/>
    <w:basedOn w:val="Normal"/>
    <w:pPr>
      <w:spacing w:after="150" w:line="336" w:lineRule="atLeast"/>
    </w:pPr>
    <w:rPr>
      <w:rFonts w:ascii="Verdana" w:hAnsi="Verdana"/>
      <w:sz w:val="96"/>
      <w:szCs w:val="96"/>
    </w:rPr>
  </w:style>
  <w:style w:type="paragraph" w:customStyle="1" w:styleId="nav-list">
    <w:name w:val="nav-list"/>
    <w:basedOn w:val="Normal"/>
    <w:pPr>
      <w:spacing w:after="360" w:line="336" w:lineRule="atLeast"/>
    </w:pPr>
    <w:rPr>
      <w:rFonts w:ascii="Verdana" w:hAnsi="Verdana"/>
      <w:sz w:val="18"/>
      <w:szCs w:val="18"/>
    </w:rPr>
  </w:style>
  <w:style w:type="paragraph" w:customStyle="1" w:styleId="nav-header">
    <w:name w:val="nav-header"/>
    <w:basedOn w:val="Normal"/>
    <w:pPr>
      <w:spacing w:after="150" w:line="336" w:lineRule="atLeast"/>
    </w:pPr>
    <w:rPr>
      <w:rFonts w:ascii="Verdana" w:hAnsi="Verdana"/>
      <w:sz w:val="21"/>
      <w:szCs w:val="21"/>
    </w:rPr>
  </w:style>
  <w:style w:type="paragraph" w:customStyle="1" w:styleId="Title1">
    <w:name w:val="Title1"/>
    <w:basedOn w:val="Normal"/>
    <w:pPr>
      <w:spacing w:after="96" w:line="336" w:lineRule="atLeast"/>
    </w:pPr>
    <w:rPr>
      <w:rFonts w:ascii="Verdana" w:hAnsi="Verdana"/>
      <w:sz w:val="18"/>
      <w:szCs w:val="18"/>
    </w:rPr>
  </w:style>
  <w:style w:type="paragraph" w:customStyle="1" w:styleId="sub-title">
    <w:name w:val="sub-title"/>
    <w:basedOn w:val="Normal"/>
    <w:pPr>
      <w:spacing w:after="150" w:line="336" w:lineRule="atLeast"/>
    </w:pPr>
    <w:rPr>
      <w:rFonts w:ascii="Verdana" w:hAnsi="Verdana"/>
      <w:sz w:val="32"/>
      <w:szCs w:val="32"/>
    </w:rPr>
  </w:style>
  <w:style w:type="paragraph" w:customStyle="1" w:styleId="icon-warning-sign">
    <w:name w:val="icon-warning-sign"/>
    <w:basedOn w:val="Normal"/>
    <w:pPr>
      <w:spacing w:after="150" w:line="336" w:lineRule="atLeast"/>
      <w:ind w:right="150"/>
    </w:pPr>
    <w:rPr>
      <w:rFonts w:ascii="Verdana" w:hAnsi="Verdana"/>
      <w:sz w:val="45"/>
      <w:szCs w:val="45"/>
    </w:rPr>
  </w:style>
  <w:style w:type="paragraph" w:customStyle="1" w:styleId="hll">
    <w:name w:val="hll"/>
    <w:basedOn w:val="Normal"/>
    <w:pPr>
      <w:shd w:val="clear" w:color="auto" w:fill="FFFFC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">
    <w:name w:val="c"/>
    <w:basedOn w:val="Normal"/>
    <w:pPr>
      <w:spacing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err">
    <w:name w:val="err"/>
    <w:basedOn w:val="Normal"/>
    <w:pPr>
      <w:shd w:val="clear" w:color="auto" w:fill="FFAAAA"/>
      <w:spacing w:after="150" w:line="336" w:lineRule="atLeast"/>
    </w:pPr>
    <w:rPr>
      <w:rFonts w:ascii="Verdana" w:hAnsi="Verdana"/>
      <w:color w:val="AA0000"/>
      <w:sz w:val="18"/>
      <w:szCs w:val="18"/>
    </w:rPr>
  </w:style>
  <w:style w:type="paragraph" w:customStyle="1" w:styleId="k">
    <w:name w:val="k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o">
    <w:name w:val="o"/>
    <w:basedOn w:val="Normal"/>
    <w:pPr>
      <w:spacing w:after="150" w:line="336" w:lineRule="atLeast"/>
    </w:pPr>
    <w:rPr>
      <w:rFonts w:ascii="Verdana" w:hAnsi="Verdana"/>
      <w:color w:val="555555"/>
      <w:sz w:val="18"/>
      <w:szCs w:val="18"/>
    </w:rPr>
  </w:style>
  <w:style w:type="paragraph" w:customStyle="1" w:styleId="cm">
    <w:name w:val="cm"/>
    <w:basedOn w:val="Normal"/>
    <w:pPr>
      <w:spacing w:after="150" w:line="336" w:lineRule="atLeast"/>
    </w:pPr>
    <w:rPr>
      <w:rFonts w:ascii="Verdana" w:hAnsi="Verdana"/>
      <w:i/>
      <w:iCs/>
      <w:color w:val="0099FF"/>
      <w:sz w:val="18"/>
      <w:szCs w:val="18"/>
    </w:rPr>
  </w:style>
  <w:style w:type="paragraph" w:customStyle="1" w:styleId="cp">
    <w:name w:val="cp"/>
    <w:basedOn w:val="Normal"/>
    <w:pPr>
      <w:spacing w:after="150" w:line="336" w:lineRule="atLeast"/>
    </w:pPr>
    <w:rPr>
      <w:rFonts w:ascii="Verdana" w:hAnsi="Verdana"/>
      <w:color w:val="009999"/>
      <w:sz w:val="18"/>
      <w:szCs w:val="18"/>
    </w:rPr>
  </w:style>
  <w:style w:type="paragraph" w:customStyle="1" w:styleId="c1">
    <w:name w:val="c1"/>
    <w:basedOn w:val="Normal"/>
    <w:pPr>
      <w:spacing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cs">
    <w:name w:val="cs"/>
    <w:basedOn w:val="Normal"/>
    <w:pPr>
      <w:spacing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gd">
    <w:name w:val="gd"/>
    <w:basedOn w:val="Normal"/>
    <w:pPr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CCC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ge">
    <w:name w:val="ge"/>
    <w:basedOn w:val="Normal"/>
    <w:pPr>
      <w:spacing w:after="150" w:line="336" w:lineRule="atLeast"/>
    </w:pPr>
    <w:rPr>
      <w:rFonts w:ascii="Verdana" w:hAnsi="Verdana"/>
      <w:i/>
      <w:iCs/>
      <w:sz w:val="18"/>
      <w:szCs w:val="18"/>
    </w:rPr>
  </w:style>
  <w:style w:type="paragraph" w:customStyle="1" w:styleId="gr">
    <w:name w:val="gr"/>
    <w:basedOn w:val="Normal"/>
    <w:pPr>
      <w:spacing w:after="150" w:line="336" w:lineRule="atLeast"/>
    </w:pPr>
    <w:rPr>
      <w:rFonts w:ascii="Verdana" w:hAnsi="Verdana"/>
      <w:color w:val="FF0000"/>
      <w:sz w:val="18"/>
      <w:szCs w:val="18"/>
    </w:rPr>
  </w:style>
  <w:style w:type="paragraph" w:customStyle="1" w:styleId="gh">
    <w:name w:val="gh"/>
    <w:basedOn w:val="Normal"/>
    <w:pPr>
      <w:spacing w:after="150" w:line="336" w:lineRule="atLeast"/>
    </w:pPr>
    <w:rPr>
      <w:rFonts w:ascii="Verdana" w:hAnsi="Verdana"/>
      <w:color w:val="003300"/>
      <w:sz w:val="18"/>
      <w:szCs w:val="18"/>
    </w:rPr>
  </w:style>
  <w:style w:type="paragraph" w:customStyle="1" w:styleId="gi">
    <w:name w:val="gi"/>
    <w:basedOn w:val="Normal"/>
    <w:pPr>
      <w:pBdr>
        <w:top w:val="single" w:sz="6" w:space="0" w:color="00CC00"/>
        <w:left w:val="single" w:sz="6" w:space="0" w:color="00CC00"/>
        <w:bottom w:val="single" w:sz="6" w:space="0" w:color="00CC00"/>
        <w:right w:val="single" w:sz="6" w:space="0" w:color="00CC00"/>
      </w:pBdr>
      <w:shd w:val="clear" w:color="auto" w:fill="CCFFC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go">
    <w:name w:val="go"/>
    <w:basedOn w:val="Normal"/>
    <w:pPr>
      <w:spacing w:after="150" w:line="336" w:lineRule="atLeast"/>
    </w:pPr>
    <w:rPr>
      <w:rFonts w:ascii="Verdana" w:hAnsi="Verdana"/>
      <w:color w:val="AAAAAA"/>
      <w:sz w:val="18"/>
      <w:szCs w:val="18"/>
    </w:rPr>
  </w:style>
  <w:style w:type="paragraph" w:customStyle="1" w:styleId="gp">
    <w:name w:val="gp"/>
    <w:basedOn w:val="Normal"/>
    <w:pPr>
      <w:spacing w:after="150" w:line="336" w:lineRule="atLeast"/>
    </w:pPr>
    <w:rPr>
      <w:rFonts w:ascii="Verdana" w:hAnsi="Verdana"/>
      <w:color w:val="000099"/>
      <w:sz w:val="18"/>
      <w:szCs w:val="18"/>
    </w:rPr>
  </w:style>
  <w:style w:type="paragraph" w:customStyle="1" w:styleId="gu">
    <w:name w:val="gu"/>
    <w:basedOn w:val="Normal"/>
    <w:pPr>
      <w:spacing w:after="150" w:line="336" w:lineRule="atLeast"/>
    </w:pPr>
    <w:rPr>
      <w:rFonts w:ascii="Verdana" w:hAnsi="Verdana"/>
      <w:color w:val="003300"/>
      <w:sz w:val="18"/>
      <w:szCs w:val="18"/>
    </w:rPr>
  </w:style>
  <w:style w:type="paragraph" w:customStyle="1" w:styleId="gt">
    <w:name w:val="gt"/>
    <w:basedOn w:val="Normal"/>
    <w:pPr>
      <w:spacing w:after="150" w:line="336" w:lineRule="atLeast"/>
    </w:pPr>
    <w:rPr>
      <w:rFonts w:ascii="Verdana" w:hAnsi="Verdana"/>
      <w:color w:val="99CC66"/>
      <w:sz w:val="18"/>
      <w:szCs w:val="18"/>
    </w:rPr>
  </w:style>
  <w:style w:type="paragraph" w:customStyle="1" w:styleId="kc">
    <w:name w:val="kc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kd">
    <w:name w:val="kd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kn">
    <w:name w:val="kn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kp">
    <w:name w:val="kp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kr">
    <w:name w:val="kr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kt">
    <w:name w:val="kt"/>
    <w:basedOn w:val="Normal"/>
    <w:pPr>
      <w:spacing w:after="150" w:line="336" w:lineRule="atLeast"/>
    </w:pPr>
    <w:rPr>
      <w:rFonts w:ascii="Verdana" w:hAnsi="Verdana"/>
      <w:color w:val="007788"/>
      <w:sz w:val="18"/>
      <w:szCs w:val="18"/>
    </w:rPr>
  </w:style>
  <w:style w:type="paragraph" w:customStyle="1" w:styleId="m">
    <w:name w:val="m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s">
    <w:name w:val="s"/>
    <w:basedOn w:val="Normal"/>
    <w:pPr>
      <w:spacing w:after="150" w:line="336" w:lineRule="atLeast"/>
    </w:pPr>
    <w:rPr>
      <w:rFonts w:ascii="Verdana" w:hAnsi="Verdana"/>
      <w:color w:val="D44950"/>
      <w:sz w:val="18"/>
      <w:szCs w:val="18"/>
    </w:rPr>
  </w:style>
  <w:style w:type="paragraph" w:customStyle="1" w:styleId="na">
    <w:name w:val="na"/>
    <w:basedOn w:val="Normal"/>
    <w:pPr>
      <w:spacing w:after="150" w:line="336" w:lineRule="atLeast"/>
    </w:pPr>
    <w:rPr>
      <w:rFonts w:ascii="Verdana" w:hAnsi="Verdana"/>
      <w:color w:val="4F9FCF"/>
      <w:sz w:val="18"/>
      <w:szCs w:val="18"/>
    </w:rPr>
  </w:style>
  <w:style w:type="paragraph" w:customStyle="1" w:styleId="nb">
    <w:name w:val="nb"/>
    <w:basedOn w:val="Normal"/>
    <w:pPr>
      <w:spacing w:after="150" w:line="336" w:lineRule="atLeast"/>
    </w:pPr>
    <w:rPr>
      <w:rFonts w:ascii="Verdana" w:hAnsi="Verdana"/>
      <w:color w:val="336666"/>
      <w:sz w:val="18"/>
      <w:szCs w:val="18"/>
    </w:rPr>
  </w:style>
  <w:style w:type="paragraph" w:customStyle="1" w:styleId="nc">
    <w:name w:val="nc"/>
    <w:basedOn w:val="Normal"/>
    <w:pPr>
      <w:spacing w:after="150" w:line="336" w:lineRule="atLeast"/>
    </w:pPr>
    <w:rPr>
      <w:rFonts w:ascii="Verdana" w:hAnsi="Verdana"/>
      <w:color w:val="00AA88"/>
      <w:sz w:val="18"/>
      <w:szCs w:val="18"/>
    </w:rPr>
  </w:style>
  <w:style w:type="paragraph" w:customStyle="1" w:styleId="no">
    <w:name w:val="no"/>
    <w:basedOn w:val="Normal"/>
    <w:pPr>
      <w:spacing w:after="150" w:line="336" w:lineRule="atLeast"/>
    </w:pPr>
    <w:rPr>
      <w:rFonts w:ascii="Verdana" w:hAnsi="Verdana"/>
      <w:color w:val="336600"/>
      <w:sz w:val="18"/>
      <w:szCs w:val="18"/>
    </w:rPr>
  </w:style>
  <w:style w:type="paragraph" w:customStyle="1" w:styleId="nd">
    <w:name w:val="nd"/>
    <w:basedOn w:val="Normal"/>
    <w:pPr>
      <w:spacing w:after="150" w:line="336" w:lineRule="atLeast"/>
    </w:pPr>
    <w:rPr>
      <w:rFonts w:ascii="Verdana" w:hAnsi="Verdana"/>
      <w:color w:val="9999FF"/>
      <w:sz w:val="18"/>
      <w:szCs w:val="18"/>
    </w:rPr>
  </w:style>
  <w:style w:type="paragraph" w:customStyle="1" w:styleId="ni">
    <w:name w:val="ni"/>
    <w:basedOn w:val="Normal"/>
    <w:pPr>
      <w:spacing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ne">
    <w:name w:val="ne"/>
    <w:basedOn w:val="Normal"/>
    <w:pPr>
      <w:spacing w:after="150" w:line="336" w:lineRule="atLeast"/>
    </w:pPr>
    <w:rPr>
      <w:rFonts w:ascii="Verdana" w:hAnsi="Verdana"/>
      <w:color w:val="CC0000"/>
      <w:sz w:val="18"/>
      <w:szCs w:val="18"/>
    </w:rPr>
  </w:style>
  <w:style w:type="paragraph" w:customStyle="1" w:styleId="nf">
    <w:name w:val="nf"/>
    <w:basedOn w:val="Normal"/>
    <w:pPr>
      <w:spacing w:after="150" w:line="336" w:lineRule="atLeast"/>
    </w:pPr>
    <w:rPr>
      <w:rFonts w:ascii="Verdana" w:hAnsi="Verdana"/>
      <w:color w:val="CC00FF"/>
      <w:sz w:val="18"/>
      <w:szCs w:val="18"/>
    </w:rPr>
  </w:style>
  <w:style w:type="paragraph" w:customStyle="1" w:styleId="nl">
    <w:name w:val="nl"/>
    <w:basedOn w:val="Normal"/>
    <w:pPr>
      <w:spacing w:after="150" w:line="336" w:lineRule="atLeast"/>
    </w:pPr>
    <w:rPr>
      <w:rFonts w:ascii="Verdana" w:hAnsi="Verdana"/>
      <w:color w:val="9999FF"/>
      <w:sz w:val="18"/>
      <w:szCs w:val="18"/>
    </w:rPr>
  </w:style>
  <w:style w:type="paragraph" w:customStyle="1" w:styleId="nn">
    <w:name w:val="nn"/>
    <w:basedOn w:val="Normal"/>
    <w:pPr>
      <w:spacing w:after="150" w:line="336" w:lineRule="atLeast"/>
    </w:pPr>
    <w:rPr>
      <w:rFonts w:ascii="Verdana" w:hAnsi="Verdana"/>
      <w:color w:val="00CCFF"/>
      <w:sz w:val="18"/>
      <w:szCs w:val="18"/>
    </w:rPr>
  </w:style>
  <w:style w:type="paragraph" w:customStyle="1" w:styleId="nt">
    <w:name w:val="nt"/>
    <w:basedOn w:val="Normal"/>
    <w:pPr>
      <w:spacing w:after="150" w:line="336" w:lineRule="atLeast"/>
    </w:pPr>
    <w:rPr>
      <w:rFonts w:ascii="Verdana" w:hAnsi="Verdana"/>
      <w:color w:val="2F6F9F"/>
      <w:sz w:val="18"/>
      <w:szCs w:val="18"/>
    </w:rPr>
  </w:style>
  <w:style w:type="paragraph" w:customStyle="1" w:styleId="nv">
    <w:name w:val="nv"/>
    <w:basedOn w:val="Normal"/>
    <w:pPr>
      <w:spacing w:after="150" w:line="336" w:lineRule="atLeast"/>
    </w:pPr>
    <w:rPr>
      <w:rFonts w:ascii="Verdana" w:hAnsi="Verdana"/>
      <w:color w:val="003333"/>
      <w:sz w:val="18"/>
      <w:szCs w:val="18"/>
    </w:rPr>
  </w:style>
  <w:style w:type="paragraph" w:customStyle="1" w:styleId="ow">
    <w:name w:val="ow"/>
    <w:basedOn w:val="Normal"/>
    <w:pPr>
      <w:spacing w:after="150" w:line="336" w:lineRule="atLeast"/>
    </w:pPr>
    <w:rPr>
      <w:rFonts w:ascii="Verdana" w:hAnsi="Verdana"/>
      <w:color w:val="000000"/>
      <w:sz w:val="18"/>
      <w:szCs w:val="18"/>
    </w:rPr>
  </w:style>
  <w:style w:type="paragraph" w:customStyle="1" w:styleId="w">
    <w:name w:val="w"/>
    <w:basedOn w:val="Normal"/>
    <w:pPr>
      <w:spacing w:after="150" w:line="336" w:lineRule="atLeast"/>
    </w:pPr>
    <w:rPr>
      <w:rFonts w:ascii="Verdana" w:hAnsi="Verdana"/>
      <w:color w:val="BBBBBB"/>
      <w:sz w:val="18"/>
      <w:szCs w:val="18"/>
    </w:rPr>
  </w:style>
  <w:style w:type="paragraph" w:customStyle="1" w:styleId="mf">
    <w:name w:val="mf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mh">
    <w:name w:val="mh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mi">
    <w:name w:val="mi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mo">
    <w:name w:val="mo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sb">
    <w:name w:val="sb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c">
    <w:name w:val="sc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d">
    <w:name w:val="sd"/>
    <w:basedOn w:val="Normal"/>
    <w:pPr>
      <w:spacing w:after="150" w:line="336" w:lineRule="atLeast"/>
    </w:pPr>
    <w:rPr>
      <w:rFonts w:ascii="Verdana" w:hAnsi="Verdana"/>
      <w:i/>
      <w:iCs/>
      <w:color w:val="CC3300"/>
      <w:sz w:val="18"/>
      <w:szCs w:val="18"/>
    </w:rPr>
  </w:style>
  <w:style w:type="paragraph" w:customStyle="1" w:styleId="s2">
    <w:name w:val="s2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e">
    <w:name w:val="se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h">
    <w:name w:val="sh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i">
    <w:name w:val="si"/>
    <w:basedOn w:val="Normal"/>
    <w:pPr>
      <w:spacing w:after="150" w:line="336" w:lineRule="atLeast"/>
    </w:pPr>
    <w:rPr>
      <w:rFonts w:ascii="Verdana" w:hAnsi="Verdana"/>
      <w:color w:val="AA0000"/>
      <w:sz w:val="18"/>
      <w:szCs w:val="18"/>
    </w:rPr>
  </w:style>
  <w:style w:type="paragraph" w:customStyle="1" w:styleId="sx">
    <w:name w:val="sx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r">
    <w:name w:val="sr"/>
    <w:basedOn w:val="Normal"/>
    <w:pPr>
      <w:spacing w:after="150" w:line="336" w:lineRule="atLeast"/>
    </w:pPr>
    <w:rPr>
      <w:rFonts w:ascii="Verdana" w:hAnsi="Verdana"/>
      <w:color w:val="33AAAA"/>
      <w:sz w:val="18"/>
      <w:szCs w:val="18"/>
    </w:rPr>
  </w:style>
  <w:style w:type="paragraph" w:customStyle="1" w:styleId="s1">
    <w:name w:val="s1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s">
    <w:name w:val="ss"/>
    <w:basedOn w:val="Normal"/>
    <w:pPr>
      <w:spacing w:after="150" w:line="336" w:lineRule="atLeast"/>
    </w:pPr>
    <w:rPr>
      <w:rFonts w:ascii="Verdana" w:hAnsi="Verdana"/>
      <w:color w:val="FFCC33"/>
      <w:sz w:val="18"/>
      <w:szCs w:val="18"/>
    </w:rPr>
  </w:style>
  <w:style w:type="paragraph" w:customStyle="1" w:styleId="bp">
    <w:name w:val="bp"/>
    <w:basedOn w:val="Normal"/>
    <w:pPr>
      <w:spacing w:after="150" w:line="336" w:lineRule="atLeast"/>
    </w:pPr>
    <w:rPr>
      <w:rFonts w:ascii="Verdana" w:hAnsi="Verdana"/>
      <w:color w:val="336666"/>
      <w:sz w:val="18"/>
      <w:szCs w:val="18"/>
    </w:rPr>
  </w:style>
  <w:style w:type="paragraph" w:customStyle="1" w:styleId="vc">
    <w:name w:val="vc"/>
    <w:basedOn w:val="Normal"/>
    <w:pPr>
      <w:spacing w:after="150" w:line="336" w:lineRule="atLeast"/>
    </w:pPr>
    <w:rPr>
      <w:rFonts w:ascii="Verdana" w:hAnsi="Verdana"/>
      <w:color w:val="003333"/>
      <w:sz w:val="18"/>
      <w:szCs w:val="18"/>
    </w:rPr>
  </w:style>
  <w:style w:type="paragraph" w:customStyle="1" w:styleId="vg">
    <w:name w:val="vg"/>
    <w:basedOn w:val="Normal"/>
    <w:pPr>
      <w:spacing w:after="150" w:line="336" w:lineRule="atLeast"/>
    </w:pPr>
    <w:rPr>
      <w:rFonts w:ascii="Verdana" w:hAnsi="Verdana"/>
      <w:color w:val="003333"/>
      <w:sz w:val="18"/>
      <w:szCs w:val="18"/>
    </w:rPr>
  </w:style>
  <w:style w:type="paragraph" w:customStyle="1" w:styleId="vi">
    <w:name w:val="vi"/>
    <w:basedOn w:val="Normal"/>
    <w:pPr>
      <w:spacing w:after="150" w:line="336" w:lineRule="atLeast"/>
    </w:pPr>
    <w:rPr>
      <w:rFonts w:ascii="Verdana" w:hAnsi="Verdana"/>
      <w:color w:val="003333"/>
      <w:sz w:val="18"/>
      <w:szCs w:val="18"/>
    </w:rPr>
  </w:style>
  <w:style w:type="paragraph" w:customStyle="1" w:styleId="il">
    <w:name w:val="il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row">
    <w:name w:val="row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ntrol-label">
    <w:name w:val="control-label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divider">
    <w:name w:val="divide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-divider">
    <w:name w:val="nav-divide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bar">
    <w:name w:val="icon-ba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rrow">
    <w:name w:val="arrow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lert-link">
    <w:name w:val="alert-link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aption1">
    <w:name w:val="Caption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ccordion-toggle">
    <w:name w:val="accordion-toggl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glyphicon">
    <w:name w:val="glyphicon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prev">
    <w:name w:val="icon-prev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next">
    <w:name w:val="icon-next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ctive">
    <w:name w:val="activ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hide">
    <w:name w:val="hide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show">
    <w:name w:val="show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hidden">
    <w:name w:val="hidden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visible-sm">
    <w:name w:val="visible-sm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visible-md">
    <w:name w:val="visible-md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visible-lg">
    <w:name w:val="visible-lg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hidden-sm">
    <w:name w:val="hidden-sm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hidden-md">
    <w:name w:val="hidden-md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hidden-lg">
    <w:name w:val="hidden-lg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visible-print">
    <w:name w:val="visible-print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character" w:customStyle="1" w:styleId="xmltag">
    <w:name w:val="xmltag"/>
    <w:rPr>
      <w:color w:val="000080"/>
    </w:rPr>
  </w:style>
  <w:style w:type="character" w:customStyle="1" w:styleId="xmlattr">
    <w:name w:val="xmlattr"/>
    <w:rPr>
      <w:color w:val="800000"/>
    </w:rPr>
  </w:style>
  <w:style w:type="character" w:customStyle="1" w:styleId="xmlattrvalue">
    <w:name w:val="xmlattrvalue"/>
    <w:rPr>
      <w:color w:val="006400"/>
    </w:rPr>
  </w:style>
  <w:style w:type="character" w:customStyle="1" w:styleId="forprint">
    <w:name w:val="forprint"/>
    <w:rPr>
      <w:vanish/>
      <w:webHidden w:val="0"/>
      <w:specVanish w:val="0"/>
    </w:rPr>
  </w:style>
  <w:style w:type="character" w:customStyle="1" w:styleId="sectioncount">
    <w:name w:val="sectioncount"/>
    <w:rPr>
      <w:color w:val="C0C0C0"/>
    </w:rPr>
  </w:style>
  <w:style w:type="paragraph" w:customStyle="1" w:styleId="note1">
    <w:name w:val="note1"/>
    <w:basedOn w:val="Normal"/>
    <w:pPr>
      <w:spacing w:after="120" w:line="336" w:lineRule="atLeast"/>
      <w:ind w:left="120"/>
    </w:pPr>
    <w:rPr>
      <w:rFonts w:ascii="Verdana" w:hAnsi="Verdana"/>
      <w:color w:val="800000"/>
      <w:sz w:val="15"/>
      <w:szCs w:val="15"/>
    </w:rPr>
  </w:style>
  <w:style w:type="paragraph" w:customStyle="1" w:styleId="link1">
    <w:name w:val="link1"/>
    <w:basedOn w:val="Normal"/>
    <w:pPr>
      <w:spacing w:line="336" w:lineRule="atLeast"/>
    </w:pPr>
    <w:rPr>
      <w:rFonts w:ascii="Verdana" w:hAnsi="Verdana"/>
      <w:b/>
      <w:bCs/>
      <w:sz w:val="15"/>
      <w:szCs w:val="15"/>
    </w:rPr>
  </w:style>
  <w:style w:type="paragraph" w:customStyle="1" w:styleId="row1">
    <w:name w:val="row1"/>
    <w:basedOn w:val="Normal"/>
    <w:pPr>
      <w:spacing w:after="150" w:line="336" w:lineRule="atLeast"/>
      <w:ind w:left="-225" w:right="-225"/>
    </w:pPr>
    <w:rPr>
      <w:rFonts w:ascii="Verdana" w:hAnsi="Verdana"/>
      <w:sz w:val="18"/>
      <w:szCs w:val="18"/>
    </w:rPr>
  </w:style>
  <w:style w:type="paragraph" w:customStyle="1" w:styleId="table1">
    <w:name w:val="table1"/>
    <w:basedOn w:val="Normal"/>
    <w:pPr>
      <w:shd w:val="clear" w:color="auto" w:fill="000000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help-block1">
    <w:name w:val="help-block1"/>
    <w:basedOn w:val="Normal"/>
    <w:pPr>
      <w:spacing w:before="75" w:after="150" w:line="336" w:lineRule="atLeast"/>
    </w:pPr>
    <w:rPr>
      <w:rFonts w:ascii="Verdana" w:hAnsi="Verdana"/>
      <w:color w:val="C09853"/>
      <w:sz w:val="18"/>
      <w:szCs w:val="18"/>
    </w:rPr>
  </w:style>
  <w:style w:type="paragraph" w:customStyle="1" w:styleId="control-label1">
    <w:name w:val="control-label1"/>
    <w:basedOn w:val="Normal"/>
    <w:pPr>
      <w:spacing w:after="150" w:line="336" w:lineRule="atLeast"/>
    </w:pPr>
    <w:rPr>
      <w:rFonts w:ascii="Verdana" w:hAnsi="Verdana"/>
      <w:color w:val="C09853"/>
      <w:sz w:val="18"/>
      <w:szCs w:val="18"/>
    </w:rPr>
  </w:style>
  <w:style w:type="paragraph" w:customStyle="1" w:styleId="form-control1">
    <w:name w:val="form-control1"/>
    <w:basedOn w:val="Normal"/>
    <w:pPr>
      <w:pBdr>
        <w:top w:val="single" w:sz="6" w:space="6" w:color="C09853"/>
        <w:left w:val="single" w:sz="6" w:space="9" w:color="C09853"/>
        <w:bottom w:val="single" w:sz="6" w:space="6" w:color="C09853"/>
        <w:right w:val="single" w:sz="6" w:space="24" w:color="C09853"/>
      </w:pBdr>
      <w:shd w:val="clear" w:color="auto" w:fill="FFFFFF"/>
      <w:spacing w:after="150"/>
      <w:textAlignment w:val="center"/>
    </w:pPr>
    <w:rPr>
      <w:rFonts w:ascii="Verdana" w:hAnsi="Verdana"/>
      <w:color w:val="555555"/>
      <w:sz w:val="21"/>
      <w:szCs w:val="21"/>
    </w:rPr>
  </w:style>
  <w:style w:type="paragraph" w:customStyle="1" w:styleId="input-group-addon1">
    <w:name w:val="input-group-addon1"/>
    <w:basedOn w:val="Normal"/>
    <w:pPr>
      <w:pBdr>
        <w:top w:val="single" w:sz="6" w:space="6" w:color="C09853"/>
        <w:left w:val="single" w:sz="6" w:space="9" w:color="C09853"/>
        <w:bottom w:val="single" w:sz="6" w:space="6" w:color="C09853"/>
        <w:right w:val="single" w:sz="6" w:space="9" w:color="C09853"/>
      </w:pBdr>
      <w:shd w:val="clear" w:color="auto" w:fill="FCF8E3"/>
      <w:spacing w:after="150"/>
      <w:jc w:val="center"/>
      <w:textAlignment w:val="center"/>
    </w:pPr>
    <w:rPr>
      <w:rFonts w:ascii="Verdana" w:hAnsi="Verdana"/>
      <w:color w:val="C09853"/>
      <w:sz w:val="21"/>
      <w:szCs w:val="21"/>
    </w:rPr>
  </w:style>
  <w:style w:type="paragraph" w:customStyle="1" w:styleId="help-block2">
    <w:name w:val="help-block2"/>
    <w:basedOn w:val="Normal"/>
    <w:pPr>
      <w:spacing w:before="75" w:after="150" w:line="336" w:lineRule="atLeast"/>
    </w:pPr>
    <w:rPr>
      <w:rFonts w:ascii="Verdana" w:hAnsi="Verdana"/>
      <w:color w:val="B94A48"/>
      <w:sz w:val="18"/>
      <w:szCs w:val="18"/>
    </w:rPr>
  </w:style>
  <w:style w:type="paragraph" w:customStyle="1" w:styleId="control-label2">
    <w:name w:val="control-label2"/>
    <w:basedOn w:val="Normal"/>
    <w:pPr>
      <w:spacing w:after="150" w:line="336" w:lineRule="atLeast"/>
    </w:pPr>
    <w:rPr>
      <w:rFonts w:ascii="Verdana" w:hAnsi="Verdana"/>
      <w:color w:val="B94A48"/>
      <w:sz w:val="18"/>
      <w:szCs w:val="18"/>
    </w:rPr>
  </w:style>
  <w:style w:type="paragraph" w:customStyle="1" w:styleId="form-control2">
    <w:name w:val="form-control2"/>
    <w:basedOn w:val="Normal"/>
    <w:pPr>
      <w:pBdr>
        <w:top w:val="single" w:sz="6" w:space="6" w:color="B94A48"/>
        <w:left w:val="single" w:sz="6" w:space="9" w:color="B94A48"/>
        <w:bottom w:val="single" w:sz="6" w:space="6" w:color="B94A48"/>
        <w:right w:val="single" w:sz="6" w:space="24" w:color="B94A48"/>
      </w:pBdr>
      <w:shd w:val="clear" w:color="auto" w:fill="FFFFFF"/>
      <w:spacing w:after="150"/>
      <w:textAlignment w:val="center"/>
    </w:pPr>
    <w:rPr>
      <w:rFonts w:ascii="Verdana" w:hAnsi="Verdana"/>
      <w:color w:val="555555"/>
      <w:sz w:val="21"/>
      <w:szCs w:val="21"/>
    </w:rPr>
  </w:style>
  <w:style w:type="paragraph" w:customStyle="1" w:styleId="input-group-addon2">
    <w:name w:val="input-group-addon2"/>
    <w:basedOn w:val="Normal"/>
    <w:pPr>
      <w:pBdr>
        <w:top w:val="single" w:sz="6" w:space="6" w:color="B94A48"/>
        <w:left w:val="single" w:sz="6" w:space="9" w:color="B94A48"/>
        <w:bottom w:val="single" w:sz="6" w:space="6" w:color="B94A48"/>
        <w:right w:val="single" w:sz="6" w:space="9" w:color="B94A48"/>
      </w:pBdr>
      <w:shd w:val="clear" w:color="auto" w:fill="F2DEDE"/>
      <w:spacing w:after="150"/>
      <w:jc w:val="center"/>
      <w:textAlignment w:val="center"/>
    </w:pPr>
    <w:rPr>
      <w:rFonts w:ascii="Verdana" w:hAnsi="Verdana"/>
      <w:color w:val="B94A48"/>
      <w:sz w:val="21"/>
      <w:szCs w:val="21"/>
    </w:rPr>
  </w:style>
  <w:style w:type="paragraph" w:customStyle="1" w:styleId="help-block3">
    <w:name w:val="help-block3"/>
    <w:basedOn w:val="Normal"/>
    <w:pPr>
      <w:spacing w:before="75" w:after="150" w:line="336" w:lineRule="atLeast"/>
    </w:pPr>
    <w:rPr>
      <w:rFonts w:ascii="Verdana" w:hAnsi="Verdana"/>
      <w:color w:val="468847"/>
      <w:sz w:val="18"/>
      <w:szCs w:val="18"/>
    </w:rPr>
  </w:style>
  <w:style w:type="paragraph" w:customStyle="1" w:styleId="control-label3">
    <w:name w:val="control-label3"/>
    <w:basedOn w:val="Normal"/>
    <w:pPr>
      <w:spacing w:after="150" w:line="336" w:lineRule="atLeast"/>
    </w:pPr>
    <w:rPr>
      <w:rFonts w:ascii="Verdana" w:hAnsi="Verdana"/>
      <w:color w:val="468847"/>
      <w:sz w:val="18"/>
      <w:szCs w:val="18"/>
    </w:rPr>
  </w:style>
  <w:style w:type="paragraph" w:customStyle="1" w:styleId="form-control3">
    <w:name w:val="form-control3"/>
    <w:basedOn w:val="Normal"/>
    <w:pPr>
      <w:pBdr>
        <w:top w:val="single" w:sz="6" w:space="6" w:color="468847"/>
        <w:left w:val="single" w:sz="6" w:space="9" w:color="468847"/>
        <w:bottom w:val="single" w:sz="6" w:space="6" w:color="468847"/>
        <w:right w:val="single" w:sz="6" w:space="24" w:color="468847"/>
      </w:pBdr>
      <w:shd w:val="clear" w:color="auto" w:fill="FFFFFF"/>
      <w:spacing w:after="150"/>
      <w:textAlignment w:val="center"/>
    </w:pPr>
    <w:rPr>
      <w:rFonts w:ascii="Verdana" w:hAnsi="Verdana"/>
      <w:color w:val="555555"/>
      <w:sz w:val="21"/>
      <w:szCs w:val="21"/>
    </w:rPr>
  </w:style>
  <w:style w:type="paragraph" w:customStyle="1" w:styleId="input-group-addon3">
    <w:name w:val="input-group-addon3"/>
    <w:basedOn w:val="Normal"/>
    <w:pPr>
      <w:pBdr>
        <w:top w:val="single" w:sz="6" w:space="6" w:color="468847"/>
        <w:left w:val="single" w:sz="6" w:space="9" w:color="468847"/>
        <w:bottom w:val="single" w:sz="6" w:space="6" w:color="468847"/>
        <w:right w:val="single" w:sz="6" w:space="9" w:color="468847"/>
      </w:pBdr>
      <w:shd w:val="clear" w:color="auto" w:fill="DFF0D8"/>
      <w:spacing w:after="150"/>
      <w:jc w:val="center"/>
      <w:textAlignment w:val="center"/>
    </w:pPr>
    <w:rPr>
      <w:rFonts w:ascii="Verdana" w:hAnsi="Verdana"/>
      <w:color w:val="468847"/>
      <w:sz w:val="21"/>
      <w:szCs w:val="21"/>
    </w:rPr>
  </w:style>
  <w:style w:type="paragraph" w:customStyle="1" w:styleId="form-control4">
    <w:name w:val="form-control4"/>
    <w:basedOn w:val="Normal"/>
    <w:pPr>
      <w:pBdr>
        <w:top w:val="single" w:sz="6" w:space="6" w:color="CCCCCC"/>
        <w:left w:val="single" w:sz="6" w:space="9" w:color="CCCCCC"/>
        <w:bottom w:val="single" w:sz="6" w:space="6" w:color="CCCCCC"/>
        <w:right w:val="single" w:sz="6" w:space="9" w:color="CCCCCC"/>
      </w:pBdr>
      <w:shd w:val="clear" w:color="auto" w:fill="FFFFFF"/>
      <w:textAlignment w:val="center"/>
    </w:pPr>
    <w:rPr>
      <w:rFonts w:ascii="Verdana" w:hAnsi="Verdana"/>
      <w:color w:val="555555"/>
      <w:sz w:val="21"/>
      <w:szCs w:val="21"/>
    </w:rPr>
  </w:style>
  <w:style w:type="paragraph" w:customStyle="1" w:styleId="radio1">
    <w:name w:val="radio1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heckbox1">
    <w:name w:val="checkbox1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ontrol-label4">
    <w:name w:val="control-label4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row2">
    <w:name w:val="row2"/>
    <w:basedOn w:val="Normal"/>
    <w:pPr>
      <w:spacing w:after="150" w:line="336" w:lineRule="atLeast"/>
      <w:ind w:left="-225" w:right="-225"/>
    </w:pPr>
    <w:rPr>
      <w:rFonts w:ascii="Verdana" w:hAnsi="Verdana"/>
      <w:sz w:val="18"/>
      <w:szCs w:val="18"/>
    </w:rPr>
  </w:style>
  <w:style w:type="paragraph" w:customStyle="1" w:styleId="divider1">
    <w:name w:val="divider1"/>
    <w:basedOn w:val="Normal"/>
    <w:pPr>
      <w:shd w:val="clear" w:color="auto" w:fill="E5E5E5"/>
      <w:spacing w:before="135" w:after="135" w:line="336" w:lineRule="atLeast"/>
    </w:pPr>
    <w:rPr>
      <w:rFonts w:ascii="Verdana" w:hAnsi="Verdana"/>
      <w:sz w:val="18"/>
      <w:szCs w:val="18"/>
    </w:rPr>
  </w:style>
  <w:style w:type="paragraph" w:customStyle="1" w:styleId="caret1">
    <w:name w:val="caret1"/>
    <w:basedOn w:val="Normal"/>
    <w:pPr>
      <w:pBdr>
        <w:bottom w:val="single" w:sz="24" w:space="0" w:color="000000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caret2">
    <w:name w:val="caret2"/>
    <w:basedOn w:val="Normal"/>
    <w:pPr>
      <w:pBdr>
        <w:bottom w:val="single" w:sz="24" w:space="0" w:color="000000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 w:line="336" w:lineRule="atLeast"/>
    </w:pPr>
    <w:rPr>
      <w:rFonts w:ascii="Verdana" w:hAnsi="Verdana"/>
      <w:vanish/>
      <w:sz w:val="18"/>
      <w:szCs w:val="18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 w:line="336" w:lineRule="atLeast"/>
    </w:pPr>
    <w:rPr>
      <w:rFonts w:ascii="Verdana" w:hAnsi="Verdana"/>
      <w:vanish/>
      <w:sz w:val="18"/>
      <w:szCs w:val="18"/>
    </w:rPr>
  </w:style>
  <w:style w:type="paragraph" w:customStyle="1" w:styleId="list-group-item-heading1">
    <w:name w:val="list-group-item-heading1"/>
    <w:basedOn w:val="Normal"/>
    <w:pPr>
      <w:spacing w:after="75" w:line="336" w:lineRule="atLeast"/>
    </w:pPr>
    <w:rPr>
      <w:rFonts w:ascii="Verdana" w:hAnsi="Verdana"/>
      <w:color w:val="333333"/>
      <w:sz w:val="18"/>
      <w:szCs w:val="18"/>
    </w:rPr>
  </w:style>
  <w:style w:type="paragraph" w:customStyle="1" w:styleId="list-group-item-text1">
    <w:name w:val="list-group-item-text1"/>
    <w:basedOn w:val="Normal"/>
    <w:rPr>
      <w:rFonts w:ascii="Verdana" w:hAnsi="Verdana"/>
      <w:color w:val="555555"/>
      <w:sz w:val="18"/>
      <w:szCs w:val="18"/>
    </w:rPr>
  </w:style>
  <w:style w:type="paragraph" w:customStyle="1" w:styleId="panel-heading1">
    <w:name w:val="panel-heading1"/>
    <w:basedOn w:val="Normal"/>
    <w:pPr>
      <w:pBdr>
        <w:bottom w:val="single" w:sz="6" w:space="8" w:color="428BCA"/>
      </w:pBdr>
      <w:shd w:val="clear" w:color="auto" w:fill="428BCA"/>
      <w:spacing w:after="225" w:line="336" w:lineRule="atLeast"/>
      <w:ind w:left="-225" w:right="-225"/>
    </w:pPr>
    <w:rPr>
      <w:rFonts w:ascii="Verdana" w:hAnsi="Verdana"/>
      <w:color w:val="FFFFFF"/>
      <w:sz w:val="18"/>
      <w:szCs w:val="18"/>
    </w:rPr>
  </w:style>
  <w:style w:type="paragraph" w:customStyle="1" w:styleId="panel-heading2">
    <w:name w:val="panel-heading2"/>
    <w:basedOn w:val="Normal"/>
    <w:pPr>
      <w:pBdr>
        <w:bottom w:val="single" w:sz="6" w:space="8" w:color="D6E9C6"/>
      </w:pBdr>
      <w:shd w:val="clear" w:color="auto" w:fill="DFF0D8"/>
      <w:spacing w:after="225" w:line="336" w:lineRule="atLeast"/>
      <w:ind w:left="-225" w:right="-225"/>
    </w:pPr>
    <w:rPr>
      <w:rFonts w:ascii="Verdana" w:hAnsi="Verdana"/>
      <w:color w:val="468847"/>
      <w:sz w:val="18"/>
      <w:szCs w:val="18"/>
    </w:rPr>
  </w:style>
  <w:style w:type="paragraph" w:customStyle="1" w:styleId="panel-heading3">
    <w:name w:val="panel-heading3"/>
    <w:basedOn w:val="Normal"/>
    <w:pPr>
      <w:pBdr>
        <w:bottom w:val="single" w:sz="6" w:space="8" w:color="FBEED5"/>
      </w:pBdr>
      <w:shd w:val="clear" w:color="auto" w:fill="FCF8E3"/>
      <w:spacing w:after="225" w:line="336" w:lineRule="atLeast"/>
      <w:ind w:left="-225" w:right="-225"/>
    </w:pPr>
    <w:rPr>
      <w:rFonts w:ascii="Verdana" w:hAnsi="Verdana"/>
      <w:color w:val="C09853"/>
      <w:sz w:val="18"/>
      <w:szCs w:val="18"/>
    </w:rPr>
  </w:style>
  <w:style w:type="paragraph" w:customStyle="1" w:styleId="panel-heading4">
    <w:name w:val="panel-heading4"/>
    <w:basedOn w:val="Normal"/>
    <w:pPr>
      <w:pBdr>
        <w:bottom w:val="single" w:sz="6" w:space="8" w:color="EED3D7"/>
      </w:pBdr>
      <w:shd w:val="clear" w:color="auto" w:fill="F2DEDE"/>
      <w:spacing w:after="225" w:line="336" w:lineRule="atLeast"/>
      <w:ind w:left="-225" w:right="-225"/>
    </w:pPr>
    <w:rPr>
      <w:rFonts w:ascii="Verdana" w:hAnsi="Verdana"/>
      <w:color w:val="B94A48"/>
      <w:sz w:val="18"/>
      <w:szCs w:val="18"/>
    </w:rPr>
  </w:style>
  <w:style w:type="paragraph" w:customStyle="1" w:styleId="panel-heading5">
    <w:name w:val="panel-heading5"/>
    <w:basedOn w:val="Normal"/>
    <w:pPr>
      <w:pBdr>
        <w:bottom w:val="single" w:sz="6" w:space="8" w:color="BCE8F1"/>
      </w:pBdr>
      <w:shd w:val="clear" w:color="auto" w:fill="D9EDF7"/>
      <w:spacing w:after="225" w:line="336" w:lineRule="atLeast"/>
      <w:ind w:left="-225" w:right="-225"/>
    </w:pPr>
    <w:rPr>
      <w:rFonts w:ascii="Verdana" w:hAnsi="Verdana"/>
      <w:color w:val="3A87AD"/>
      <w:sz w:val="18"/>
      <w:szCs w:val="18"/>
    </w:rPr>
  </w:style>
  <w:style w:type="paragraph" w:customStyle="1" w:styleId="list-group-item1">
    <w:name w:val="list-group-item1"/>
    <w:basedOn w:val="Normal"/>
    <w:pPr>
      <w:pBdr>
        <w:top w:val="single" w:sz="6" w:space="8" w:color="DDDDDD"/>
        <w:left w:val="single" w:sz="2" w:space="11" w:color="DDDDDD"/>
        <w:bottom w:val="single" w:sz="6" w:space="8" w:color="DDDDDD"/>
        <w:right w:val="single" w:sz="2" w:space="23" w:color="DDDDDD"/>
      </w:pBdr>
      <w:shd w:val="clear" w:color="auto" w:fill="FFFFFF"/>
      <w:spacing w:line="336" w:lineRule="atLeast"/>
    </w:pPr>
    <w:rPr>
      <w:rFonts w:ascii="Verdana" w:hAnsi="Verdana"/>
      <w:sz w:val="18"/>
      <w:szCs w:val="18"/>
    </w:rPr>
  </w:style>
  <w:style w:type="paragraph" w:customStyle="1" w:styleId="nav-divider1">
    <w:name w:val="nav-divider1"/>
    <w:basedOn w:val="Normal"/>
    <w:pPr>
      <w:shd w:val="clear" w:color="auto" w:fill="E5E5E5"/>
      <w:spacing w:before="135" w:after="135" w:line="336" w:lineRule="atLeast"/>
    </w:pPr>
    <w:rPr>
      <w:rFonts w:ascii="Verdana" w:hAnsi="Verdana"/>
      <w:sz w:val="18"/>
      <w:szCs w:val="18"/>
    </w:rPr>
  </w:style>
  <w:style w:type="paragraph" w:customStyle="1" w:styleId="caret3">
    <w:name w:val="caret3"/>
    <w:basedOn w:val="Normal"/>
    <w:pPr>
      <w:pBdr>
        <w:top w:val="single" w:sz="24" w:space="0" w:color="428BCA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caret4">
    <w:name w:val="caret4"/>
    <w:basedOn w:val="Normal"/>
    <w:pPr>
      <w:pBdr>
        <w:top w:val="single" w:sz="24" w:space="0" w:color="2A6496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line="336" w:lineRule="atLeast"/>
    </w:pPr>
    <w:rPr>
      <w:rFonts w:ascii="Verdana" w:hAnsi="Verdana"/>
      <w:vanish/>
      <w:sz w:val="18"/>
      <w:szCs w:val="18"/>
    </w:rPr>
  </w:style>
  <w:style w:type="paragraph" w:customStyle="1" w:styleId="icon-bar1">
    <w:name w:val="icon-bar1"/>
    <w:basedOn w:val="Normal"/>
    <w:pPr>
      <w:shd w:val="clear" w:color="auto" w:fill="CCCCC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radio2">
    <w:name w:val="radio2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heckbox2">
    <w:name w:val="checkbox2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navbar-brand1">
    <w:name w:val="navbar-brand1"/>
    <w:basedOn w:val="Normal"/>
    <w:pPr>
      <w:spacing w:after="150" w:line="300" w:lineRule="atLeast"/>
      <w:jc w:val="center"/>
    </w:pPr>
    <w:rPr>
      <w:rFonts w:ascii="Verdana" w:hAnsi="Verdana"/>
      <w:color w:val="E6E6E6"/>
      <w:sz w:val="27"/>
      <w:szCs w:val="27"/>
    </w:rPr>
  </w:style>
  <w:style w:type="paragraph" w:customStyle="1" w:styleId="navbar-text1">
    <w:name w:val="navbar-text1"/>
    <w:basedOn w:val="Normal"/>
    <w:pPr>
      <w:spacing w:before="150"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navbar-toggle1">
    <w:name w:val="navbar-toggle1"/>
    <w:basedOn w:val="Normal"/>
    <w:pPr>
      <w:pBdr>
        <w:top w:val="single" w:sz="6" w:space="6" w:color="333333"/>
        <w:left w:val="single" w:sz="6" w:space="9" w:color="333333"/>
        <w:bottom w:val="single" w:sz="6" w:space="6" w:color="333333"/>
        <w:right w:val="single" w:sz="6" w:space="9" w:color="333333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bar2">
    <w:name w:val="icon-bar2"/>
    <w:basedOn w:val="Normal"/>
    <w:pPr>
      <w:shd w:val="clear" w:color="auto" w:fill="FFFFF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bar-link1">
    <w:name w:val="navbar-link1"/>
    <w:basedOn w:val="Normal"/>
    <w:pPr>
      <w:spacing w:after="150" w:line="336" w:lineRule="atLeast"/>
    </w:pPr>
    <w:rPr>
      <w:rFonts w:ascii="Verdana" w:hAnsi="Verdana"/>
      <w:color w:val="E6E6E6"/>
      <w:sz w:val="18"/>
      <w:szCs w:val="18"/>
    </w:rPr>
  </w:style>
  <w:style w:type="paragraph" w:customStyle="1" w:styleId="navbar-link2">
    <w:name w:val="navbar-link2"/>
    <w:basedOn w:val="Normal"/>
    <w:pPr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caret5">
    <w:name w:val="caret5"/>
    <w:basedOn w:val="Normal"/>
    <w:pPr>
      <w:pBdr>
        <w:top w:val="single" w:sz="24" w:space="0" w:color="FFFFFF"/>
      </w:pBdr>
      <w:spacing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aret6">
    <w:name w:val="caret6"/>
    <w:basedOn w:val="Normal"/>
    <w:pPr>
      <w:pBdr>
        <w:bottom w:val="single" w:sz="24" w:space="0" w:color="FFFFFF"/>
      </w:pBdr>
      <w:spacing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aret7">
    <w:name w:val="caret7"/>
    <w:basedOn w:val="Normal"/>
    <w:pPr>
      <w:pBdr>
        <w:top w:val="single" w:sz="36" w:space="0" w:color="000000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caret8">
    <w:name w:val="caret8"/>
    <w:basedOn w:val="Normal"/>
    <w:pPr>
      <w:pBdr>
        <w:bottom w:val="single" w:sz="36" w:space="0" w:color="000000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btn1">
    <w:name w:val="btn1"/>
    <w:basedOn w:val="Normal"/>
    <w:pPr>
      <w:jc w:val="center"/>
      <w:textAlignment w:val="center"/>
    </w:pPr>
    <w:rPr>
      <w:rFonts w:ascii="Verdana" w:hAnsi="Verdana"/>
      <w:sz w:val="21"/>
      <w:szCs w:val="21"/>
    </w:rPr>
  </w:style>
  <w:style w:type="paragraph" w:customStyle="1" w:styleId="close1">
    <w:name w:val="close1"/>
    <w:basedOn w:val="Normal"/>
    <w:pPr>
      <w:spacing w:after="150"/>
    </w:pPr>
    <w:rPr>
      <w:rFonts w:ascii="Verdana" w:hAnsi="Verdana"/>
      <w:b/>
      <w:bCs/>
      <w:color w:val="000000"/>
      <w:sz w:val="32"/>
      <w:szCs w:val="32"/>
    </w:rPr>
  </w:style>
  <w:style w:type="paragraph" w:customStyle="1" w:styleId="arrow1">
    <w:name w:val="arrow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lert-link1">
    <w:name w:val="alert-link1"/>
    <w:basedOn w:val="Normal"/>
    <w:pPr>
      <w:spacing w:after="150" w:line="336" w:lineRule="atLeast"/>
    </w:pPr>
    <w:rPr>
      <w:rFonts w:ascii="Verdana" w:hAnsi="Verdana"/>
      <w:color w:val="A47E3C"/>
      <w:sz w:val="18"/>
      <w:szCs w:val="18"/>
    </w:rPr>
  </w:style>
  <w:style w:type="paragraph" w:customStyle="1" w:styleId="alert-link2">
    <w:name w:val="alert-link2"/>
    <w:basedOn w:val="Normal"/>
    <w:pPr>
      <w:spacing w:after="150" w:line="336" w:lineRule="atLeast"/>
    </w:pPr>
    <w:rPr>
      <w:rFonts w:ascii="Verdana" w:hAnsi="Verdana"/>
      <w:color w:val="356635"/>
      <w:sz w:val="18"/>
      <w:szCs w:val="18"/>
    </w:rPr>
  </w:style>
  <w:style w:type="paragraph" w:customStyle="1" w:styleId="alert-link3">
    <w:name w:val="alert-link3"/>
    <w:basedOn w:val="Normal"/>
    <w:pPr>
      <w:spacing w:after="150" w:line="336" w:lineRule="atLeast"/>
    </w:pPr>
    <w:rPr>
      <w:rFonts w:ascii="Verdana" w:hAnsi="Verdana"/>
      <w:color w:val="953B39"/>
      <w:sz w:val="18"/>
      <w:szCs w:val="18"/>
    </w:rPr>
  </w:style>
  <w:style w:type="paragraph" w:customStyle="1" w:styleId="alert-link4">
    <w:name w:val="alert-link4"/>
    <w:basedOn w:val="Normal"/>
    <w:pPr>
      <w:spacing w:after="150" w:line="336" w:lineRule="atLeast"/>
    </w:pPr>
    <w:rPr>
      <w:rFonts w:ascii="Verdana" w:hAnsi="Verdana"/>
      <w:color w:val="2D6987"/>
      <w:sz w:val="18"/>
      <w:szCs w:val="18"/>
    </w:rPr>
  </w:style>
  <w:style w:type="paragraph" w:customStyle="1" w:styleId="caption10">
    <w:name w:val="caption1"/>
    <w:basedOn w:val="Normal"/>
    <w:pPr>
      <w:spacing w:after="150" w:line="336" w:lineRule="atLeast"/>
    </w:pPr>
    <w:rPr>
      <w:rFonts w:ascii="Verdana" w:hAnsi="Verdana"/>
      <w:color w:val="333333"/>
      <w:sz w:val="18"/>
      <w:szCs w:val="18"/>
    </w:rPr>
  </w:style>
  <w:style w:type="paragraph" w:customStyle="1" w:styleId="media1">
    <w:name w:val="media1"/>
    <w:basedOn w:val="Normal"/>
    <w:pPr>
      <w:spacing w:before="225" w:after="150" w:line="336" w:lineRule="atLeast"/>
    </w:pPr>
    <w:rPr>
      <w:rFonts w:ascii="Verdana" w:hAnsi="Verdana"/>
      <w:sz w:val="18"/>
      <w:szCs w:val="18"/>
    </w:rPr>
  </w:style>
  <w:style w:type="paragraph" w:customStyle="1" w:styleId="progress-bar1">
    <w:name w:val="progress-bar1"/>
    <w:basedOn w:val="Normal"/>
    <w:pPr>
      <w:shd w:val="clear" w:color="auto" w:fill="428BCA"/>
      <w:spacing w:after="150" w:line="336" w:lineRule="atLeast"/>
      <w:jc w:val="center"/>
    </w:pPr>
    <w:rPr>
      <w:rFonts w:ascii="Verdana" w:hAnsi="Verdana"/>
      <w:color w:val="FFFFFF"/>
      <w:sz w:val="18"/>
      <w:szCs w:val="18"/>
    </w:rPr>
  </w:style>
  <w:style w:type="paragraph" w:customStyle="1" w:styleId="progress-bar-danger1">
    <w:name w:val="progress-bar-danger1"/>
    <w:basedOn w:val="Normal"/>
    <w:pPr>
      <w:shd w:val="clear" w:color="auto" w:fill="D9534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success1">
    <w:name w:val="progress-bar-success1"/>
    <w:basedOn w:val="Normal"/>
    <w:pPr>
      <w:shd w:val="clear" w:color="auto" w:fill="5CB85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warning1">
    <w:name w:val="progress-bar-warning1"/>
    <w:basedOn w:val="Normal"/>
    <w:pPr>
      <w:shd w:val="clear" w:color="auto" w:fill="F0AD4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info1">
    <w:name w:val="progress-bar-info1"/>
    <w:basedOn w:val="Normal"/>
    <w:pPr>
      <w:shd w:val="clear" w:color="auto" w:fill="5BC0D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ccordion-toggle1">
    <w:name w:val="accordion-toggle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glyphicon1">
    <w:name w:val="glyphicon1"/>
    <w:basedOn w:val="Normal"/>
    <w:pPr>
      <w:spacing w:after="150" w:line="336" w:lineRule="atLeast"/>
      <w:ind w:left="-150"/>
    </w:pPr>
    <w:rPr>
      <w:sz w:val="18"/>
      <w:szCs w:val="18"/>
    </w:rPr>
  </w:style>
  <w:style w:type="paragraph" w:customStyle="1" w:styleId="icon-prev1">
    <w:name w:val="icon-prev1"/>
    <w:basedOn w:val="Normal"/>
    <w:pPr>
      <w:spacing w:after="150" w:line="336" w:lineRule="atLeast"/>
      <w:ind w:left="-150"/>
    </w:pPr>
    <w:rPr>
      <w:sz w:val="18"/>
      <w:szCs w:val="18"/>
    </w:rPr>
  </w:style>
  <w:style w:type="paragraph" w:customStyle="1" w:styleId="icon-next1">
    <w:name w:val="icon-next1"/>
    <w:basedOn w:val="Normal"/>
    <w:pPr>
      <w:spacing w:after="150" w:line="336" w:lineRule="atLeast"/>
      <w:ind w:left="-150"/>
    </w:pPr>
    <w:rPr>
      <w:sz w:val="18"/>
      <w:szCs w:val="18"/>
    </w:rPr>
  </w:style>
  <w:style w:type="paragraph" w:customStyle="1" w:styleId="active1">
    <w:name w:val="active1"/>
    <w:basedOn w:val="Normal"/>
    <w:pPr>
      <w:shd w:val="clear" w:color="auto" w:fill="FFFFFF"/>
      <w:spacing w:line="336" w:lineRule="atLeast"/>
    </w:pPr>
    <w:rPr>
      <w:rFonts w:ascii="Verdana" w:hAnsi="Verdana"/>
      <w:sz w:val="18"/>
      <w:szCs w:val="18"/>
    </w:rPr>
  </w:style>
  <w:style w:type="paragraph" w:customStyle="1" w:styleId="btn2">
    <w:name w:val="btn2"/>
    <w:basedOn w:val="Normal"/>
    <w:pPr>
      <w:jc w:val="center"/>
      <w:textAlignment w:val="center"/>
    </w:pPr>
    <w:rPr>
      <w:rFonts w:ascii="Verdana" w:hAnsi="Verdana"/>
      <w:sz w:val="21"/>
      <w:szCs w:val="21"/>
    </w:rPr>
  </w:style>
  <w:style w:type="character" w:customStyle="1" w:styleId="icon-bar3">
    <w:name w:val="icon-bar3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182F6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82F66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7378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785C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3785C"/>
    <w:rPr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785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3785C"/>
    <w:rPr>
      <w:b/>
      <w:bCs/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726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6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4070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96989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0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78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38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3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426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23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3940</Words>
  <Characters>22458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ImagingStudy - FHIR v0.12</vt:lpstr>
    </vt:vector>
  </TitlesOfParts>
  <Company/>
  <LinksUpToDate>false</LinksUpToDate>
  <CharactersWithSpaces>26346</CharactersWithSpaces>
  <SharedDoc>false</SharedDoc>
  <HLinks>
    <vt:vector size="684" baseType="variant">
      <vt:variant>
        <vt:i4>8257637</vt:i4>
      </vt:variant>
      <vt:variant>
        <vt:i4>339</vt:i4>
      </vt:variant>
      <vt:variant>
        <vt:i4>0</vt:i4>
      </vt:variant>
      <vt:variant>
        <vt:i4>5</vt:i4>
      </vt:variant>
      <vt:variant>
        <vt:lpwstr>../resourcelist.html</vt:lpwstr>
      </vt:variant>
      <vt:variant>
        <vt:lpwstr>Any</vt:lpwstr>
      </vt:variant>
      <vt:variant>
        <vt:i4>6815846</vt:i4>
      </vt:variant>
      <vt:variant>
        <vt:i4>336</vt:i4>
      </vt:variant>
      <vt:variant>
        <vt:i4>0</vt:i4>
      </vt:variant>
      <vt:variant>
        <vt:i4>5</vt:i4>
      </vt:variant>
      <vt:variant>
        <vt:lpwstr>../references.html</vt:lpwstr>
      </vt:variant>
      <vt:variant>
        <vt:lpwstr>Resource</vt:lpwstr>
      </vt:variant>
      <vt:variant>
        <vt:i4>4980807</vt:i4>
      </vt:variant>
      <vt:variant>
        <vt:i4>333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330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4063282</vt:i4>
      </vt:variant>
      <vt:variant>
        <vt:i4>327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uri</vt:lpwstr>
      </vt:variant>
      <vt:variant>
        <vt:i4>4980807</vt:i4>
      </vt:variant>
      <vt:variant>
        <vt:i4>324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321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3538984</vt:i4>
      </vt:variant>
      <vt:variant>
        <vt:i4>318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string</vt:lpwstr>
      </vt:variant>
      <vt:variant>
        <vt:i4>4980807</vt:i4>
      </vt:variant>
      <vt:variant>
        <vt:i4>315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312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3538984</vt:i4>
      </vt:variant>
      <vt:variant>
        <vt:i4>309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string</vt:lpwstr>
      </vt:variant>
      <vt:variant>
        <vt:i4>4980807</vt:i4>
      </vt:variant>
      <vt:variant>
        <vt:i4>306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303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2424872</vt:i4>
      </vt:variant>
      <vt:variant>
        <vt:i4>300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oid</vt:lpwstr>
      </vt:variant>
      <vt:variant>
        <vt:i4>4980807</vt:i4>
      </vt:variant>
      <vt:variant>
        <vt:i4>297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294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2424872</vt:i4>
      </vt:variant>
      <vt:variant>
        <vt:i4>291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oid</vt:lpwstr>
      </vt:variant>
      <vt:variant>
        <vt:i4>4980807</vt:i4>
      </vt:variant>
      <vt:variant>
        <vt:i4>288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285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2228285</vt:i4>
      </vt:variant>
      <vt:variant>
        <vt:i4>282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integer</vt:lpwstr>
      </vt:variant>
      <vt:variant>
        <vt:i4>4980807</vt:i4>
      </vt:variant>
      <vt:variant>
        <vt:i4>279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276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3866750</vt:i4>
      </vt:variant>
      <vt:variant>
        <vt:i4>273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4456526</vt:i4>
      </vt:variant>
      <vt:variant>
        <vt:i4>270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dateTime</vt:lpwstr>
      </vt:variant>
      <vt:variant>
        <vt:i4>4980807</vt:i4>
      </vt:variant>
      <vt:variant>
        <vt:i4>267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264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2949166</vt:i4>
      </vt:variant>
      <vt:variant>
        <vt:i4>261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Coding</vt:lpwstr>
      </vt:variant>
      <vt:variant>
        <vt:i4>4980807</vt:i4>
      </vt:variant>
      <vt:variant>
        <vt:i4>258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4063280</vt:i4>
      </vt:variant>
      <vt:variant>
        <vt:i4>255</vt:i4>
      </vt:variant>
      <vt:variant>
        <vt:i4>0</vt:i4>
      </vt:variant>
      <vt:variant>
        <vt:i4>5</vt:i4>
      </vt:variant>
      <vt:variant>
        <vt:lpwstr>../valueset-body-site.html</vt:lpwstr>
      </vt:variant>
      <vt:variant>
        <vt:lpwstr/>
      </vt:variant>
      <vt:variant>
        <vt:i4>6160467</vt:i4>
      </vt:variant>
      <vt:variant>
        <vt:i4>252</vt:i4>
      </vt:variant>
      <vt:variant>
        <vt:i4>0</vt:i4>
      </vt:variant>
      <vt:variant>
        <vt:i4>5</vt:i4>
      </vt:variant>
      <vt:variant>
        <vt:lpwstr>../terminologies.html</vt:lpwstr>
      </vt:variant>
      <vt:variant>
        <vt:lpwstr/>
      </vt:variant>
      <vt:variant>
        <vt:i4>3866750</vt:i4>
      </vt:variant>
      <vt:variant>
        <vt:i4>249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4063282</vt:i4>
      </vt:variant>
      <vt:variant>
        <vt:i4>246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uri</vt:lpwstr>
      </vt:variant>
      <vt:variant>
        <vt:i4>4980807</vt:i4>
      </vt:variant>
      <vt:variant>
        <vt:i4>243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240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4587584</vt:i4>
      </vt:variant>
      <vt:variant>
        <vt:i4>237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code</vt:lpwstr>
      </vt:variant>
      <vt:variant>
        <vt:i4>4980807</vt:i4>
      </vt:variant>
      <vt:variant>
        <vt:i4>234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1638492</vt:i4>
      </vt:variant>
      <vt:variant>
        <vt:i4>231</vt:i4>
      </vt:variant>
      <vt:variant>
        <vt:i4>0</vt:i4>
      </vt:variant>
      <vt:variant>
        <vt:i4>5</vt:i4>
      </vt:variant>
      <vt:variant>
        <vt:lpwstr>../instance-availability.html</vt:lpwstr>
      </vt:variant>
      <vt:variant>
        <vt:lpwstr/>
      </vt:variant>
      <vt:variant>
        <vt:i4>6160467</vt:i4>
      </vt:variant>
      <vt:variant>
        <vt:i4>228</vt:i4>
      </vt:variant>
      <vt:variant>
        <vt:i4>0</vt:i4>
      </vt:variant>
      <vt:variant>
        <vt:i4>5</vt:i4>
      </vt:variant>
      <vt:variant>
        <vt:lpwstr>../terminologies.html</vt:lpwstr>
      </vt:variant>
      <vt:variant>
        <vt:lpwstr/>
      </vt:variant>
      <vt:variant>
        <vt:i4>3866750</vt:i4>
      </vt:variant>
      <vt:variant>
        <vt:i4>225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2228285</vt:i4>
      </vt:variant>
      <vt:variant>
        <vt:i4>222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integer</vt:lpwstr>
      </vt:variant>
      <vt:variant>
        <vt:i4>4980807</vt:i4>
      </vt:variant>
      <vt:variant>
        <vt:i4>219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216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3538984</vt:i4>
      </vt:variant>
      <vt:variant>
        <vt:i4>213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string</vt:lpwstr>
      </vt:variant>
      <vt:variant>
        <vt:i4>4980807</vt:i4>
      </vt:variant>
      <vt:variant>
        <vt:i4>210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207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2424872</vt:i4>
      </vt:variant>
      <vt:variant>
        <vt:i4>204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oid</vt:lpwstr>
      </vt:variant>
      <vt:variant>
        <vt:i4>4980807</vt:i4>
      </vt:variant>
      <vt:variant>
        <vt:i4>201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198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4587584</vt:i4>
      </vt:variant>
      <vt:variant>
        <vt:i4>195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code</vt:lpwstr>
      </vt:variant>
      <vt:variant>
        <vt:i4>4980807</vt:i4>
      </vt:variant>
      <vt:variant>
        <vt:i4>192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589850</vt:i4>
      </vt:variant>
      <vt:variant>
        <vt:i4>189</vt:i4>
      </vt:variant>
      <vt:variant>
        <vt:i4>0</vt:i4>
      </vt:variant>
      <vt:variant>
        <vt:i4>5</vt:i4>
      </vt:variant>
      <vt:variant>
        <vt:lpwstr>../modality.html</vt:lpwstr>
      </vt:variant>
      <vt:variant>
        <vt:lpwstr/>
      </vt:variant>
      <vt:variant>
        <vt:i4>6160467</vt:i4>
      </vt:variant>
      <vt:variant>
        <vt:i4>186</vt:i4>
      </vt:variant>
      <vt:variant>
        <vt:i4>0</vt:i4>
      </vt:variant>
      <vt:variant>
        <vt:i4>5</vt:i4>
      </vt:variant>
      <vt:variant>
        <vt:lpwstr>../terminologies.html</vt:lpwstr>
      </vt:variant>
      <vt:variant>
        <vt:lpwstr/>
      </vt:variant>
      <vt:variant>
        <vt:i4>3866750</vt:i4>
      </vt:variant>
      <vt:variant>
        <vt:i4>183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2228285</vt:i4>
      </vt:variant>
      <vt:variant>
        <vt:i4>180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integer</vt:lpwstr>
      </vt:variant>
      <vt:variant>
        <vt:i4>4980807</vt:i4>
      </vt:variant>
      <vt:variant>
        <vt:i4>177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174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3866750</vt:i4>
      </vt:variant>
      <vt:variant>
        <vt:i4>171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3538984</vt:i4>
      </vt:variant>
      <vt:variant>
        <vt:i4>168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string</vt:lpwstr>
      </vt:variant>
      <vt:variant>
        <vt:i4>4980807</vt:i4>
      </vt:variant>
      <vt:variant>
        <vt:i4>165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162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917522</vt:i4>
      </vt:variant>
      <vt:variant>
        <vt:i4>159</vt:i4>
      </vt:variant>
      <vt:variant>
        <vt:i4>0</vt:i4>
      </vt:variant>
      <vt:variant>
        <vt:i4>5</vt:i4>
      </vt:variant>
      <vt:variant>
        <vt:lpwstr>../practitioner.html</vt:lpwstr>
      </vt:variant>
      <vt:variant>
        <vt:lpwstr>Practitioner</vt:lpwstr>
      </vt:variant>
      <vt:variant>
        <vt:i4>6815846</vt:i4>
      </vt:variant>
      <vt:variant>
        <vt:i4>156</vt:i4>
      </vt:variant>
      <vt:variant>
        <vt:i4>0</vt:i4>
      </vt:variant>
      <vt:variant>
        <vt:i4>5</vt:i4>
      </vt:variant>
      <vt:variant>
        <vt:lpwstr>../references.html</vt:lpwstr>
      </vt:variant>
      <vt:variant>
        <vt:lpwstr>Resource</vt:lpwstr>
      </vt:variant>
      <vt:variant>
        <vt:i4>4980807</vt:i4>
      </vt:variant>
      <vt:variant>
        <vt:i4>153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150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2949166</vt:i4>
      </vt:variant>
      <vt:variant>
        <vt:i4>147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Coding</vt:lpwstr>
      </vt:variant>
      <vt:variant>
        <vt:i4>4980807</vt:i4>
      </vt:variant>
      <vt:variant>
        <vt:i4>144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141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3538984</vt:i4>
      </vt:variant>
      <vt:variant>
        <vt:i4>138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string</vt:lpwstr>
      </vt:variant>
      <vt:variant>
        <vt:i4>4980807</vt:i4>
      </vt:variant>
      <vt:variant>
        <vt:i4>135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132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2228285</vt:i4>
      </vt:variant>
      <vt:variant>
        <vt:i4>129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integer</vt:lpwstr>
      </vt:variant>
      <vt:variant>
        <vt:i4>4980807</vt:i4>
      </vt:variant>
      <vt:variant>
        <vt:i4>126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123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2228285</vt:i4>
      </vt:variant>
      <vt:variant>
        <vt:i4>120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integer</vt:lpwstr>
      </vt:variant>
      <vt:variant>
        <vt:i4>4980807</vt:i4>
      </vt:variant>
      <vt:variant>
        <vt:i4>117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114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4063282</vt:i4>
      </vt:variant>
      <vt:variant>
        <vt:i4>111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uri</vt:lpwstr>
      </vt:variant>
      <vt:variant>
        <vt:i4>4980807</vt:i4>
      </vt:variant>
      <vt:variant>
        <vt:i4>108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105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4587584</vt:i4>
      </vt:variant>
      <vt:variant>
        <vt:i4>102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code</vt:lpwstr>
      </vt:variant>
      <vt:variant>
        <vt:i4>4980807</vt:i4>
      </vt:variant>
      <vt:variant>
        <vt:i4>99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1638492</vt:i4>
      </vt:variant>
      <vt:variant>
        <vt:i4>96</vt:i4>
      </vt:variant>
      <vt:variant>
        <vt:i4>0</vt:i4>
      </vt:variant>
      <vt:variant>
        <vt:i4>5</vt:i4>
      </vt:variant>
      <vt:variant>
        <vt:lpwstr>../instance-availability.html</vt:lpwstr>
      </vt:variant>
      <vt:variant>
        <vt:lpwstr/>
      </vt:variant>
      <vt:variant>
        <vt:i4>6160467</vt:i4>
      </vt:variant>
      <vt:variant>
        <vt:i4>93</vt:i4>
      </vt:variant>
      <vt:variant>
        <vt:i4>0</vt:i4>
      </vt:variant>
      <vt:variant>
        <vt:i4>5</vt:i4>
      </vt:variant>
      <vt:variant>
        <vt:lpwstr>../terminologies.html</vt:lpwstr>
      </vt:variant>
      <vt:variant>
        <vt:lpwstr/>
      </vt:variant>
      <vt:variant>
        <vt:i4>3866750</vt:i4>
      </vt:variant>
      <vt:variant>
        <vt:i4>90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917522</vt:i4>
      </vt:variant>
      <vt:variant>
        <vt:i4>87</vt:i4>
      </vt:variant>
      <vt:variant>
        <vt:i4>0</vt:i4>
      </vt:variant>
      <vt:variant>
        <vt:i4>5</vt:i4>
      </vt:variant>
      <vt:variant>
        <vt:lpwstr>../practitioner.html</vt:lpwstr>
      </vt:variant>
      <vt:variant>
        <vt:lpwstr>Practitioner</vt:lpwstr>
      </vt:variant>
      <vt:variant>
        <vt:i4>6815846</vt:i4>
      </vt:variant>
      <vt:variant>
        <vt:i4>84</vt:i4>
      </vt:variant>
      <vt:variant>
        <vt:i4>0</vt:i4>
      </vt:variant>
      <vt:variant>
        <vt:i4>5</vt:i4>
      </vt:variant>
      <vt:variant>
        <vt:lpwstr>../references.html</vt:lpwstr>
      </vt:variant>
      <vt:variant>
        <vt:lpwstr>Resource</vt:lpwstr>
      </vt:variant>
      <vt:variant>
        <vt:i4>4980807</vt:i4>
      </vt:variant>
      <vt:variant>
        <vt:i4>81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78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4587584</vt:i4>
      </vt:variant>
      <vt:variant>
        <vt:i4>75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code</vt:lpwstr>
      </vt:variant>
      <vt:variant>
        <vt:i4>4980807</vt:i4>
      </vt:variant>
      <vt:variant>
        <vt:i4>72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983123</vt:i4>
      </vt:variant>
      <vt:variant>
        <vt:i4>69</vt:i4>
      </vt:variant>
      <vt:variant>
        <vt:i4>0</vt:i4>
      </vt:variant>
      <vt:variant>
        <vt:i4>5</vt:i4>
      </vt:variant>
      <vt:variant>
        <vt:lpwstr>../imaging-modality.html</vt:lpwstr>
      </vt:variant>
      <vt:variant>
        <vt:lpwstr/>
      </vt:variant>
      <vt:variant>
        <vt:i4>6160467</vt:i4>
      </vt:variant>
      <vt:variant>
        <vt:i4>66</vt:i4>
      </vt:variant>
      <vt:variant>
        <vt:i4>0</vt:i4>
      </vt:variant>
      <vt:variant>
        <vt:i4>5</vt:i4>
      </vt:variant>
      <vt:variant>
        <vt:lpwstr>../terminologies.html</vt:lpwstr>
      </vt:variant>
      <vt:variant>
        <vt:lpwstr/>
      </vt:variant>
      <vt:variant>
        <vt:i4>3866750</vt:i4>
      </vt:variant>
      <vt:variant>
        <vt:i4>63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4325440</vt:i4>
      </vt:variant>
      <vt:variant>
        <vt:i4>60</vt:i4>
      </vt:variant>
      <vt:variant>
        <vt:i4>0</vt:i4>
      </vt:variant>
      <vt:variant>
        <vt:i4>5</vt:i4>
      </vt:variant>
      <vt:variant>
        <vt:lpwstr>../diagnosticorder.html</vt:lpwstr>
      </vt:variant>
      <vt:variant>
        <vt:lpwstr>DiagnosticOrder</vt:lpwstr>
      </vt:variant>
      <vt:variant>
        <vt:i4>6815846</vt:i4>
      </vt:variant>
      <vt:variant>
        <vt:i4>57</vt:i4>
      </vt:variant>
      <vt:variant>
        <vt:i4>0</vt:i4>
      </vt:variant>
      <vt:variant>
        <vt:i4>5</vt:i4>
      </vt:variant>
      <vt:variant>
        <vt:lpwstr>../references.html</vt:lpwstr>
      </vt:variant>
      <vt:variant>
        <vt:lpwstr>Resource</vt:lpwstr>
      </vt:variant>
      <vt:variant>
        <vt:i4>4980807</vt:i4>
      </vt:variant>
      <vt:variant>
        <vt:i4>54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51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3407932</vt:i4>
      </vt:variant>
      <vt:variant>
        <vt:i4>48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Identifier</vt:lpwstr>
      </vt:variant>
      <vt:variant>
        <vt:i4>4980807</vt:i4>
      </vt:variant>
      <vt:variant>
        <vt:i4>45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42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3407932</vt:i4>
      </vt:variant>
      <vt:variant>
        <vt:i4>39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Identifier</vt:lpwstr>
      </vt:variant>
      <vt:variant>
        <vt:i4>4980807</vt:i4>
      </vt:variant>
      <vt:variant>
        <vt:i4>36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33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2424872</vt:i4>
      </vt:variant>
      <vt:variant>
        <vt:i4>30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oid</vt:lpwstr>
      </vt:variant>
      <vt:variant>
        <vt:i4>4980807</vt:i4>
      </vt:variant>
      <vt:variant>
        <vt:i4>27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24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5767260</vt:i4>
      </vt:variant>
      <vt:variant>
        <vt:i4>21</vt:i4>
      </vt:variant>
      <vt:variant>
        <vt:i4>0</vt:i4>
      </vt:variant>
      <vt:variant>
        <vt:i4>5</vt:i4>
      </vt:variant>
      <vt:variant>
        <vt:lpwstr>../patient.html</vt:lpwstr>
      </vt:variant>
      <vt:variant>
        <vt:lpwstr>Patient</vt:lpwstr>
      </vt:variant>
      <vt:variant>
        <vt:i4>6815846</vt:i4>
      </vt:variant>
      <vt:variant>
        <vt:i4>18</vt:i4>
      </vt:variant>
      <vt:variant>
        <vt:i4>0</vt:i4>
      </vt:variant>
      <vt:variant>
        <vt:i4>5</vt:i4>
      </vt:variant>
      <vt:variant>
        <vt:lpwstr>../references.html</vt:lpwstr>
      </vt:variant>
      <vt:variant>
        <vt:lpwstr>Resource</vt:lpwstr>
      </vt:variant>
      <vt:variant>
        <vt:i4>4980807</vt:i4>
      </vt:variant>
      <vt:variant>
        <vt:i4>15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12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4456526</vt:i4>
      </vt:variant>
      <vt:variant>
        <vt:i4>9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dateTime</vt:lpwstr>
      </vt:variant>
      <vt:variant>
        <vt:i4>4980807</vt:i4>
      </vt:variant>
      <vt:variant>
        <vt:i4>6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3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3866750</vt:i4>
      </vt:variant>
      <vt:variant>
        <vt:i4>0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ImagingStudy - FHIR v0.12</dc:title>
  <dc:subject/>
  <dc:creator>Lloyd McKenzie</dc:creator>
  <cp:keywords/>
  <dc:description/>
  <cp:lastModifiedBy>Grahame</cp:lastModifiedBy>
  <cp:revision>4</cp:revision>
  <dcterms:created xsi:type="dcterms:W3CDTF">2014-01-11T14:42:00Z</dcterms:created>
  <dcterms:modified xsi:type="dcterms:W3CDTF">2014-01-15T21:43:00Z</dcterms:modified>
</cp:coreProperties>
</file>