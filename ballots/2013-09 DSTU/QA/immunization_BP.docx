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21A5" w:rsidRPr="00D33399" w:rsidRDefault="001221A5">
      <w:pPr>
        <w:pStyle w:val="Heading1"/>
        <w:divId w:val="1532381736"/>
        <w:rPr>
          <w:rFonts w:cs="Arial"/>
          <w:lang w:val="en-US"/>
        </w:rPr>
      </w:pPr>
      <w:r w:rsidRPr="00D33399">
        <w:rPr>
          <w:rStyle w:val="sectioncount"/>
          <w:rFonts w:cs="Arial"/>
          <w:lang w:val="en-US"/>
        </w:rPr>
        <w:t>4.13</w:t>
      </w:r>
      <w:bookmarkStart w:id="0" w:name="4.13"/>
      <w:r w:rsidRPr="00D33399">
        <w:rPr>
          <w:rStyle w:val="sectioncount"/>
          <w:rFonts w:cs="Arial"/>
          <w:color w:val="428BCA"/>
          <w:lang w:val="en-US"/>
        </w:rPr>
        <w:t xml:space="preserve"> </w:t>
      </w:r>
      <w:bookmarkEnd w:id="0"/>
      <w:r w:rsidRPr="00D33399">
        <w:rPr>
          <w:rFonts w:cs="Arial"/>
          <w:lang w:val="en-US"/>
        </w:rPr>
        <w:t>Resource Immunization - Content</w:t>
      </w:r>
    </w:p>
    <w:p w:rsidR="001221A5" w:rsidRPr="00D33399" w:rsidRDefault="001221A5">
      <w:pPr>
        <w:pStyle w:val="NormalWeb"/>
        <w:divId w:val="1532381736"/>
        <w:rPr>
          <w:rFonts w:cs="Arial"/>
          <w:color w:val="333333"/>
          <w:lang w:val="en-US"/>
        </w:rPr>
      </w:pPr>
      <w:r w:rsidRPr="00D33399">
        <w:rPr>
          <w:rFonts w:cs="Arial"/>
          <w:color w:val="333333"/>
          <w:lang w:val="en-US"/>
        </w:rPr>
        <w:t xml:space="preserve">Immunization event information. </w:t>
      </w:r>
    </w:p>
    <w:p w:rsidR="001221A5" w:rsidRPr="00D33399" w:rsidRDefault="001221A5">
      <w:pPr>
        <w:pStyle w:val="Heading2"/>
        <w:divId w:val="498617589"/>
        <w:rPr>
          <w:rFonts w:cs="Arial"/>
          <w:lang w:val="en-US"/>
        </w:rPr>
      </w:pPr>
      <w:r w:rsidRPr="00D33399">
        <w:rPr>
          <w:rStyle w:val="sectioncount"/>
          <w:rFonts w:cs="Arial"/>
          <w:lang w:val="en-US"/>
        </w:rPr>
        <w:t>4.13.1</w:t>
      </w:r>
      <w:bookmarkStart w:id="1" w:name="4.13.1"/>
      <w:r w:rsidRPr="00D33399">
        <w:rPr>
          <w:rStyle w:val="sectioncount"/>
          <w:rFonts w:cs="Arial"/>
          <w:color w:val="428BCA"/>
          <w:lang w:val="en-US"/>
        </w:rPr>
        <w:t xml:space="preserve"> </w:t>
      </w:r>
      <w:bookmarkEnd w:id="1"/>
      <w:r w:rsidRPr="00D33399">
        <w:rPr>
          <w:rFonts w:cs="Arial"/>
          <w:lang w:val="en-US"/>
        </w:rPr>
        <w:t>Scope and Usage</w:t>
      </w:r>
    </w:p>
    <w:p w:rsidR="001221A5" w:rsidRPr="00D33399" w:rsidRDefault="001221A5">
      <w:pPr>
        <w:pStyle w:val="NormalWeb"/>
        <w:divId w:val="498617589"/>
        <w:rPr>
          <w:rFonts w:cs="Arial"/>
          <w:color w:val="333333"/>
          <w:lang w:val="en-US"/>
        </w:rPr>
      </w:pPr>
      <w:r w:rsidRPr="00D33399">
        <w:rPr>
          <w:rFonts w:cs="Arial"/>
          <w:color w:val="333333"/>
          <w:lang w:val="en-US"/>
        </w:rPr>
        <w:t xml:space="preserve">The immunization resource is intended to cover the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 </w:t>
      </w:r>
    </w:p>
    <w:p w:rsidR="001221A5" w:rsidRPr="00D33399" w:rsidRDefault="001221A5">
      <w:pPr>
        <w:pStyle w:val="NormalWeb"/>
        <w:divId w:val="498617589"/>
        <w:rPr>
          <w:rFonts w:cs="Arial"/>
          <w:color w:val="333333"/>
          <w:lang w:val="en-US"/>
        </w:rPr>
      </w:pPr>
      <w:r w:rsidRPr="00D33399">
        <w:rPr>
          <w:rFonts w:cs="Arial"/>
          <w:color w:val="333333"/>
          <w:lang w:val="en-US"/>
        </w:rPr>
        <w:t xml:space="preserve">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HL7 v2.x immunization implementation guide, HL7 v3 POIZ domain and Immunization Domain Analysis Model. </w:t>
      </w:r>
    </w:p>
    <w:p w:rsidR="001221A5" w:rsidRPr="00D33399" w:rsidRDefault="001221A5">
      <w:pPr>
        <w:pStyle w:val="Heading2"/>
        <w:divId w:val="196165655"/>
        <w:rPr>
          <w:rFonts w:cs="Arial"/>
          <w:lang w:val="en-US"/>
        </w:rPr>
      </w:pPr>
      <w:r w:rsidRPr="00D33399">
        <w:rPr>
          <w:rStyle w:val="sectioncount"/>
          <w:rFonts w:cs="Arial"/>
          <w:lang w:val="en-US"/>
        </w:rPr>
        <w:t>4.13.2</w:t>
      </w:r>
      <w:bookmarkStart w:id="2" w:name="4.13.2"/>
      <w:r w:rsidRPr="00D33399">
        <w:rPr>
          <w:rStyle w:val="sectioncount"/>
          <w:rFonts w:cs="Arial"/>
          <w:color w:val="428BCA"/>
          <w:lang w:val="en-US"/>
        </w:rPr>
        <w:t xml:space="preserve"> </w:t>
      </w:r>
      <w:bookmarkEnd w:id="2"/>
      <w:r w:rsidRPr="00D33399">
        <w:rPr>
          <w:rFonts w:cs="Arial"/>
          <w:lang w:val="en-US"/>
        </w:rPr>
        <w:t>Boundaries and Relationships</w:t>
      </w:r>
    </w:p>
    <w:p w:rsidR="001221A5" w:rsidRPr="00D33399" w:rsidRDefault="001221A5">
      <w:pPr>
        <w:pStyle w:val="NormalWeb"/>
        <w:divId w:val="196165655"/>
        <w:rPr>
          <w:rFonts w:cs="Arial"/>
          <w:color w:val="333333"/>
          <w:lang w:val="en-US"/>
        </w:rPr>
      </w:pPr>
      <w:r w:rsidRPr="00D33399">
        <w:rPr>
          <w:rFonts w:cs="Arial"/>
          <w:color w:val="333333"/>
          <w:lang w:val="en-US"/>
        </w:rPr>
        <w:t xml:space="preserve">This resource references the following resources: </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AdverseReaction</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Patient</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Practitioner</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Organization</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Location</w:t>
      </w:r>
    </w:p>
    <w:p w:rsidR="001221A5" w:rsidRPr="00D33399" w:rsidRDefault="001221A5">
      <w:pPr>
        <w:numPr>
          <w:ilvl w:val="0"/>
          <w:numId w:val="4"/>
        </w:numPr>
        <w:spacing w:after="75" w:line="336" w:lineRule="atLeast"/>
        <w:ind w:left="0"/>
        <w:divId w:val="196165655"/>
        <w:rPr>
          <w:rFonts w:ascii="Verdana" w:hAnsi="Verdana" w:cs="Arial"/>
          <w:color w:val="333333"/>
          <w:sz w:val="18"/>
          <w:szCs w:val="18"/>
          <w:lang w:val="en-US"/>
        </w:rPr>
      </w:pPr>
      <w:r w:rsidRPr="00D33399">
        <w:rPr>
          <w:rFonts w:ascii="Verdana" w:hAnsi="Verdana" w:cs="Arial"/>
          <w:color w:val="333333"/>
          <w:sz w:val="18"/>
          <w:szCs w:val="18"/>
          <w:lang w:val="en-US"/>
        </w:rPr>
        <w:t>Observation</w:t>
      </w:r>
    </w:p>
    <w:p w:rsidR="001221A5" w:rsidRPr="00D33399" w:rsidRDefault="001221A5">
      <w:pPr>
        <w:pStyle w:val="NormalWeb"/>
        <w:divId w:val="196165655"/>
        <w:rPr>
          <w:rFonts w:cs="Arial"/>
          <w:color w:val="333333"/>
          <w:lang w:val="en-US"/>
        </w:rPr>
      </w:pPr>
      <w:r w:rsidRPr="00D33399">
        <w:rPr>
          <w:rFonts w:cs="Arial"/>
          <w:color w:val="333333"/>
          <w:lang w:val="en-US"/>
        </w:rPr>
        <w:t xml:space="preserve">Administration of vaccines is intended to be handled using the </w:t>
      </w:r>
      <w:r w:rsidRPr="00D33399">
        <w:rPr>
          <w:rFonts w:cs="Arial"/>
          <w:b/>
          <w:bCs/>
          <w:color w:val="333333"/>
          <w:lang w:val="en-US"/>
        </w:rPr>
        <w:t>Immunization</w:t>
      </w:r>
      <w:r w:rsidRPr="00D33399">
        <w:rPr>
          <w:rFonts w:cs="Arial"/>
          <w:color w:val="333333"/>
          <w:lang w:val="en-US"/>
        </w:rPr>
        <w:t xml:space="preserve"> resource. </w:t>
      </w:r>
      <w:r w:rsidRPr="00D33399">
        <w:rPr>
          <w:rFonts w:cs="Arial"/>
          <w:color w:val="333333"/>
          <w:lang w:val="en-US"/>
        </w:rPr>
        <w:fldChar w:fldCharType="begin"/>
      </w:r>
      <w:ins w:id="3" w:author="sirLoin1" w:date="2014-01-11T10:12:00Z">
        <w:r w:rsidR="00F676E2">
          <w:rPr>
            <w:rFonts w:cs="Arial"/>
            <w:color w:val="333333"/>
            <w:lang w:val="en-US"/>
          </w:rPr>
          <w:instrText>HYPERLINK "C:\\Users\\sirLoin1\\SkyDrive Pro\\HL7_working_docs\\medicationadministration.html"</w:instrText>
        </w:r>
      </w:ins>
      <w:ins w:id="4" w:author="Lloyd McKenzie" w:date="2013-12-30T22:34:00Z">
        <w:del w:id="5" w:author="sirLoin1" w:date="2014-01-11T10:12:00Z">
          <w:r w:rsidDel="00F676E2">
            <w:rPr>
              <w:rFonts w:cs="Arial"/>
              <w:color w:val="333333"/>
              <w:lang w:val="en-US"/>
            </w:rPr>
            <w:delInstrText>HYPERLINK "../medicationadministration.html"</w:delInstrText>
          </w:r>
        </w:del>
      </w:ins>
      <w:del w:id="6" w:author="sirLoin1" w:date="2014-01-11T10:12:00Z">
        <w:r w:rsidRPr="00D33399" w:rsidDel="00F676E2">
          <w:rPr>
            <w:rFonts w:cs="Arial"/>
            <w:color w:val="333333"/>
            <w:lang w:val="en-US"/>
          </w:rPr>
          <w:delInstrText xml:space="preserve"> HYPERLINK "medicationadministration.html" </w:delInstrText>
        </w:r>
      </w:del>
      <w:ins w:id="7" w:author="sirLoin1" w:date="2014-01-11T10:12:00Z">
        <w:r w:rsidR="00F676E2" w:rsidRPr="00D33399">
          <w:rPr>
            <w:rFonts w:cs="Arial"/>
            <w:color w:val="333333"/>
            <w:lang w:val="en-US"/>
          </w:rPr>
        </w:r>
      </w:ins>
      <w:r w:rsidRPr="00D33399">
        <w:rPr>
          <w:rFonts w:cs="Arial"/>
          <w:color w:val="333333"/>
          <w:lang w:val="en-US"/>
        </w:rPr>
        <w:fldChar w:fldCharType="separate"/>
      </w:r>
      <w:r w:rsidRPr="00D33399">
        <w:rPr>
          <w:rStyle w:val="Hyperlink"/>
          <w:rFonts w:cs="Arial"/>
          <w:lang w:val="en-US"/>
        </w:rPr>
        <w:t>MedicationAdministration</w:t>
      </w:r>
      <w:r w:rsidRPr="00D33399">
        <w:rPr>
          <w:rFonts w:cs="Arial"/>
          <w:color w:val="333333"/>
          <w:lang w:val="en-US"/>
        </w:rPr>
        <w:fldChar w:fldCharType="end"/>
      </w:r>
      <w:r w:rsidRPr="00D33399">
        <w:rPr>
          <w:rFonts w:cs="Arial"/>
          <w:color w:val="333333"/>
          <w:lang w:val="en-US"/>
        </w:rPr>
        <w:t xml:space="preserve"> is intended for tracking the administration of non-vaccine medications. Some systems treat immunizations in the same way as any other medication administration. Such systems SHOULD use an immunization resource to represent these. If systems need to use a </w:t>
      </w:r>
      <w:r w:rsidRPr="00D33399">
        <w:rPr>
          <w:rFonts w:cs="Arial"/>
          <w:color w:val="333333"/>
          <w:lang w:val="en-US"/>
        </w:rPr>
        <w:fldChar w:fldCharType="begin"/>
      </w:r>
      <w:ins w:id="8" w:author="sirLoin1" w:date="2014-01-11T10:12:00Z">
        <w:r w:rsidR="00F676E2">
          <w:rPr>
            <w:rFonts w:cs="Arial"/>
            <w:color w:val="333333"/>
            <w:lang w:val="en-US"/>
          </w:rPr>
          <w:instrText>HYPERLINK "C:\\Users\\sirLoin1\\SkyDrive Pro\\HL7_working_docs\\medicationadministration.html"</w:instrText>
        </w:r>
      </w:ins>
      <w:ins w:id="9" w:author="Lloyd McKenzie" w:date="2013-12-30T22:34:00Z">
        <w:del w:id="10" w:author="sirLoin1" w:date="2014-01-11T10:12:00Z">
          <w:r w:rsidDel="00F676E2">
            <w:rPr>
              <w:rFonts w:cs="Arial"/>
              <w:color w:val="333333"/>
              <w:lang w:val="en-US"/>
            </w:rPr>
            <w:delInstrText>HYPERLINK "../medicationadministration.html"</w:delInstrText>
          </w:r>
        </w:del>
      </w:ins>
      <w:del w:id="11" w:author="sirLoin1" w:date="2014-01-11T10:12:00Z">
        <w:r w:rsidRPr="00D33399" w:rsidDel="00F676E2">
          <w:rPr>
            <w:rFonts w:cs="Arial"/>
            <w:color w:val="333333"/>
            <w:lang w:val="en-US"/>
          </w:rPr>
          <w:delInstrText xml:space="preserve"> HYPERLINK "medicationadministration.html" </w:delInstrText>
        </w:r>
      </w:del>
      <w:ins w:id="12" w:author="sirLoin1" w:date="2014-01-11T10:12:00Z">
        <w:r w:rsidR="00F676E2" w:rsidRPr="00D33399">
          <w:rPr>
            <w:rFonts w:cs="Arial"/>
            <w:color w:val="333333"/>
            <w:lang w:val="en-US"/>
          </w:rPr>
        </w:r>
      </w:ins>
      <w:r w:rsidRPr="00D33399">
        <w:rPr>
          <w:rFonts w:cs="Arial"/>
          <w:color w:val="333333"/>
          <w:lang w:val="en-US"/>
        </w:rPr>
        <w:fldChar w:fldCharType="separate"/>
      </w:r>
      <w:r w:rsidRPr="00D33399">
        <w:rPr>
          <w:rStyle w:val="Hyperlink"/>
          <w:rFonts w:cs="Arial"/>
          <w:lang w:val="en-US"/>
        </w:rPr>
        <w:t>MedicationAdministration</w:t>
      </w:r>
      <w:r w:rsidRPr="00D33399">
        <w:rPr>
          <w:rFonts w:cs="Arial"/>
          <w:color w:val="333333"/>
          <w:lang w:val="en-US"/>
        </w:rPr>
        <w:fldChar w:fldCharType="end"/>
      </w:r>
      <w:r w:rsidRPr="00D33399">
        <w:rPr>
          <w:rFonts w:cs="Arial"/>
          <w:color w:val="333333"/>
          <w:lang w:val="en-US"/>
        </w:rPr>
        <w:t xml:space="preserve"> resource to capture vaccinations for workflow or other reasons, they SHOULD also expose an equivalent </w:t>
      </w:r>
      <w:r w:rsidRPr="00D33399">
        <w:rPr>
          <w:rFonts w:cs="Arial"/>
          <w:b/>
          <w:bCs/>
          <w:color w:val="333333"/>
          <w:lang w:val="en-US"/>
        </w:rPr>
        <w:t>Immunization</w:t>
      </w:r>
      <w:r w:rsidRPr="00D33399">
        <w:rPr>
          <w:rFonts w:cs="Arial"/>
          <w:color w:val="333333"/>
          <w:lang w:val="en-US"/>
        </w:rPr>
        <w:t xml:space="preserve"> instance. </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bookmarkStart w:id="13" w:name="def"/>
      <w:bookmarkStart w:id="14" w:name="Immunization"/>
      <w:bookmarkEnd w:id="13"/>
      <w:bookmarkEnd w:id="14"/>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&lt;</w:t>
      </w:r>
      <w:r w:rsidRPr="00D33399">
        <w:rPr>
          <w:sz w:val="17"/>
          <w:szCs w:val="17"/>
          <w:lang w:val="en-US"/>
        </w:rPr>
        <w:fldChar w:fldCharType="begin"/>
      </w:r>
      <w:ins w:id="15" w:author="sirLoin1" w:date="2014-01-11T10:12:00Z">
        <w:r w:rsidR="00F676E2">
          <w:rPr>
            <w:sz w:val="17"/>
            <w:szCs w:val="17"/>
            <w:lang w:val="en-US"/>
          </w:rPr>
          <w:instrText>HYPERLINK "C:\\Users\\sirLoin1\\SkyDrive Pro\\HL7_working_docs\\immunization-definitions.html" \l "Immunization" \o "Immunization event information."</w:instrText>
        </w:r>
      </w:ins>
      <w:ins w:id="16" w:author="Lloyd McKenzie" w:date="2013-12-30T22:34:00Z">
        <w:del w:id="17" w:author="sirLoin1" w:date="2014-01-11T10:12:00Z">
          <w:r w:rsidDel="00F676E2">
            <w:rPr>
              <w:sz w:val="17"/>
              <w:szCs w:val="17"/>
              <w:lang w:val="en-US"/>
            </w:rPr>
            <w:delInstrText>HYPERLINK "../immunization-definitions.html" \l "Immunization" \o "Immunization event information."</w:delInstrText>
          </w:r>
        </w:del>
      </w:ins>
      <w:del w:id="18" w:author="sirLoin1" w:date="2014-01-11T10:12:00Z">
        <w:r w:rsidRPr="00D33399" w:rsidDel="00F676E2">
          <w:rPr>
            <w:sz w:val="17"/>
            <w:szCs w:val="17"/>
            <w:lang w:val="en-US"/>
          </w:rPr>
          <w:delInstrText xml:space="preserve"> HYPERLINK "immunization-definitions.html" \l "Immunization" \o "Immunization event information." </w:delInstrText>
        </w:r>
      </w:del>
      <w:ins w:id="19"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Immunization</w:t>
      </w:r>
      <w:r w:rsidRPr="00D33399">
        <w:rPr>
          <w:sz w:val="17"/>
          <w:szCs w:val="17"/>
          <w:lang w:val="en-US"/>
        </w:rPr>
        <w:fldChar w:fldCharType="end"/>
      </w:r>
      <w:r w:rsidRPr="00D33399">
        <w:rPr>
          <w:sz w:val="17"/>
          <w:szCs w:val="17"/>
          <w:lang w:val="en-US"/>
        </w:rPr>
        <w:t xml:space="preserve"> xmlns="http://hl7.org/fhir"&gt; </w:t>
      </w:r>
      <w:r w:rsidR="00D33399">
        <w:fldChar w:fldCharType="begin"/>
      </w:r>
      <w:ins w:id="20" w:author="sirLoin1" w:date="2014-01-11T10:12:00Z">
        <w:r w:rsidR="00F676E2">
          <w:instrText>HYPERLINK "C:\\Users\\sirLoin1\\SkyDrive Pro\\HL7_working_docs\\formats.html" \o "\"Documentation for this format\" "</w:instrText>
        </w:r>
      </w:ins>
      <w:ins w:id="21" w:author="Lloyd McKenzie" w:date="2013-12-30T22:34:00Z">
        <w:del w:id="22" w:author="sirLoin1" w:date="2014-01-11T10:12:00Z">
          <w:r w:rsidDel="00F676E2">
            <w:delInstrText>HYPERLINK "../formats.html" \o "\"Documentation for this format\" "</w:delInstrText>
          </w:r>
        </w:del>
      </w:ins>
      <w:del w:id="23" w:author="sirLoin1" w:date="2014-01-11T10:12:00Z">
        <w:r w:rsidR="00D33399" w:rsidDel="00F676E2">
          <w:delInstrText xml:space="preserve"> HYPERLINK "formats.html" \o "\"Documentation for this format\" </w:delInstrText>
        </w:r>
      </w:del>
      <w:ins w:id="24" w:author="sirLoin1" w:date="2014-01-11T10:12:00Z"/>
      <w:r w:rsidR="00D33399">
        <w:fldChar w:fldCharType="separate"/>
      </w:r>
      <w:ins w:id="25" w:author="sirLoin1" w:date="2014-01-11T10:12:00Z">
        <w:r w:rsidR="00F676E2" w:rsidRPr="00F676E2">
          <w:rPr>
            <w:noProof/>
            <w:color w:val="006400"/>
            <w:sz w:val="17"/>
            <w:szCs w:val="1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oco" title="&quot;Documentation for this format&quot;" style="width:17.65pt;height:17.65pt">
              <v:imagedata r:id="rId5"/>
            </v:shape>
          </w:pict>
        </w:r>
      </w:ins>
      <w:ins w:id="26" w:author="Lloyd McKenzie" w:date="2013-12-30T22:34:00Z">
        <w:del w:id="27" w:author="sirLoin1" w:date="2014-01-11T10:12:00Z">
          <w:r w:rsidRPr="001221A5" w:rsidDel="00F676E2">
            <w:rPr>
              <w:noProof/>
              <w:color w:val="006400"/>
              <w:sz w:val="17"/>
              <w:szCs w:val="17"/>
              <w:bdr w:val="none" w:sz="0" w:space="0" w:color="auto" w:frame="1"/>
            </w:rPr>
            <w:pict>
              <v:shape id="_x0000_i1025" type="#_x0000_t75" alt="doco" title="&quot;Documentation for this format&quot;" style="width:17.65pt;height:17.65pt">
                <v:imagedata r:id="rId6"/>
              </v:shape>
            </w:pict>
          </w:r>
        </w:del>
      </w:ins>
      <w:del w:id="28" w:author="sirLoin1" w:date="2014-01-11T10:12:00Z">
        <w:r w:rsidR="00D33399" w:rsidRPr="00D33399" w:rsidDel="00F676E2">
          <w:rPr>
            <w:noProof/>
            <w:color w:val="006400"/>
            <w:sz w:val="17"/>
            <w:szCs w:val="17"/>
            <w:bdr w:val="none" w:sz="0" w:space="0" w:color="auto" w:frame="1"/>
          </w:rPr>
          <w:pict>
            <v:shape id="_x0000_i1026" type="#_x0000_t75" alt="doco" title="&quot;Documentation for this format&quot;" style="width:18.35pt;height:18.35pt;visibility:visible">
              <v:imagedata r:id="rId7"/>
            </v:shape>
          </w:pict>
        </w:r>
      </w:del>
      <w:r w:rsidR="00D33399">
        <w:fldChar w:fldCharType="end"/>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 from </w:t>
      </w:r>
      <w:r w:rsidRPr="00D33399">
        <w:rPr>
          <w:sz w:val="17"/>
          <w:szCs w:val="17"/>
          <w:lang w:val="en-US"/>
        </w:rPr>
        <w:fldChar w:fldCharType="begin"/>
      </w:r>
      <w:ins w:id="29" w:author="sirLoin1" w:date="2014-01-11T10:12:00Z">
        <w:r w:rsidR="00F676E2">
          <w:rPr>
            <w:sz w:val="17"/>
            <w:szCs w:val="17"/>
            <w:lang w:val="en-US"/>
          </w:rPr>
          <w:instrText>HYPERLINK "C:\\Users\\sirLoin1\\SkyDrive Pro\\HL7_working_docs\\resources.html"</w:instrText>
        </w:r>
      </w:ins>
      <w:ins w:id="30" w:author="Lloyd McKenzie" w:date="2013-12-30T22:34:00Z">
        <w:del w:id="31" w:author="sirLoin1" w:date="2014-01-11T10:12:00Z">
          <w:r w:rsidDel="00F676E2">
            <w:rPr>
              <w:sz w:val="17"/>
              <w:szCs w:val="17"/>
              <w:lang w:val="en-US"/>
            </w:rPr>
            <w:delInstrText>HYPERLINK "../resources.html"</w:delInstrText>
          </w:r>
        </w:del>
      </w:ins>
      <w:del w:id="32" w:author="sirLoin1" w:date="2014-01-11T10:12:00Z">
        <w:r w:rsidRPr="00D33399" w:rsidDel="00F676E2">
          <w:rPr>
            <w:sz w:val="17"/>
            <w:szCs w:val="17"/>
            <w:lang w:val="en-US"/>
          </w:rPr>
          <w:delInstrText xml:space="preserve"> HYPERLINK "resources.html" </w:delInstrText>
        </w:r>
      </w:del>
      <w:ins w:id="33" w:author="sirLoin1" w:date="2014-01-11T10:12:00Z">
        <w:r w:rsidR="00F676E2" w:rsidRPr="00D33399">
          <w:rPr>
            <w:sz w:val="17"/>
            <w:szCs w:val="17"/>
            <w:lang w:val="en-US"/>
          </w:rPr>
        </w:r>
      </w:ins>
      <w:r w:rsidRPr="00D33399">
        <w:rPr>
          <w:sz w:val="17"/>
          <w:szCs w:val="17"/>
          <w:lang w:val="en-US"/>
        </w:rPr>
        <w:fldChar w:fldCharType="separate"/>
      </w:r>
      <w:r w:rsidRPr="00D33399">
        <w:rPr>
          <w:color w:val="006400"/>
          <w:sz w:val="17"/>
          <w:szCs w:val="17"/>
          <w:bdr w:val="none" w:sz="0" w:space="0" w:color="auto" w:frame="1"/>
          <w:lang w:val="en-US"/>
        </w:rPr>
        <w:t>Resource</w:t>
      </w:r>
      <w:r w:rsidRPr="00D33399">
        <w:rPr>
          <w:sz w:val="17"/>
          <w:szCs w:val="17"/>
          <w:lang w:val="en-US"/>
        </w:rPr>
        <w:fldChar w:fldCharType="end"/>
      </w:r>
      <w:r w:rsidRPr="00D33399">
        <w:rPr>
          <w:sz w:val="17"/>
          <w:szCs w:val="17"/>
          <w:lang w:val="en-US"/>
        </w:rPr>
        <w:t xml:space="preserve">: </w:t>
      </w:r>
      <w:r w:rsidRPr="00D33399">
        <w:rPr>
          <w:sz w:val="17"/>
          <w:szCs w:val="17"/>
          <w:lang w:val="en-US"/>
        </w:rPr>
        <w:fldChar w:fldCharType="begin"/>
      </w:r>
      <w:ins w:id="34" w:author="sirLoin1" w:date="2014-01-11T10:12:00Z">
        <w:r w:rsidR="00F676E2">
          <w:rPr>
            <w:sz w:val="17"/>
            <w:szCs w:val="17"/>
            <w:lang w:val="en-US"/>
          </w:rPr>
          <w:instrText>HYPERLINK "C:\\Users\\sirLoin1\\SkyDrive Pro\\HL7_working_docs\\extensibility.html"</w:instrText>
        </w:r>
      </w:ins>
      <w:ins w:id="35" w:author="Lloyd McKenzie" w:date="2013-12-30T22:34:00Z">
        <w:del w:id="36" w:author="sirLoin1" w:date="2014-01-11T10:12:00Z">
          <w:r w:rsidDel="00F676E2">
            <w:rPr>
              <w:sz w:val="17"/>
              <w:szCs w:val="17"/>
              <w:lang w:val="en-US"/>
            </w:rPr>
            <w:delInstrText>HYPERLINK "../extensibility.html"</w:delInstrText>
          </w:r>
        </w:del>
      </w:ins>
      <w:del w:id="37" w:author="sirLoin1" w:date="2014-01-11T10:12:00Z">
        <w:r w:rsidRPr="00D33399" w:rsidDel="00F676E2">
          <w:rPr>
            <w:sz w:val="17"/>
            <w:szCs w:val="17"/>
            <w:lang w:val="en-US"/>
          </w:rPr>
          <w:delInstrText xml:space="preserve"> HYPERLINK "extensibility.html" </w:delInstrText>
        </w:r>
      </w:del>
      <w:ins w:id="38" w:author="sirLoin1" w:date="2014-01-11T10:12:00Z">
        <w:r w:rsidR="00F676E2" w:rsidRPr="00D33399">
          <w:rPr>
            <w:sz w:val="17"/>
            <w:szCs w:val="17"/>
            <w:lang w:val="en-US"/>
          </w:rPr>
        </w:r>
      </w:ins>
      <w:r w:rsidRPr="00D33399">
        <w:rPr>
          <w:sz w:val="17"/>
          <w:szCs w:val="17"/>
          <w:lang w:val="en-US"/>
        </w:rPr>
        <w:fldChar w:fldCharType="separate"/>
      </w:r>
      <w:r w:rsidRPr="00D33399">
        <w:rPr>
          <w:color w:val="006400"/>
          <w:sz w:val="17"/>
          <w:szCs w:val="17"/>
          <w:bdr w:val="none" w:sz="0" w:space="0" w:color="auto" w:frame="1"/>
          <w:lang w:val="en-US"/>
        </w:rPr>
        <w:t>extension</w:t>
      </w:r>
      <w:r w:rsidRPr="00D33399">
        <w:rPr>
          <w:sz w:val="17"/>
          <w:szCs w:val="17"/>
          <w:lang w:val="en-US"/>
        </w:rPr>
        <w:fldChar w:fldCharType="end"/>
      </w:r>
      <w:r w:rsidRPr="00D33399">
        <w:rPr>
          <w:sz w:val="17"/>
          <w:szCs w:val="17"/>
          <w:lang w:val="en-US"/>
        </w:rPr>
        <w:t xml:space="preserve">, </w:t>
      </w:r>
      <w:r w:rsidRPr="00D33399">
        <w:rPr>
          <w:sz w:val="17"/>
          <w:szCs w:val="17"/>
          <w:lang w:val="en-US"/>
        </w:rPr>
        <w:fldChar w:fldCharType="begin"/>
      </w:r>
      <w:ins w:id="39" w:author="sirLoin1" w:date="2014-01-11T10:12:00Z">
        <w:r w:rsidR="00F676E2">
          <w:rPr>
            <w:sz w:val="17"/>
            <w:szCs w:val="17"/>
            <w:lang w:val="en-US"/>
          </w:rPr>
          <w:instrText>HYPERLINK "C:\\Users\\sirLoin1\\SkyDrive Pro\\HL7_working_docs\\extensibility.html" \l "modifierExtension"</w:instrText>
        </w:r>
      </w:ins>
      <w:ins w:id="40" w:author="Lloyd McKenzie" w:date="2013-12-30T22:34:00Z">
        <w:del w:id="41" w:author="sirLoin1" w:date="2014-01-11T10:12:00Z">
          <w:r w:rsidDel="00F676E2">
            <w:rPr>
              <w:sz w:val="17"/>
              <w:szCs w:val="17"/>
              <w:lang w:val="en-US"/>
            </w:rPr>
            <w:delInstrText>HYPERLINK "../extensibility.html" \l "modifierExtension"</w:delInstrText>
          </w:r>
        </w:del>
      </w:ins>
      <w:del w:id="42" w:author="sirLoin1" w:date="2014-01-11T10:12:00Z">
        <w:r w:rsidRPr="00D33399" w:rsidDel="00F676E2">
          <w:rPr>
            <w:sz w:val="17"/>
            <w:szCs w:val="17"/>
            <w:lang w:val="en-US"/>
          </w:rPr>
          <w:delInstrText xml:space="preserve"> HYPERLINK "extensibility.html" \l "modifierExtension" </w:delInstrText>
        </w:r>
      </w:del>
      <w:ins w:id="43" w:author="sirLoin1" w:date="2014-01-11T10:12:00Z">
        <w:r w:rsidR="00F676E2" w:rsidRPr="00D33399">
          <w:rPr>
            <w:sz w:val="17"/>
            <w:szCs w:val="17"/>
            <w:lang w:val="en-US"/>
          </w:rPr>
        </w:r>
      </w:ins>
      <w:r w:rsidRPr="00D33399">
        <w:rPr>
          <w:sz w:val="17"/>
          <w:szCs w:val="17"/>
          <w:lang w:val="en-US"/>
        </w:rPr>
        <w:fldChar w:fldCharType="separate"/>
      </w:r>
      <w:r w:rsidRPr="00D33399">
        <w:rPr>
          <w:color w:val="006400"/>
          <w:sz w:val="17"/>
          <w:szCs w:val="17"/>
          <w:bdr w:val="none" w:sz="0" w:space="0" w:color="auto" w:frame="1"/>
          <w:lang w:val="en-US"/>
        </w:rPr>
        <w:t>modifierExtension</w:t>
      </w:r>
      <w:r w:rsidRPr="00D33399">
        <w:rPr>
          <w:sz w:val="17"/>
          <w:szCs w:val="17"/>
          <w:lang w:val="en-US"/>
        </w:rPr>
        <w:fldChar w:fldCharType="end"/>
      </w:r>
      <w:r w:rsidRPr="00D33399">
        <w:rPr>
          <w:sz w:val="17"/>
          <w:szCs w:val="17"/>
          <w:lang w:val="en-US"/>
        </w:rPr>
        <w:t xml:space="preserve">, language, </w:t>
      </w:r>
      <w:r w:rsidRPr="00D33399">
        <w:rPr>
          <w:sz w:val="17"/>
          <w:szCs w:val="17"/>
          <w:lang w:val="en-US"/>
        </w:rPr>
        <w:fldChar w:fldCharType="begin"/>
      </w:r>
      <w:ins w:id="44" w:author="sirLoin1" w:date="2014-01-11T10:12:00Z">
        <w:r w:rsidR="00F676E2">
          <w:rPr>
            <w:sz w:val="17"/>
            <w:szCs w:val="17"/>
            <w:lang w:val="en-US"/>
          </w:rPr>
          <w:instrText>HYPERLINK "C:\\Users\\sirLoin1\\SkyDrive Pro\\HL7_working_docs\\narrative.html" \l "Narrative"</w:instrText>
        </w:r>
      </w:ins>
      <w:ins w:id="45" w:author="Lloyd McKenzie" w:date="2013-12-30T22:34:00Z">
        <w:del w:id="46" w:author="sirLoin1" w:date="2014-01-11T10:12:00Z">
          <w:r w:rsidDel="00F676E2">
            <w:rPr>
              <w:sz w:val="17"/>
              <w:szCs w:val="17"/>
              <w:lang w:val="en-US"/>
            </w:rPr>
            <w:delInstrText>HYPERLINK "../narrative.html" \l "Narrative"</w:delInstrText>
          </w:r>
        </w:del>
      </w:ins>
      <w:del w:id="47" w:author="sirLoin1" w:date="2014-01-11T10:12:00Z">
        <w:r w:rsidRPr="00D33399" w:rsidDel="00F676E2">
          <w:rPr>
            <w:sz w:val="17"/>
            <w:szCs w:val="17"/>
            <w:lang w:val="en-US"/>
          </w:rPr>
          <w:delInstrText xml:space="preserve"> HYPERLINK "narrative.html" \l "Narrative" </w:delInstrText>
        </w:r>
      </w:del>
      <w:ins w:id="48" w:author="sirLoin1" w:date="2014-01-11T10:12:00Z">
        <w:r w:rsidR="00F676E2" w:rsidRPr="00D33399">
          <w:rPr>
            <w:sz w:val="17"/>
            <w:szCs w:val="17"/>
            <w:lang w:val="en-US"/>
          </w:rPr>
        </w:r>
      </w:ins>
      <w:r w:rsidRPr="00D33399">
        <w:rPr>
          <w:sz w:val="17"/>
          <w:szCs w:val="17"/>
          <w:lang w:val="en-US"/>
        </w:rPr>
        <w:fldChar w:fldCharType="separate"/>
      </w:r>
      <w:r w:rsidRPr="00D33399">
        <w:rPr>
          <w:color w:val="006400"/>
          <w:sz w:val="17"/>
          <w:szCs w:val="17"/>
          <w:bdr w:val="none" w:sz="0" w:space="0" w:color="auto" w:frame="1"/>
          <w:lang w:val="en-US"/>
        </w:rPr>
        <w:t>text</w:t>
      </w:r>
      <w:r w:rsidRPr="00D33399">
        <w:rPr>
          <w:sz w:val="17"/>
          <w:szCs w:val="17"/>
          <w:lang w:val="en-US"/>
        </w:rPr>
        <w:fldChar w:fldCharType="end"/>
      </w:r>
      <w:r w:rsidRPr="00D33399">
        <w:rPr>
          <w:sz w:val="17"/>
          <w:szCs w:val="17"/>
          <w:lang w:val="en-US"/>
        </w:rPr>
        <w:t xml:space="preserve">, and </w:t>
      </w:r>
      <w:r w:rsidRPr="00D33399">
        <w:rPr>
          <w:sz w:val="17"/>
          <w:szCs w:val="17"/>
          <w:lang w:val="en-US"/>
        </w:rPr>
        <w:fldChar w:fldCharType="begin"/>
      </w:r>
      <w:ins w:id="49" w:author="sirLoin1" w:date="2014-01-11T10:12:00Z">
        <w:r w:rsidR="00F676E2">
          <w:rPr>
            <w:sz w:val="17"/>
            <w:szCs w:val="17"/>
            <w:lang w:val="en-US"/>
          </w:rPr>
          <w:instrText>HYPERLINK "C:\\Users\\sirLoin1\\SkyDrive Pro\\HL7_working_docs\\references.html" \l "contained"</w:instrText>
        </w:r>
      </w:ins>
      <w:ins w:id="50" w:author="Lloyd McKenzie" w:date="2013-12-30T22:34:00Z">
        <w:del w:id="51" w:author="sirLoin1" w:date="2014-01-11T10:12:00Z">
          <w:r w:rsidDel="00F676E2">
            <w:rPr>
              <w:sz w:val="17"/>
              <w:szCs w:val="17"/>
              <w:lang w:val="en-US"/>
            </w:rPr>
            <w:delInstrText>HYPERLINK "../references.html" \l "contained"</w:delInstrText>
          </w:r>
        </w:del>
      </w:ins>
      <w:del w:id="52" w:author="sirLoin1" w:date="2014-01-11T10:12:00Z">
        <w:r w:rsidRPr="00D33399" w:rsidDel="00F676E2">
          <w:rPr>
            <w:sz w:val="17"/>
            <w:szCs w:val="17"/>
            <w:lang w:val="en-US"/>
          </w:rPr>
          <w:delInstrText xml:space="preserve"> HYPERLINK "references.html" \l "contained" </w:delInstrText>
        </w:r>
      </w:del>
      <w:ins w:id="53" w:author="sirLoin1" w:date="2014-01-11T10:12:00Z">
        <w:r w:rsidR="00F676E2" w:rsidRPr="00D33399">
          <w:rPr>
            <w:sz w:val="17"/>
            <w:szCs w:val="17"/>
            <w:lang w:val="en-US"/>
          </w:rPr>
        </w:r>
      </w:ins>
      <w:r w:rsidRPr="00D33399">
        <w:rPr>
          <w:sz w:val="17"/>
          <w:szCs w:val="17"/>
          <w:lang w:val="en-US"/>
        </w:rPr>
        <w:fldChar w:fldCharType="separate"/>
      </w:r>
      <w:r w:rsidRPr="00D33399">
        <w:rPr>
          <w:color w:val="006400"/>
          <w:sz w:val="17"/>
          <w:szCs w:val="17"/>
          <w:bdr w:val="none" w:sz="0" w:space="0" w:color="auto" w:frame="1"/>
          <w:lang w:val="en-US"/>
        </w:rPr>
        <w:t>contained</w:t>
      </w:r>
      <w:r w:rsidRPr="00D33399">
        <w:rPr>
          <w:sz w:val="17"/>
          <w:szCs w:val="17"/>
          <w:lang w:val="en-US"/>
        </w:rPr>
        <w:fldChar w:fldCharType="end"/>
      </w:r>
      <w:r w:rsidRPr="00D33399">
        <w:rPr>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54" w:author="sirLoin1" w:date="2014-01-11T10:12:00Z">
        <w:r w:rsidR="00F676E2">
          <w:rPr>
            <w:sz w:val="17"/>
            <w:szCs w:val="17"/>
            <w:lang w:val="en-US"/>
          </w:rPr>
          <w:instrText>HYPERLINK "C:\\Users\\sirLoin1\\SkyDrive Pro\\HL7_working_docs\\immunization-definitions.html" \l "Immunization.identifier" \o "A unique identifier assigned to this adverse reaction record."</w:instrText>
        </w:r>
      </w:ins>
      <w:ins w:id="55" w:author="Lloyd McKenzie" w:date="2013-12-30T22:34:00Z">
        <w:del w:id="56" w:author="sirLoin1" w:date="2014-01-11T10:12:00Z">
          <w:r w:rsidDel="00F676E2">
            <w:rPr>
              <w:sz w:val="17"/>
              <w:szCs w:val="17"/>
              <w:lang w:val="en-US"/>
            </w:rPr>
            <w:delInstrText>HYPERLINK "../immunization-definitions.html" \l "Immunization.identifier" \o "A unique identifier assigned to this adverse reaction record."</w:delInstrText>
          </w:r>
        </w:del>
      </w:ins>
      <w:del w:id="57" w:author="sirLoin1" w:date="2014-01-11T10:12:00Z">
        <w:r w:rsidRPr="00D33399" w:rsidDel="00F676E2">
          <w:rPr>
            <w:sz w:val="17"/>
            <w:szCs w:val="17"/>
            <w:lang w:val="en-US"/>
          </w:rPr>
          <w:delInstrText xml:space="preserve"> HYPERLINK "immunization-definitions.html" \l "Immunization.identifier" \o "A unique identifier assigned to this adverse reaction record." </w:delInstrText>
        </w:r>
      </w:del>
      <w:ins w:id="5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identifier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w:t>
      </w:r>
      <w:r w:rsidRPr="00D33399">
        <w:rPr>
          <w:sz w:val="17"/>
          <w:szCs w:val="17"/>
          <w:lang w:val="en-US"/>
        </w:rPr>
        <w:t xml:space="preserve"> </w:t>
      </w:r>
      <w:r w:rsidRPr="00D33399">
        <w:rPr>
          <w:color w:val="006400"/>
          <w:sz w:val="17"/>
          <w:szCs w:val="17"/>
          <w:lang w:val="en-US"/>
        </w:rPr>
        <w:fldChar w:fldCharType="begin"/>
      </w:r>
      <w:ins w:id="59" w:author="sirLoin1" w:date="2014-01-11T10:12:00Z">
        <w:r w:rsidR="00F676E2">
          <w:rPr>
            <w:color w:val="006400"/>
            <w:sz w:val="17"/>
            <w:szCs w:val="17"/>
            <w:lang w:val="en-US"/>
          </w:rPr>
          <w:instrText>HYPERLINK "C:\\Users\\sirLoin1\\SkyDrive Pro\\HL7_working_docs\\datatypes.html" \l "Identifier"</w:instrText>
        </w:r>
      </w:ins>
      <w:ins w:id="60" w:author="Lloyd McKenzie" w:date="2013-12-30T22:34:00Z">
        <w:del w:id="61" w:author="sirLoin1" w:date="2014-01-11T10:12:00Z">
          <w:r w:rsidDel="00F676E2">
            <w:rPr>
              <w:color w:val="006400"/>
              <w:sz w:val="17"/>
              <w:szCs w:val="17"/>
              <w:lang w:val="en-US"/>
            </w:rPr>
            <w:delInstrText>HYPERLINK "../datatypes.html" \l "Identifier"</w:delInstrText>
          </w:r>
        </w:del>
      </w:ins>
      <w:del w:id="62" w:author="sirLoin1" w:date="2014-01-11T10:12:00Z">
        <w:r w:rsidRPr="00D33399" w:rsidDel="00F676E2">
          <w:rPr>
            <w:color w:val="006400"/>
            <w:sz w:val="17"/>
            <w:szCs w:val="17"/>
            <w:lang w:val="en-US"/>
          </w:rPr>
          <w:delInstrText xml:space="preserve"> HYPERLINK "datatypes.html" \l "Identifier" </w:delInstrText>
        </w:r>
      </w:del>
      <w:ins w:id="6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Identifier</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t>Business identifier</w:t>
      </w:r>
      <w:r w:rsidRPr="00D33399">
        <w:rPr>
          <w:color w:val="808080"/>
          <w:sz w:val="17"/>
          <w:szCs w:val="17"/>
          <w:lang w:val="en-US"/>
        </w:rPr>
        <w:t xml:space="preserve"> --&gt;</w:t>
      </w:r>
      <w:r w:rsidRPr="00D33399">
        <w:rPr>
          <w:sz w:val="17"/>
          <w:szCs w:val="17"/>
          <w:lang w:val="en-US"/>
        </w:rPr>
        <w:t>&lt;/identifier&gt;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64" w:author="sirLoin1" w:date="2014-01-11T10:12:00Z">
        <w:r w:rsidR="00F676E2">
          <w:rPr>
            <w:sz w:val="17"/>
            <w:szCs w:val="17"/>
            <w:lang w:val="en-US"/>
          </w:rPr>
          <w:instrText>HYPERLINK "C:\\Users\\sirLoin1\\SkyDrive Pro\\HL7_working_docs\\immunization-definitions.html" \l "Immunization.date" \o "Date vaccine administered or was to be administered."</w:instrText>
        </w:r>
      </w:ins>
      <w:ins w:id="65" w:author="Lloyd McKenzie" w:date="2013-12-30T22:34:00Z">
        <w:del w:id="66" w:author="sirLoin1" w:date="2014-01-11T10:12:00Z">
          <w:r w:rsidDel="00F676E2">
            <w:rPr>
              <w:sz w:val="17"/>
              <w:szCs w:val="17"/>
              <w:lang w:val="en-US"/>
            </w:rPr>
            <w:delInstrText>HYPERLINK "../immunization-definitions.html" \l "Immunization.date" \o "Date vaccine administered or was to be administered."</w:delInstrText>
          </w:r>
        </w:del>
      </w:ins>
      <w:del w:id="67" w:author="sirLoin1" w:date="2014-01-11T10:12:00Z">
        <w:r w:rsidRPr="00D33399" w:rsidDel="00F676E2">
          <w:rPr>
            <w:sz w:val="17"/>
            <w:szCs w:val="17"/>
            <w:lang w:val="en-US"/>
          </w:rPr>
          <w:delInstrText xml:space="preserve"> HYPERLINK "immunization-definitions.html" \l "Immunization.date" \o "Date vaccine administered or was to be administered." </w:delInstrText>
        </w:r>
      </w:del>
      <w:ins w:id="6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date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69" w:author="sirLoin1" w:date="2014-01-11T10:12:00Z">
        <w:r w:rsidR="00F676E2">
          <w:rPr>
            <w:color w:val="006400"/>
            <w:sz w:val="17"/>
            <w:szCs w:val="17"/>
            <w:lang w:val="en-US"/>
          </w:rPr>
          <w:instrText>HYPERLINK "C:\\Users\\sirLoin1\\SkyDrive Pro\\HL7_working_docs\\datatypes.html" \l "dateTime"</w:instrText>
        </w:r>
      </w:ins>
      <w:ins w:id="70" w:author="Lloyd McKenzie" w:date="2013-12-30T22:34:00Z">
        <w:del w:id="71" w:author="sirLoin1" w:date="2014-01-11T10:12:00Z">
          <w:r w:rsidDel="00F676E2">
            <w:rPr>
              <w:color w:val="006400"/>
              <w:sz w:val="17"/>
              <w:szCs w:val="17"/>
              <w:lang w:val="en-US"/>
            </w:rPr>
            <w:delInstrText>HYPERLINK "../datatypes.html" \l "dateTime"</w:delInstrText>
          </w:r>
        </w:del>
      </w:ins>
      <w:del w:id="72" w:author="sirLoin1" w:date="2014-01-11T10:12:00Z">
        <w:r w:rsidRPr="00D33399" w:rsidDel="00F676E2">
          <w:rPr>
            <w:color w:val="006400"/>
            <w:sz w:val="17"/>
            <w:szCs w:val="17"/>
            <w:lang w:val="en-US"/>
          </w:rPr>
          <w:delInstrText xml:space="preserve"> HYPERLINK "datatypes.html" \l "dateTime" </w:delInstrText>
        </w:r>
      </w:del>
      <w:ins w:id="7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dateTime</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Vaccination administration date</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74" w:author="sirLoin1" w:date="2014-01-11T10:12:00Z">
        <w:r w:rsidR="00F676E2">
          <w:rPr>
            <w:sz w:val="17"/>
            <w:szCs w:val="17"/>
            <w:lang w:val="en-US"/>
          </w:rPr>
          <w:instrText>HYPERLINK "C:\\Users\\sirLoin1\\SkyDrive Pro\\HL7_working_docs\\immunization-definitions.html" \l "Immunization.vaccineType" \o "Vaccine that was administered or was to be administered."</w:instrText>
        </w:r>
      </w:ins>
      <w:ins w:id="75" w:author="Lloyd McKenzie" w:date="2013-12-30T22:34:00Z">
        <w:del w:id="76" w:author="sirLoin1" w:date="2014-01-11T10:12:00Z">
          <w:r w:rsidDel="00F676E2">
            <w:rPr>
              <w:sz w:val="17"/>
              <w:szCs w:val="17"/>
              <w:lang w:val="en-US"/>
            </w:rPr>
            <w:delInstrText>HYPERLINK "../immunization-definitions.html" \l "Immunization.vaccineType" \o "Vaccine that was administered or was to be administered."</w:delInstrText>
          </w:r>
        </w:del>
      </w:ins>
      <w:del w:id="77" w:author="sirLoin1" w:date="2014-01-11T10:12:00Z">
        <w:r w:rsidRPr="00D33399" w:rsidDel="00F676E2">
          <w:rPr>
            <w:sz w:val="17"/>
            <w:szCs w:val="17"/>
            <w:lang w:val="en-US"/>
          </w:rPr>
          <w:delInstrText xml:space="preserve"> HYPERLINK "immunization-definitions.html" \l "Immunization.vaccineType" \o "Vaccine that was administered or was to be administered." </w:delInstrText>
        </w:r>
      </w:del>
      <w:ins w:id="7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vaccineType</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79" w:author="sirLoin1" w:date="2014-01-11T10:12:00Z">
        <w:r w:rsidR="00F676E2">
          <w:rPr>
            <w:color w:val="006400"/>
            <w:sz w:val="17"/>
            <w:szCs w:val="17"/>
            <w:lang w:val="en-US"/>
          </w:rPr>
          <w:instrText>HYPERLINK "C:\\Users\\sirLoin1\\SkyDrive Pro\\HL7_working_docs\\datatypes.html" \l "CodeableConcept"</w:instrText>
        </w:r>
      </w:ins>
      <w:ins w:id="80" w:author="Lloyd McKenzie" w:date="2013-12-30T22:34:00Z">
        <w:del w:id="81" w:author="sirLoin1" w:date="2014-01-11T10:12:00Z">
          <w:r w:rsidDel="00F676E2">
            <w:rPr>
              <w:color w:val="006400"/>
              <w:sz w:val="17"/>
              <w:szCs w:val="17"/>
              <w:lang w:val="en-US"/>
            </w:rPr>
            <w:delInstrText>HYPERLINK "../datatypes.html" \l "CodeableConcept"</w:delInstrText>
          </w:r>
        </w:del>
      </w:ins>
      <w:del w:id="82" w:author="sirLoin1" w:date="2014-01-11T10:12:00Z">
        <w:r w:rsidRPr="00D33399" w:rsidDel="00F676E2">
          <w:rPr>
            <w:color w:val="006400"/>
            <w:sz w:val="17"/>
            <w:szCs w:val="17"/>
            <w:lang w:val="en-US"/>
          </w:rPr>
          <w:delInstrText xml:space="preserve"> HYPERLINK "datatypes.html" \l "CodeableConcept" </w:delInstrText>
        </w:r>
      </w:del>
      <w:ins w:id="8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sz w:val="17"/>
          <w:szCs w:val="17"/>
          <w:lang w:val="en-US"/>
        </w:rPr>
        <w:fldChar w:fldCharType="begin"/>
      </w:r>
      <w:ins w:id="84" w:author="sirLoin1" w:date="2014-01-11T10:12:00Z">
        <w:r w:rsidR="00F676E2">
          <w:rPr>
            <w:sz w:val="17"/>
            <w:szCs w:val="17"/>
            <w:lang w:val="en-US"/>
          </w:rPr>
          <w:instrText>HYPERLINK "C:\\Users\\sirLoin1\\SkyDrive Pro\\HL7_working_docs\\v3\\vs\\VaccineType\\index.html"</w:instrText>
        </w:r>
      </w:ins>
      <w:ins w:id="85" w:author="Lloyd McKenzie" w:date="2013-12-30T22:34:00Z">
        <w:del w:id="86" w:author="sirLoin1" w:date="2014-01-11T10:12:00Z">
          <w:r w:rsidDel="00F676E2">
            <w:rPr>
              <w:sz w:val="17"/>
              <w:szCs w:val="17"/>
              <w:lang w:val="en-US"/>
            </w:rPr>
            <w:delInstrText>HYPERLINK "../v3/vs/VaccineType/index.html"</w:delInstrText>
          </w:r>
        </w:del>
      </w:ins>
      <w:del w:id="87" w:author="sirLoin1" w:date="2014-01-11T10:12:00Z">
        <w:r w:rsidRPr="00D33399" w:rsidDel="00F676E2">
          <w:rPr>
            <w:sz w:val="17"/>
            <w:szCs w:val="17"/>
            <w:lang w:val="en-US"/>
          </w:rPr>
          <w:delInstrText xml:space="preserve"> HYPERLINK "v3/vs/VaccineType/index.html" </w:delInstrText>
        </w:r>
      </w:del>
      <w:ins w:id="88" w:author="sirLoin1" w:date="2014-01-11T10:12:00Z">
        <w:r w:rsidR="00F676E2" w:rsidRPr="00D33399">
          <w:rPr>
            <w:sz w:val="17"/>
            <w:szCs w:val="17"/>
            <w:lang w:val="en-US"/>
          </w:rPr>
        </w:r>
      </w:ins>
      <w:r w:rsidRPr="00D33399">
        <w:rPr>
          <w:sz w:val="17"/>
          <w:szCs w:val="17"/>
          <w:lang w:val="en-US"/>
        </w:rPr>
        <w:fldChar w:fldCharType="separate"/>
      </w:r>
      <w:r w:rsidRPr="00D33399">
        <w:rPr>
          <w:color w:val="000080"/>
          <w:sz w:val="17"/>
          <w:szCs w:val="17"/>
          <w:bdr w:val="none" w:sz="0" w:space="0" w:color="auto" w:frame="1"/>
          <w:lang w:val="en-US"/>
        </w:rPr>
        <w:t>Vaccine product administered</w:t>
      </w:r>
      <w:r w:rsidRPr="00D33399">
        <w:rPr>
          <w:sz w:val="17"/>
          <w:szCs w:val="17"/>
          <w:lang w:val="en-US"/>
        </w:rPr>
        <w:fldChar w:fldCharType="end"/>
      </w:r>
      <w:r w:rsidRPr="00D33399">
        <w:rPr>
          <w:color w:val="808080"/>
          <w:sz w:val="17"/>
          <w:szCs w:val="17"/>
          <w:lang w:val="en-US"/>
        </w:rPr>
        <w:t xml:space="preserve"> --&gt;</w:t>
      </w:r>
      <w:r w:rsidRPr="00D33399">
        <w:rPr>
          <w:sz w:val="17"/>
          <w:szCs w:val="17"/>
          <w:lang w:val="en-US"/>
        </w:rPr>
        <w:t>&lt;/vaccineType&gt;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89" w:author="sirLoin1" w:date="2014-01-11T10:12:00Z">
        <w:r w:rsidR="00F676E2">
          <w:rPr>
            <w:sz w:val="17"/>
            <w:szCs w:val="17"/>
            <w:lang w:val="en-US"/>
          </w:rPr>
          <w:instrText>HYPERLINK "C:\\Users\\sirLoin1\\SkyDrive Pro\\HL7_working_docs\\immunization-definitions.html" \l "Immunization.subject" \o "The patient to whom the vaccine was to be administered."</w:instrText>
        </w:r>
      </w:ins>
      <w:ins w:id="90" w:author="Lloyd McKenzie" w:date="2013-12-30T22:34:00Z">
        <w:del w:id="91" w:author="sirLoin1" w:date="2014-01-11T10:12:00Z">
          <w:r w:rsidDel="00F676E2">
            <w:rPr>
              <w:sz w:val="17"/>
              <w:szCs w:val="17"/>
              <w:lang w:val="en-US"/>
            </w:rPr>
            <w:delInstrText>HYPERLINK "../immunization-definitions.html" \l "Immunization.subject" \o "The patient to whom the vaccine was to be administered."</w:delInstrText>
          </w:r>
        </w:del>
      </w:ins>
      <w:del w:id="92" w:author="sirLoin1" w:date="2014-01-11T10:12:00Z">
        <w:r w:rsidRPr="00D33399" w:rsidDel="00F676E2">
          <w:rPr>
            <w:sz w:val="17"/>
            <w:szCs w:val="17"/>
            <w:lang w:val="en-US"/>
          </w:rPr>
          <w:delInstrText xml:space="preserve"> HYPERLINK "immunization-definitions.html" \l "Immunization.subject" \o "The patient to whom the vaccine was to be administered." </w:delInstrText>
        </w:r>
      </w:del>
      <w:ins w:id="9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subject</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94" w:author="sirLoin1" w:date="2014-01-11T10:12:00Z">
        <w:r w:rsidR="00F676E2">
          <w:rPr>
            <w:color w:val="006400"/>
            <w:sz w:val="17"/>
            <w:szCs w:val="17"/>
            <w:lang w:val="en-US"/>
          </w:rPr>
          <w:instrText>HYPERLINK "C:\\Users\\sirLoin1\\SkyDrive Pro\\HL7_working_docs\\references.html" \l "Resource"</w:instrText>
        </w:r>
      </w:ins>
      <w:ins w:id="95" w:author="Lloyd McKenzie" w:date="2013-12-30T22:34:00Z">
        <w:del w:id="96" w:author="sirLoin1" w:date="2014-01-11T10:12:00Z">
          <w:r w:rsidDel="00F676E2">
            <w:rPr>
              <w:color w:val="006400"/>
              <w:sz w:val="17"/>
              <w:szCs w:val="17"/>
              <w:lang w:val="en-US"/>
            </w:rPr>
            <w:delInstrText>HYPERLINK "../references.html" \l "Resource"</w:delInstrText>
          </w:r>
        </w:del>
      </w:ins>
      <w:del w:id="97" w:author="sirLoin1" w:date="2014-01-11T10:12:00Z">
        <w:r w:rsidRPr="00D33399" w:rsidDel="00F676E2">
          <w:rPr>
            <w:color w:val="006400"/>
            <w:sz w:val="17"/>
            <w:szCs w:val="17"/>
            <w:lang w:val="en-US"/>
          </w:rPr>
          <w:delInstrText xml:space="preserve"> HYPERLINK "references.html" \l "Resource" </w:delInstrText>
        </w:r>
      </w:del>
      <w:ins w:id="9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99" w:author="sirLoin1" w:date="2014-01-11T10:12:00Z">
        <w:r w:rsidR="00F676E2">
          <w:rPr>
            <w:color w:val="006400"/>
            <w:sz w:val="17"/>
            <w:szCs w:val="17"/>
            <w:lang w:val="en-US"/>
          </w:rPr>
          <w:instrText>HYPERLINK "C:\\Users\\sirLoin1\\SkyDrive Pro\\HL7_working_docs\\patient.html" \l "Patient"</w:instrText>
        </w:r>
      </w:ins>
      <w:ins w:id="100" w:author="Lloyd McKenzie" w:date="2013-12-30T22:34:00Z">
        <w:del w:id="101" w:author="sirLoin1" w:date="2014-01-11T10:12:00Z">
          <w:r w:rsidDel="00F676E2">
            <w:rPr>
              <w:color w:val="006400"/>
              <w:sz w:val="17"/>
              <w:szCs w:val="17"/>
              <w:lang w:val="en-US"/>
            </w:rPr>
            <w:delInstrText>HYPERLINK "../patient.html" \l "Patient"</w:delInstrText>
          </w:r>
        </w:del>
      </w:ins>
      <w:del w:id="102" w:author="sirLoin1" w:date="2014-01-11T10:12:00Z">
        <w:r w:rsidRPr="00D33399" w:rsidDel="00F676E2">
          <w:rPr>
            <w:color w:val="006400"/>
            <w:sz w:val="17"/>
            <w:szCs w:val="17"/>
            <w:lang w:val="en-US"/>
          </w:rPr>
          <w:delInstrText xml:space="preserve"> HYPERLINK "patient.html" \l "Patient" </w:delInstrText>
        </w:r>
      </w:del>
      <w:ins w:id="10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Patient</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was immunized?</w:t>
      </w:r>
      <w:r w:rsidRPr="00D33399">
        <w:rPr>
          <w:color w:val="808080"/>
          <w:sz w:val="17"/>
          <w:szCs w:val="17"/>
          <w:lang w:val="en-US"/>
        </w:rPr>
        <w:t xml:space="preserve"> --&gt;</w:t>
      </w:r>
      <w:r w:rsidRPr="00D33399">
        <w:rPr>
          <w:sz w:val="17"/>
          <w:szCs w:val="17"/>
          <w:lang w:val="en-US"/>
        </w:rPr>
        <w:t>&lt;/subject&gt;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04" w:author="sirLoin1" w:date="2014-01-11T10:12:00Z">
        <w:r w:rsidR="00F676E2">
          <w:rPr>
            <w:sz w:val="17"/>
            <w:szCs w:val="17"/>
            <w:lang w:val="en-US"/>
          </w:rPr>
          <w:instrText>HYPERLINK "C:\\Users\\sirLoin1\\SkyDrive Pro\\HL7_working_docs\\immunization-definitions.html" \l "Immunization.refusedIndicator" \o "Indicates if the vaccination was refused."</w:instrText>
        </w:r>
      </w:ins>
      <w:ins w:id="105" w:author="Lloyd McKenzie" w:date="2013-12-30T22:34:00Z">
        <w:del w:id="106" w:author="sirLoin1" w:date="2014-01-11T10:12:00Z">
          <w:r w:rsidDel="00F676E2">
            <w:rPr>
              <w:sz w:val="17"/>
              <w:szCs w:val="17"/>
              <w:lang w:val="en-US"/>
            </w:rPr>
            <w:delInstrText>HYPERLINK "../immunization-definitions.html" \l "Immunization.refusedIndicator" \o "Indicates if the vaccination was refused."</w:delInstrText>
          </w:r>
        </w:del>
      </w:ins>
      <w:del w:id="107" w:author="sirLoin1" w:date="2014-01-11T10:12:00Z">
        <w:r w:rsidRPr="00D33399" w:rsidDel="00F676E2">
          <w:rPr>
            <w:sz w:val="17"/>
            <w:szCs w:val="17"/>
            <w:lang w:val="en-US"/>
          </w:rPr>
          <w:delInstrText xml:space="preserve"> HYPERLINK "immunization-definitions.html" \l "Immunization.refusedIndicator" \o "Indicates if the vaccination was refused." </w:delInstrText>
        </w:r>
      </w:del>
      <w:ins w:id="10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refusedIndicator</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109" w:author="sirLoin1" w:date="2014-01-11T10:12:00Z">
        <w:r w:rsidR="00F676E2">
          <w:rPr>
            <w:color w:val="006400"/>
            <w:sz w:val="17"/>
            <w:szCs w:val="17"/>
            <w:lang w:val="en-US"/>
          </w:rPr>
          <w:instrText>HYPERLINK "C:\\Users\\sirLoin1\\SkyDrive Pro\\HL7_working_docs\\datatypes.html" \l "boolean"</w:instrText>
        </w:r>
      </w:ins>
      <w:ins w:id="110" w:author="Lloyd McKenzie" w:date="2013-12-30T22:34:00Z">
        <w:del w:id="111" w:author="sirLoin1" w:date="2014-01-11T10:12:00Z">
          <w:r w:rsidDel="00F676E2">
            <w:rPr>
              <w:color w:val="006400"/>
              <w:sz w:val="17"/>
              <w:szCs w:val="17"/>
              <w:lang w:val="en-US"/>
            </w:rPr>
            <w:delInstrText>HYPERLINK "../datatypes.html" \l "boolean"</w:delInstrText>
          </w:r>
        </w:del>
      </w:ins>
      <w:del w:id="112" w:author="sirLoin1" w:date="2014-01-11T10:12:00Z">
        <w:r w:rsidRPr="00D33399" w:rsidDel="00F676E2">
          <w:rPr>
            <w:color w:val="006400"/>
            <w:sz w:val="17"/>
            <w:szCs w:val="17"/>
            <w:lang w:val="en-US"/>
          </w:rPr>
          <w:delInstrText xml:space="preserve"> HYPERLINK "datatypes.html" \l "boolean" </w:delInstrText>
        </w:r>
      </w:del>
      <w:ins w:id="11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boolean</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Was immunization refused?</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14" w:author="sirLoin1" w:date="2014-01-11T10:12:00Z">
        <w:r w:rsidR="00F676E2">
          <w:rPr>
            <w:sz w:val="17"/>
            <w:szCs w:val="17"/>
            <w:lang w:val="en-US"/>
          </w:rPr>
          <w:instrText>HYPERLINK "C:\\Users\\sirLoin1\\SkyDrive Pro\\HL7_working_docs\\immunization-definitions.html" \l "Immunization.reported" \o "True if this administration was reported rather than directly administered."</w:instrText>
        </w:r>
      </w:ins>
      <w:ins w:id="115" w:author="Lloyd McKenzie" w:date="2013-12-30T22:34:00Z">
        <w:del w:id="116" w:author="sirLoin1" w:date="2014-01-11T10:12:00Z">
          <w:r w:rsidDel="00F676E2">
            <w:rPr>
              <w:sz w:val="17"/>
              <w:szCs w:val="17"/>
              <w:lang w:val="en-US"/>
            </w:rPr>
            <w:delInstrText>HYPERLINK "../immunization-definitions.html" \l "Immunization.reported" \o "True if this administration was reported rather than directly administered."</w:delInstrText>
          </w:r>
        </w:del>
      </w:ins>
      <w:del w:id="117" w:author="sirLoin1" w:date="2014-01-11T10:12:00Z">
        <w:r w:rsidRPr="00D33399" w:rsidDel="00F676E2">
          <w:rPr>
            <w:sz w:val="17"/>
            <w:szCs w:val="17"/>
            <w:lang w:val="en-US"/>
          </w:rPr>
          <w:delInstrText xml:space="preserve"> HYPERLINK "immunization-definitions.html" \l "Immunization.reported" \o "True if this administration was reported rather than directly administered." </w:delInstrText>
        </w:r>
      </w:del>
      <w:ins w:id="11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reported</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119" w:author="sirLoin1" w:date="2014-01-11T10:12:00Z">
        <w:r w:rsidR="00F676E2">
          <w:rPr>
            <w:color w:val="006400"/>
            <w:sz w:val="17"/>
            <w:szCs w:val="17"/>
            <w:lang w:val="en-US"/>
          </w:rPr>
          <w:instrText>HYPERLINK "C:\\Users\\sirLoin1\\SkyDrive Pro\\HL7_working_docs\\datatypes.html" \l "boolean"</w:instrText>
        </w:r>
      </w:ins>
      <w:ins w:id="120" w:author="Lloyd McKenzie" w:date="2013-12-30T22:34:00Z">
        <w:del w:id="121" w:author="sirLoin1" w:date="2014-01-11T10:12:00Z">
          <w:r w:rsidDel="00F676E2">
            <w:rPr>
              <w:color w:val="006400"/>
              <w:sz w:val="17"/>
              <w:szCs w:val="17"/>
              <w:lang w:val="en-US"/>
            </w:rPr>
            <w:delInstrText>HYPERLINK "../datatypes.html" \l "boolean"</w:delInstrText>
          </w:r>
        </w:del>
      </w:ins>
      <w:del w:id="122" w:author="sirLoin1" w:date="2014-01-11T10:12:00Z">
        <w:r w:rsidRPr="00D33399" w:rsidDel="00F676E2">
          <w:rPr>
            <w:color w:val="006400"/>
            <w:sz w:val="17"/>
            <w:szCs w:val="17"/>
            <w:lang w:val="en-US"/>
          </w:rPr>
          <w:delInstrText xml:space="preserve"> HYPERLINK "datatypes.html" \l "boolean" </w:delInstrText>
        </w:r>
      </w:del>
      <w:ins w:id="12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boolean</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Is this a self-reported record?</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24" w:author="sirLoin1" w:date="2014-01-11T10:12:00Z">
        <w:r w:rsidR="00F676E2">
          <w:rPr>
            <w:sz w:val="17"/>
            <w:szCs w:val="17"/>
            <w:lang w:val="en-US"/>
          </w:rPr>
          <w:instrText>HYPERLINK "C:\\Users\\sirLoin1\\SkyDrive Pro\\HL7_working_docs\\immunization-definitions.html" \l "Immunization.performer" \o "Clinician who administered the vaccine."</w:instrText>
        </w:r>
      </w:ins>
      <w:ins w:id="125" w:author="Lloyd McKenzie" w:date="2013-12-30T22:34:00Z">
        <w:del w:id="126" w:author="sirLoin1" w:date="2014-01-11T10:12:00Z">
          <w:r w:rsidDel="00F676E2">
            <w:rPr>
              <w:sz w:val="17"/>
              <w:szCs w:val="17"/>
              <w:lang w:val="en-US"/>
            </w:rPr>
            <w:delInstrText>HYPERLINK "../immunization-definitions.html" \l "Immunization.performer" \o "Clinician who administered the vaccine."</w:delInstrText>
          </w:r>
        </w:del>
      </w:ins>
      <w:del w:id="127" w:author="sirLoin1" w:date="2014-01-11T10:12:00Z">
        <w:r w:rsidRPr="00D33399" w:rsidDel="00F676E2">
          <w:rPr>
            <w:sz w:val="17"/>
            <w:szCs w:val="17"/>
            <w:lang w:val="en-US"/>
          </w:rPr>
          <w:delInstrText xml:space="preserve"> HYPERLINK "immunization-definitions.html" \l "Immunization.performer" \o "Clinician who administered the vaccine." </w:delInstrText>
        </w:r>
      </w:del>
      <w:ins w:id="12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performer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29" w:author="sirLoin1" w:date="2014-01-11T10:12:00Z">
        <w:r w:rsidR="00F676E2">
          <w:rPr>
            <w:color w:val="006400"/>
            <w:sz w:val="17"/>
            <w:szCs w:val="17"/>
            <w:lang w:val="en-US"/>
          </w:rPr>
          <w:instrText>HYPERLINK "C:\\Users\\sirLoin1\\SkyDrive Pro\\HL7_working_docs\\references.html" \l "Resource"</w:instrText>
        </w:r>
      </w:ins>
      <w:ins w:id="130" w:author="Lloyd McKenzie" w:date="2013-12-30T22:34:00Z">
        <w:del w:id="131" w:author="sirLoin1" w:date="2014-01-11T10:12:00Z">
          <w:r w:rsidDel="00F676E2">
            <w:rPr>
              <w:color w:val="006400"/>
              <w:sz w:val="17"/>
              <w:szCs w:val="17"/>
              <w:lang w:val="en-US"/>
            </w:rPr>
            <w:delInstrText>HYPERLINK "../references.html" \l "Resource"</w:delInstrText>
          </w:r>
        </w:del>
      </w:ins>
      <w:del w:id="132" w:author="sirLoin1" w:date="2014-01-11T10:12:00Z">
        <w:r w:rsidRPr="00D33399" w:rsidDel="00F676E2">
          <w:rPr>
            <w:color w:val="006400"/>
            <w:sz w:val="17"/>
            <w:szCs w:val="17"/>
            <w:lang w:val="en-US"/>
          </w:rPr>
          <w:delInstrText xml:space="preserve"> HYPERLINK "references.html" \l "Resource" </w:delInstrText>
        </w:r>
      </w:del>
      <w:ins w:id="13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34" w:author="sirLoin1" w:date="2014-01-11T10:12:00Z">
        <w:r w:rsidR="00F676E2">
          <w:rPr>
            <w:color w:val="006400"/>
            <w:sz w:val="17"/>
            <w:szCs w:val="17"/>
            <w:lang w:val="en-US"/>
          </w:rPr>
          <w:instrText>HYPERLINK "C:\\Users\\sirLoin1\\SkyDrive Pro\\HL7_working_docs\\practitioner.html" \l "Practitioner"</w:instrText>
        </w:r>
      </w:ins>
      <w:ins w:id="135" w:author="Lloyd McKenzie" w:date="2013-12-30T22:34:00Z">
        <w:del w:id="136" w:author="sirLoin1" w:date="2014-01-11T10:12:00Z">
          <w:r w:rsidDel="00F676E2">
            <w:rPr>
              <w:color w:val="006400"/>
              <w:sz w:val="17"/>
              <w:szCs w:val="17"/>
              <w:lang w:val="en-US"/>
            </w:rPr>
            <w:delInstrText>HYPERLINK "../practitioner.html" \l "Practitioner"</w:delInstrText>
          </w:r>
        </w:del>
      </w:ins>
      <w:del w:id="137" w:author="sirLoin1" w:date="2014-01-11T10:12:00Z">
        <w:r w:rsidRPr="00D33399" w:rsidDel="00F676E2">
          <w:rPr>
            <w:color w:val="006400"/>
            <w:sz w:val="17"/>
            <w:szCs w:val="17"/>
            <w:lang w:val="en-US"/>
          </w:rPr>
          <w:delInstrText xml:space="preserve"> HYPERLINK "practitioner.html" \l "Practitioner" </w:delInstrText>
        </w:r>
      </w:del>
      <w:ins w:id="13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Practitioner</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administered vaccine?</w:t>
      </w:r>
      <w:r w:rsidRPr="00D33399">
        <w:rPr>
          <w:color w:val="808080"/>
          <w:sz w:val="17"/>
          <w:szCs w:val="17"/>
          <w:lang w:val="en-US"/>
        </w:rPr>
        <w:t xml:space="preserve"> --&gt;</w:t>
      </w:r>
      <w:r w:rsidRPr="00D33399">
        <w:rPr>
          <w:sz w:val="17"/>
          <w:szCs w:val="17"/>
          <w:lang w:val="en-US"/>
        </w:rPr>
        <w:t>&lt;/performer&gt;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39" w:author="sirLoin1" w:date="2014-01-11T10:12:00Z">
        <w:r w:rsidR="00F676E2">
          <w:rPr>
            <w:sz w:val="17"/>
            <w:szCs w:val="17"/>
            <w:lang w:val="en-US"/>
          </w:rPr>
          <w:instrText>HYPERLINK "C:\\Users\\sirLoin1\\SkyDrive Pro\\HL7_working_docs\\immunization-definitions.html" \l "Immunization.requester" \o "Clinician who ordered the vaccination."</w:instrText>
        </w:r>
      </w:ins>
      <w:ins w:id="140" w:author="Lloyd McKenzie" w:date="2013-12-30T22:34:00Z">
        <w:del w:id="141" w:author="sirLoin1" w:date="2014-01-11T10:12:00Z">
          <w:r w:rsidDel="00F676E2">
            <w:rPr>
              <w:sz w:val="17"/>
              <w:szCs w:val="17"/>
              <w:lang w:val="en-US"/>
            </w:rPr>
            <w:delInstrText>HYPERLINK "../immunization-definitions.html" \l "Immunization.requester" \o "Clinician who ordered the vaccination."</w:delInstrText>
          </w:r>
        </w:del>
      </w:ins>
      <w:del w:id="142" w:author="sirLoin1" w:date="2014-01-11T10:12:00Z">
        <w:r w:rsidRPr="00D33399" w:rsidDel="00F676E2">
          <w:rPr>
            <w:sz w:val="17"/>
            <w:szCs w:val="17"/>
            <w:lang w:val="en-US"/>
          </w:rPr>
          <w:delInstrText xml:space="preserve"> HYPERLINK "immunization-definitions.html" \l "Immunization.requester" \o "Clinician who ordered the vaccination." </w:delInstrText>
        </w:r>
      </w:del>
      <w:ins w:id="14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requester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44" w:author="sirLoin1" w:date="2014-01-11T10:12:00Z">
        <w:r w:rsidR="00F676E2">
          <w:rPr>
            <w:color w:val="006400"/>
            <w:sz w:val="17"/>
            <w:szCs w:val="17"/>
            <w:lang w:val="en-US"/>
          </w:rPr>
          <w:instrText>HYPERLINK "C:\\Users\\sirLoin1\\SkyDrive Pro\\HL7_working_docs\\references.html" \l "Resource"</w:instrText>
        </w:r>
      </w:ins>
      <w:ins w:id="145" w:author="Lloyd McKenzie" w:date="2013-12-30T22:34:00Z">
        <w:del w:id="146" w:author="sirLoin1" w:date="2014-01-11T10:12:00Z">
          <w:r w:rsidDel="00F676E2">
            <w:rPr>
              <w:color w:val="006400"/>
              <w:sz w:val="17"/>
              <w:szCs w:val="17"/>
              <w:lang w:val="en-US"/>
            </w:rPr>
            <w:delInstrText>HYPERLINK "../references.html" \l "Resource"</w:delInstrText>
          </w:r>
        </w:del>
      </w:ins>
      <w:del w:id="147" w:author="sirLoin1" w:date="2014-01-11T10:12:00Z">
        <w:r w:rsidRPr="00D33399" w:rsidDel="00F676E2">
          <w:rPr>
            <w:color w:val="006400"/>
            <w:sz w:val="17"/>
            <w:szCs w:val="17"/>
            <w:lang w:val="en-US"/>
          </w:rPr>
          <w:delInstrText xml:space="preserve"> HYPERLINK "references.html" \l "Resource" </w:delInstrText>
        </w:r>
      </w:del>
      <w:ins w:id="14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49" w:author="sirLoin1" w:date="2014-01-11T10:12:00Z">
        <w:r w:rsidR="00F676E2">
          <w:rPr>
            <w:color w:val="006400"/>
            <w:sz w:val="17"/>
            <w:szCs w:val="17"/>
            <w:lang w:val="en-US"/>
          </w:rPr>
          <w:instrText>HYPERLINK "C:\\Users\\sirLoin1\\SkyDrive Pro\\HL7_working_docs\\practitioner.html" \l "Practitioner"</w:instrText>
        </w:r>
      </w:ins>
      <w:ins w:id="150" w:author="Lloyd McKenzie" w:date="2013-12-30T22:34:00Z">
        <w:del w:id="151" w:author="sirLoin1" w:date="2014-01-11T10:12:00Z">
          <w:r w:rsidDel="00F676E2">
            <w:rPr>
              <w:color w:val="006400"/>
              <w:sz w:val="17"/>
              <w:szCs w:val="17"/>
              <w:lang w:val="en-US"/>
            </w:rPr>
            <w:delInstrText>HYPERLINK "../practitioner.html" \l "Practitioner"</w:delInstrText>
          </w:r>
        </w:del>
      </w:ins>
      <w:del w:id="152" w:author="sirLoin1" w:date="2014-01-11T10:12:00Z">
        <w:r w:rsidRPr="00D33399" w:rsidDel="00F676E2">
          <w:rPr>
            <w:color w:val="006400"/>
            <w:sz w:val="17"/>
            <w:szCs w:val="17"/>
            <w:lang w:val="en-US"/>
          </w:rPr>
          <w:delInstrText xml:space="preserve"> HYPERLINK "practitioner.html" \l "Practitioner" </w:delInstrText>
        </w:r>
      </w:del>
      <w:ins w:id="15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Practitioner</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ordered vaccination?</w:t>
      </w:r>
      <w:r w:rsidRPr="00D33399">
        <w:rPr>
          <w:color w:val="808080"/>
          <w:sz w:val="17"/>
          <w:szCs w:val="17"/>
          <w:lang w:val="en-US"/>
        </w:rPr>
        <w:t xml:space="preserve"> --&gt;</w:t>
      </w:r>
      <w:r w:rsidRPr="00D33399">
        <w:rPr>
          <w:sz w:val="17"/>
          <w:szCs w:val="17"/>
          <w:lang w:val="en-US"/>
        </w:rPr>
        <w:t>&lt;/requester&gt;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54" w:author="sirLoin1" w:date="2014-01-11T10:12:00Z">
        <w:r w:rsidR="00F676E2">
          <w:rPr>
            <w:sz w:val="17"/>
            <w:szCs w:val="17"/>
            <w:lang w:val="en-US"/>
          </w:rPr>
          <w:instrText>HYPERLINK "C:\\Users\\sirLoin1\\SkyDrive Pro\\HL7_working_docs\\immunization-definitions.html" \l "Immunization.manufacturer" \o "Name of vaccine manufacturer."</w:instrText>
        </w:r>
      </w:ins>
      <w:ins w:id="155" w:author="Lloyd McKenzie" w:date="2013-12-30T22:34:00Z">
        <w:del w:id="156" w:author="sirLoin1" w:date="2014-01-11T10:12:00Z">
          <w:r w:rsidDel="00F676E2">
            <w:rPr>
              <w:sz w:val="17"/>
              <w:szCs w:val="17"/>
              <w:lang w:val="en-US"/>
            </w:rPr>
            <w:delInstrText>HYPERLINK "../immunization-definitions.html" \l "Immunization.manufacturer" \o "Name of vaccine manufacturer."</w:delInstrText>
          </w:r>
        </w:del>
      </w:ins>
      <w:del w:id="157" w:author="sirLoin1" w:date="2014-01-11T10:12:00Z">
        <w:r w:rsidRPr="00D33399" w:rsidDel="00F676E2">
          <w:rPr>
            <w:sz w:val="17"/>
            <w:szCs w:val="17"/>
            <w:lang w:val="en-US"/>
          </w:rPr>
          <w:delInstrText xml:space="preserve"> HYPERLINK "immunization-definitions.html" \l "Immunization.manufacturer" \o "Name of vaccine manufacturer." </w:delInstrText>
        </w:r>
      </w:del>
      <w:ins w:id="15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manufacturer</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59" w:author="sirLoin1" w:date="2014-01-11T10:12:00Z">
        <w:r w:rsidR="00F676E2">
          <w:rPr>
            <w:color w:val="006400"/>
            <w:sz w:val="17"/>
            <w:szCs w:val="17"/>
            <w:lang w:val="en-US"/>
          </w:rPr>
          <w:instrText>HYPERLINK "C:\\Users\\sirLoin1\\SkyDrive Pro\\HL7_working_docs\\references.html" \l "Resource"</w:instrText>
        </w:r>
      </w:ins>
      <w:ins w:id="160" w:author="Lloyd McKenzie" w:date="2013-12-30T22:34:00Z">
        <w:del w:id="161" w:author="sirLoin1" w:date="2014-01-11T10:12:00Z">
          <w:r w:rsidDel="00F676E2">
            <w:rPr>
              <w:color w:val="006400"/>
              <w:sz w:val="17"/>
              <w:szCs w:val="17"/>
              <w:lang w:val="en-US"/>
            </w:rPr>
            <w:delInstrText>HYPERLINK "../references.html" \l "Resource"</w:delInstrText>
          </w:r>
        </w:del>
      </w:ins>
      <w:del w:id="162" w:author="sirLoin1" w:date="2014-01-11T10:12:00Z">
        <w:r w:rsidRPr="00D33399" w:rsidDel="00F676E2">
          <w:rPr>
            <w:color w:val="006400"/>
            <w:sz w:val="17"/>
            <w:szCs w:val="17"/>
            <w:lang w:val="en-US"/>
          </w:rPr>
          <w:delInstrText xml:space="preserve"> HYPERLINK "references.html" \l "Resource" </w:delInstrText>
        </w:r>
      </w:del>
      <w:ins w:id="16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64" w:author="sirLoin1" w:date="2014-01-11T10:12:00Z">
        <w:r w:rsidR="00F676E2">
          <w:rPr>
            <w:color w:val="006400"/>
            <w:sz w:val="17"/>
            <w:szCs w:val="17"/>
            <w:lang w:val="en-US"/>
          </w:rPr>
          <w:instrText>HYPERLINK "C:\\Users\\sirLoin1\\SkyDrive Pro\\HL7_working_docs\\organization.html" \l "Organization"</w:instrText>
        </w:r>
      </w:ins>
      <w:ins w:id="165" w:author="Lloyd McKenzie" w:date="2013-12-30T22:34:00Z">
        <w:del w:id="166" w:author="sirLoin1" w:date="2014-01-11T10:12:00Z">
          <w:r w:rsidDel="00F676E2">
            <w:rPr>
              <w:color w:val="006400"/>
              <w:sz w:val="17"/>
              <w:szCs w:val="17"/>
              <w:lang w:val="en-US"/>
            </w:rPr>
            <w:delInstrText>HYPERLINK "../organization.html" \l "Organization"</w:delInstrText>
          </w:r>
        </w:del>
      </w:ins>
      <w:del w:id="167" w:author="sirLoin1" w:date="2014-01-11T10:12:00Z">
        <w:r w:rsidRPr="00D33399" w:rsidDel="00F676E2">
          <w:rPr>
            <w:color w:val="006400"/>
            <w:sz w:val="17"/>
            <w:szCs w:val="17"/>
            <w:lang w:val="en-US"/>
          </w:rPr>
          <w:delInstrText xml:space="preserve"> HYPERLINK "organization.html" \l "Organization" </w:delInstrText>
        </w:r>
      </w:del>
      <w:ins w:id="16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Organization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Vaccine manufacturer</w:t>
      </w:r>
      <w:r w:rsidRPr="00D33399">
        <w:rPr>
          <w:color w:val="808080"/>
          <w:sz w:val="17"/>
          <w:szCs w:val="17"/>
          <w:lang w:val="en-US"/>
        </w:rPr>
        <w:t xml:space="preserve"> --&gt;</w:t>
      </w:r>
      <w:r w:rsidRPr="00D33399">
        <w:rPr>
          <w:sz w:val="17"/>
          <w:szCs w:val="17"/>
          <w:lang w:val="en-US"/>
        </w:rPr>
        <w:t>&lt;/manufacturer&gt;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69" w:author="sirLoin1" w:date="2014-01-11T10:12:00Z">
        <w:r w:rsidR="00F676E2">
          <w:rPr>
            <w:sz w:val="17"/>
            <w:szCs w:val="17"/>
            <w:lang w:val="en-US"/>
          </w:rPr>
          <w:instrText>HYPERLINK "C:\\Users\\sirLoin1\\SkyDrive Pro\\HL7_working_docs\\immunization-definitions.html" \l "Immunization.location" \o "The service delivery location where the vaccine administration occurred."</w:instrText>
        </w:r>
      </w:ins>
      <w:ins w:id="170" w:author="Lloyd McKenzie" w:date="2013-12-30T22:34:00Z">
        <w:del w:id="171" w:author="sirLoin1" w:date="2014-01-11T10:12:00Z">
          <w:r w:rsidDel="00F676E2">
            <w:rPr>
              <w:sz w:val="17"/>
              <w:szCs w:val="17"/>
              <w:lang w:val="en-US"/>
            </w:rPr>
            <w:delInstrText>HYPERLINK "../immunization-definitions.html" \l "Immunization.location" \o "The service delivery location where the vaccine administration occurred."</w:delInstrText>
          </w:r>
        </w:del>
      </w:ins>
      <w:del w:id="172" w:author="sirLoin1" w:date="2014-01-11T10:12:00Z">
        <w:r w:rsidRPr="00D33399" w:rsidDel="00F676E2">
          <w:rPr>
            <w:sz w:val="17"/>
            <w:szCs w:val="17"/>
            <w:lang w:val="en-US"/>
          </w:rPr>
          <w:delInstrText xml:space="preserve"> HYPERLINK "immunization-definitions.html" \l "Immunization.location" \o "The service delivery location where the vaccine administration occurred." </w:delInstrText>
        </w:r>
      </w:del>
      <w:ins w:id="17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location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174" w:author="sirLoin1" w:date="2014-01-11T10:12:00Z">
        <w:r w:rsidR="00F676E2">
          <w:rPr>
            <w:color w:val="006400"/>
            <w:sz w:val="17"/>
            <w:szCs w:val="17"/>
            <w:lang w:val="en-US"/>
          </w:rPr>
          <w:instrText>HYPERLINK "C:\\Users\\sirLoin1\\SkyDrive Pro\\HL7_working_docs\\references.html" \l "Resource"</w:instrText>
        </w:r>
      </w:ins>
      <w:ins w:id="175" w:author="Lloyd McKenzie" w:date="2013-12-30T22:34:00Z">
        <w:del w:id="176" w:author="sirLoin1" w:date="2014-01-11T10:12:00Z">
          <w:r w:rsidDel="00F676E2">
            <w:rPr>
              <w:color w:val="006400"/>
              <w:sz w:val="17"/>
              <w:szCs w:val="17"/>
              <w:lang w:val="en-US"/>
            </w:rPr>
            <w:delInstrText>HYPERLINK "../references.html" \l "Resource"</w:delInstrText>
          </w:r>
        </w:del>
      </w:ins>
      <w:del w:id="177" w:author="sirLoin1" w:date="2014-01-11T10:12:00Z">
        <w:r w:rsidRPr="00D33399" w:rsidDel="00F676E2">
          <w:rPr>
            <w:color w:val="006400"/>
            <w:sz w:val="17"/>
            <w:szCs w:val="17"/>
            <w:lang w:val="en-US"/>
          </w:rPr>
          <w:delInstrText xml:space="preserve"> HYPERLINK "references.html" \l "Resource" </w:delInstrText>
        </w:r>
      </w:del>
      <w:ins w:id="17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179" w:author="sirLoin1" w:date="2014-01-11T10:12:00Z">
        <w:r w:rsidR="00F676E2">
          <w:rPr>
            <w:color w:val="006400"/>
            <w:sz w:val="17"/>
            <w:szCs w:val="17"/>
            <w:lang w:val="en-US"/>
          </w:rPr>
          <w:instrText>HYPERLINK "C:\\Users\\sirLoin1\\SkyDrive Pro\\HL7_working_docs\\location.html" \l "Location"</w:instrText>
        </w:r>
      </w:ins>
      <w:ins w:id="180" w:author="Lloyd McKenzie" w:date="2013-12-30T22:34:00Z">
        <w:del w:id="181" w:author="sirLoin1" w:date="2014-01-11T10:12:00Z">
          <w:r w:rsidDel="00F676E2">
            <w:rPr>
              <w:color w:val="006400"/>
              <w:sz w:val="17"/>
              <w:szCs w:val="17"/>
              <w:lang w:val="en-US"/>
            </w:rPr>
            <w:delInstrText>HYPERLINK "../location.html" \l "Location"</w:delInstrText>
          </w:r>
        </w:del>
      </w:ins>
      <w:del w:id="182" w:author="sirLoin1" w:date="2014-01-11T10:12:00Z">
        <w:r w:rsidRPr="00D33399" w:rsidDel="00F676E2">
          <w:rPr>
            <w:color w:val="006400"/>
            <w:sz w:val="17"/>
            <w:szCs w:val="17"/>
            <w:lang w:val="en-US"/>
          </w:rPr>
          <w:delInstrText xml:space="preserve"> HYPERLINK "location.html" \l "Location" </w:delInstrText>
        </w:r>
      </w:del>
      <w:ins w:id="18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Location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Where did vaccination occur?</w:t>
      </w:r>
      <w:r w:rsidRPr="00D33399">
        <w:rPr>
          <w:color w:val="808080"/>
          <w:sz w:val="17"/>
          <w:szCs w:val="17"/>
          <w:lang w:val="en-US"/>
        </w:rPr>
        <w:t xml:space="preserve"> --&gt;</w:t>
      </w:r>
      <w:r w:rsidRPr="00D33399">
        <w:rPr>
          <w:sz w:val="17"/>
          <w:szCs w:val="17"/>
          <w:lang w:val="en-US"/>
        </w:rPr>
        <w:t>&lt;/location&gt;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84" w:author="sirLoin1" w:date="2014-01-11T10:12:00Z">
        <w:r w:rsidR="00F676E2">
          <w:rPr>
            <w:sz w:val="17"/>
            <w:szCs w:val="17"/>
            <w:lang w:val="en-US"/>
          </w:rPr>
          <w:instrText>HYPERLINK "C:\\Users\\sirLoin1\\SkyDrive Pro\\HL7_working_docs\\immunization-definitions.html" \l "Immunization.lotNumber" \o "Lot number of the  vaccine product."</w:instrText>
        </w:r>
      </w:ins>
      <w:ins w:id="185" w:author="Lloyd McKenzie" w:date="2013-12-30T22:34:00Z">
        <w:del w:id="186" w:author="sirLoin1" w:date="2014-01-11T10:12:00Z">
          <w:r w:rsidDel="00F676E2">
            <w:rPr>
              <w:sz w:val="17"/>
              <w:szCs w:val="17"/>
              <w:lang w:val="en-US"/>
            </w:rPr>
            <w:delInstrText>HYPERLINK "../immunization-definitions.html" \l "Immunization.lotNumber" \o "Lot number of the  vaccine product."</w:delInstrText>
          </w:r>
        </w:del>
      </w:ins>
      <w:del w:id="187" w:author="sirLoin1" w:date="2014-01-11T10:12:00Z">
        <w:r w:rsidRPr="00D33399" w:rsidDel="00F676E2">
          <w:rPr>
            <w:sz w:val="17"/>
            <w:szCs w:val="17"/>
            <w:lang w:val="en-US"/>
          </w:rPr>
          <w:delInstrText xml:space="preserve"> HYPERLINK "immunization-definitions.html" \l "Immunization.lotNumber" \o "Lot number of the  vaccine product." </w:delInstrText>
        </w:r>
      </w:del>
      <w:ins w:id="18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lotNumber</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189" w:author="sirLoin1" w:date="2014-01-11T10:12:00Z">
        <w:r w:rsidR="00F676E2">
          <w:rPr>
            <w:color w:val="006400"/>
            <w:sz w:val="17"/>
            <w:szCs w:val="17"/>
            <w:lang w:val="en-US"/>
          </w:rPr>
          <w:instrText>HYPERLINK "C:\\Users\\sirLoin1\\SkyDrive Pro\\HL7_working_docs\\datatypes.html" \l "string"</w:instrText>
        </w:r>
      </w:ins>
      <w:ins w:id="190" w:author="Lloyd McKenzie" w:date="2013-12-30T22:34:00Z">
        <w:del w:id="191" w:author="sirLoin1" w:date="2014-01-11T10:12:00Z">
          <w:r w:rsidDel="00F676E2">
            <w:rPr>
              <w:color w:val="006400"/>
              <w:sz w:val="17"/>
              <w:szCs w:val="17"/>
              <w:lang w:val="en-US"/>
            </w:rPr>
            <w:delInstrText>HYPERLINK "../datatypes.html" \l "string"</w:delInstrText>
          </w:r>
        </w:del>
      </w:ins>
      <w:del w:id="192" w:author="sirLoin1" w:date="2014-01-11T10:12:00Z">
        <w:r w:rsidRPr="00D33399" w:rsidDel="00F676E2">
          <w:rPr>
            <w:color w:val="006400"/>
            <w:sz w:val="17"/>
            <w:szCs w:val="17"/>
            <w:lang w:val="en-US"/>
          </w:rPr>
          <w:delInstrText xml:space="preserve"> HYPERLINK "datatypes.html" \l "string" </w:delInstrText>
        </w:r>
      </w:del>
      <w:ins w:id="19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string</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Vaccine lot number</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194" w:author="sirLoin1" w:date="2014-01-11T10:12:00Z">
        <w:r w:rsidR="00F676E2">
          <w:rPr>
            <w:sz w:val="17"/>
            <w:szCs w:val="17"/>
            <w:lang w:val="en-US"/>
          </w:rPr>
          <w:instrText>HYPERLINK "C:\\Users\\sirLoin1\\SkyDrive Pro\\HL7_working_docs\\immunization-definitions.html" \l "Immunization.expirationDate" \o "Date vaccine batch expires."</w:instrText>
        </w:r>
      </w:ins>
      <w:ins w:id="195" w:author="Lloyd McKenzie" w:date="2013-12-30T22:34:00Z">
        <w:del w:id="196" w:author="sirLoin1" w:date="2014-01-11T10:12:00Z">
          <w:r w:rsidDel="00F676E2">
            <w:rPr>
              <w:sz w:val="17"/>
              <w:szCs w:val="17"/>
              <w:lang w:val="en-US"/>
            </w:rPr>
            <w:delInstrText>HYPERLINK "../immunization-definitions.html" \l "Immunization.expirationDate" \o "Date vaccine batch expires."</w:delInstrText>
          </w:r>
        </w:del>
      </w:ins>
      <w:del w:id="197" w:author="sirLoin1" w:date="2014-01-11T10:12:00Z">
        <w:r w:rsidRPr="00D33399" w:rsidDel="00F676E2">
          <w:rPr>
            <w:sz w:val="17"/>
            <w:szCs w:val="17"/>
            <w:lang w:val="en-US"/>
          </w:rPr>
          <w:delInstrText xml:space="preserve"> HYPERLINK "immunization-definitions.html" \l "Immunization.expirationDate" \o "Date vaccine batch expires." </w:delInstrText>
        </w:r>
      </w:del>
      <w:ins w:id="19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expirationDate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199" w:author="sirLoin1" w:date="2014-01-11T10:12:00Z">
        <w:r w:rsidR="00F676E2">
          <w:rPr>
            <w:color w:val="006400"/>
            <w:sz w:val="17"/>
            <w:szCs w:val="17"/>
            <w:lang w:val="en-US"/>
          </w:rPr>
          <w:instrText>HYPERLINK "C:\\Users\\sirLoin1\\SkyDrive Pro\\HL7_working_docs\\datatypes.html" \l "date"</w:instrText>
        </w:r>
      </w:ins>
      <w:ins w:id="200" w:author="Lloyd McKenzie" w:date="2013-12-30T22:34:00Z">
        <w:del w:id="201" w:author="sirLoin1" w:date="2014-01-11T10:12:00Z">
          <w:r w:rsidDel="00F676E2">
            <w:rPr>
              <w:color w:val="006400"/>
              <w:sz w:val="17"/>
              <w:szCs w:val="17"/>
              <w:lang w:val="en-US"/>
            </w:rPr>
            <w:delInstrText>HYPERLINK "../datatypes.html" \l "date"</w:delInstrText>
          </w:r>
        </w:del>
      </w:ins>
      <w:del w:id="202" w:author="sirLoin1" w:date="2014-01-11T10:12:00Z">
        <w:r w:rsidRPr="00D33399" w:rsidDel="00F676E2">
          <w:rPr>
            <w:color w:val="006400"/>
            <w:sz w:val="17"/>
            <w:szCs w:val="17"/>
            <w:lang w:val="en-US"/>
          </w:rPr>
          <w:delInstrText xml:space="preserve"> HYPERLINK "datatypes.html" \l "date" </w:delInstrText>
        </w:r>
      </w:del>
      <w:ins w:id="20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date</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Vaccine expiration date</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04" w:author="sirLoin1" w:date="2014-01-11T10:12:00Z">
        <w:r w:rsidR="00F676E2">
          <w:rPr>
            <w:sz w:val="17"/>
            <w:szCs w:val="17"/>
            <w:lang w:val="en-US"/>
          </w:rPr>
          <w:instrText>HYPERLINK "C:\\Users\\sirLoin1\\SkyDrive Pro\\HL7_working_docs\\immunization-definitions.html" \l "Immunization.site" \o "Body site where vaccine was administered."</w:instrText>
        </w:r>
      </w:ins>
      <w:ins w:id="205" w:author="Lloyd McKenzie" w:date="2013-12-30T22:34:00Z">
        <w:del w:id="206" w:author="sirLoin1" w:date="2014-01-11T10:12:00Z">
          <w:r w:rsidDel="00F676E2">
            <w:rPr>
              <w:sz w:val="17"/>
              <w:szCs w:val="17"/>
              <w:lang w:val="en-US"/>
            </w:rPr>
            <w:delInstrText>HYPERLINK "../immunization-definitions.html" \l "Immunization.site" \o "Body site where vaccine was administered."</w:delInstrText>
          </w:r>
        </w:del>
      </w:ins>
      <w:del w:id="207" w:author="sirLoin1" w:date="2014-01-11T10:12:00Z">
        <w:r w:rsidRPr="00D33399" w:rsidDel="00F676E2">
          <w:rPr>
            <w:sz w:val="17"/>
            <w:szCs w:val="17"/>
            <w:lang w:val="en-US"/>
          </w:rPr>
          <w:delInstrText xml:space="preserve"> HYPERLINK "immunization-definitions.html" \l "Immunization.site" \o "Body site where vaccine was administered." </w:delInstrText>
        </w:r>
      </w:del>
      <w:ins w:id="20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site</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209" w:author="sirLoin1" w:date="2014-01-11T10:12:00Z">
        <w:r w:rsidR="00F676E2">
          <w:rPr>
            <w:color w:val="006400"/>
            <w:sz w:val="17"/>
            <w:szCs w:val="17"/>
            <w:lang w:val="en-US"/>
          </w:rPr>
          <w:instrText>HYPERLINK "C:\\Users\\sirLoin1\\SkyDrive Pro\\HL7_working_docs\\datatypes.html" \l "CodeableConcept"</w:instrText>
        </w:r>
      </w:ins>
      <w:ins w:id="210" w:author="Lloyd McKenzie" w:date="2013-12-30T22:34:00Z">
        <w:del w:id="211" w:author="sirLoin1" w:date="2014-01-11T10:12:00Z">
          <w:r w:rsidDel="00F676E2">
            <w:rPr>
              <w:color w:val="006400"/>
              <w:sz w:val="17"/>
              <w:szCs w:val="17"/>
              <w:lang w:val="en-US"/>
            </w:rPr>
            <w:delInstrText>HYPERLINK "../datatypes.html" \l "CodeableConcept"</w:delInstrText>
          </w:r>
        </w:del>
      </w:ins>
      <w:del w:id="212" w:author="sirLoin1" w:date="2014-01-11T10:12:00Z">
        <w:r w:rsidRPr="00D33399" w:rsidDel="00F676E2">
          <w:rPr>
            <w:color w:val="006400"/>
            <w:sz w:val="17"/>
            <w:szCs w:val="17"/>
            <w:lang w:val="en-US"/>
          </w:rPr>
          <w:delInstrText xml:space="preserve"> HYPERLINK "datatypes.html" \l "CodeableConcept" </w:delInstrText>
        </w:r>
      </w:del>
      <w:ins w:id="21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214" w:author="sirLoin1" w:date="2014-01-11T10:12:00Z">
        <w:r w:rsidR="00F676E2">
          <w:rPr>
            <w:color w:val="000080"/>
            <w:sz w:val="17"/>
            <w:szCs w:val="17"/>
            <w:lang w:val="en-US"/>
          </w:rPr>
          <w:instrText>HYPERLINK "C:\\Users\\sirLoin1\\SkyDrive Pro\\HL7_working_docs\\valueset-immunization-site.html"</w:instrText>
        </w:r>
      </w:ins>
      <w:ins w:id="215" w:author="Lloyd McKenzie" w:date="2013-12-30T22:34:00Z">
        <w:del w:id="216" w:author="sirLoin1" w:date="2014-01-11T10:12:00Z">
          <w:r w:rsidDel="00F676E2">
            <w:rPr>
              <w:color w:val="000080"/>
              <w:sz w:val="17"/>
              <w:szCs w:val="17"/>
              <w:lang w:val="en-US"/>
            </w:rPr>
            <w:delInstrText>HYPERLINK "../valueset-immunization-site.html"</w:delInstrText>
          </w:r>
        </w:del>
      </w:ins>
      <w:del w:id="217" w:author="sirLoin1" w:date="2014-01-11T10:12:00Z">
        <w:r w:rsidRPr="00D33399" w:rsidDel="00F676E2">
          <w:rPr>
            <w:color w:val="000080"/>
            <w:sz w:val="17"/>
            <w:szCs w:val="17"/>
            <w:lang w:val="en-US"/>
          </w:rPr>
          <w:delInstrText xml:space="preserve"> HYPERLINK "valueset-immunization-site.html" </w:delInstrText>
        </w:r>
      </w:del>
      <w:ins w:id="218"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Body site vaccine  was administered</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&lt;/site&gt;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19" w:author="sirLoin1" w:date="2014-01-11T10:12:00Z">
        <w:r w:rsidR="00F676E2">
          <w:rPr>
            <w:sz w:val="17"/>
            <w:szCs w:val="17"/>
            <w:lang w:val="en-US"/>
          </w:rPr>
          <w:instrText>HYPERLINK "C:\\Users\\sirLoin1\\SkyDrive Pro\\HL7_working_docs\\immunization-definitions.html" \l "Immunization.route" \o "The path by which the vaccine product is taken into the body."</w:instrText>
        </w:r>
      </w:ins>
      <w:ins w:id="220" w:author="Lloyd McKenzie" w:date="2013-12-30T22:34:00Z">
        <w:del w:id="221" w:author="sirLoin1" w:date="2014-01-11T10:12:00Z">
          <w:r w:rsidDel="00F676E2">
            <w:rPr>
              <w:sz w:val="17"/>
              <w:szCs w:val="17"/>
              <w:lang w:val="en-US"/>
            </w:rPr>
            <w:delInstrText>HYPERLINK "../immunization-definitions.html" \l "Immunization.route" \o "The path by which the vaccine product is taken into the body."</w:delInstrText>
          </w:r>
        </w:del>
      </w:ins>
      <w:del w:id="222" w:author="sirLoin1" w:date="2014-01-11T10:12:00Z">
        <w:r w:rsidRPr="00D33399" w:rsidDel="00F676E2">
          <w:rPr>
            <w:sz w:val="17"/>
            <w:szCs w:val="17"/>
            <w:lang w:val="en-US"/>
          </w:rPr>
          <w:delInstrText xml:space="preserve"> HYPERLINK "immunization-definitions.html" \l "Immunization.route" \o "The path by which the vaccine product is taken into the body." </w:delInstrText>
        </w:r>
      </w:del>
      <w:ins w:id="22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route</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224" w:author="sirLoin1" w:date="2014-01-11T10:12:00Z">
        <w:r w:rsidR="00F676E2">
          <w:rPr>
            <w:color w:val="006400"/>
            <w:sz w:val="17"/>
            <w:szCs w:val="17"/>
            <w:lang w:val="en-US"/>
          </w:rPr>
          <w:instrText>HYPERLINK "C:\\Users\\sirLoin1\\SkyDrive Pro\\HL7_working_docs\\datatypes.html" \l "CodeableConcept"</w:instrText>
        </w:r>
      </w:ins>
      <w:ins w:id="225" w:author="Lloyd McKenzie" w:date="2013-12-30T22:34:00Z">
        <w:del w:id="226" w:author="sirLoin1" w:date="2014-01-11T10:12:00Z">
          <w:r w:rsidDel="00F676E2">
            <w:rPr>
              <w:color w:val="006400"/>
              <w:sz w:val="17"/>
              <w:szCs w:val="17"/>
              <w:lang w:val="en-US"/>
            </w:rPr>
            <w:delInstrText>HYPERLINK "../datatypes.html" \l "CodeableConcept"</w:delInstrText>
          </w:r>
        </w:del>
      </w:ins>
      <w:del w:id="227" w:author="sirLoin1" w:date="2014-01-11T10:12:00Z">
        <w:r w:rsidRPr="00D33399" w:rsidDel="00F676E2">
          <w:rPr>
            <w:color w:val="006400"/>
            <w:sz w:val="17"/>
            <w:szCs w:val="17"/>
            <w:lang w:val="en-US"/>
          </w:rPr>
          <w:delInstrText xml:space="preserve"> HYPERLINK "datatypes.html" \l "CodeableConcept" </w:delInstrText>
        </w:r>
      </w:del>
      <w:ins w:id="22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229" w:author="sirLoin1" w:date="2014-01-11T10:12:00Z">
        <w:r w:rsidR="00F676E2">
          <w:rPr>
            <w:color w:val="000080"/>
            <w:sz w:val="17"/>
            <w:szCs w:val="17"/>
            <w:lang w:val="en-US"/>
          </w:rPr>
          <w:instrText>HYPERLINK "C:\\Users\\sirLoin1\\SkyDrive Pro\\HL7_working_docs\\valueset-immunization-route.html"</w:instrText>
        </w:r>
      </w:ins>
      <w:ins w:id="230" w:author="Lloyd McKenzie" w:date="2013-12-30T22:34:00Z">
        <w:del w:id="231" w:author="sirLoin1" w:date="2014-01-11T10:12:00Z">
          <w:r w:rsidDel="00F676E2">
            <w:rPr>
              <w:color w:val="000080"/>
              <w:sz w:val="17"/>
              <w:szCs w:val="17"/>
              <w:lang w:val="en-US"/>
            </w:rPr>
            <w:delInstrText>HYPERLINK "../valueset-immunization-route.html"</w:delInstrText>
          </w:r>
        </w:del>
      </w:ins>
      <w:del w:id="232" w:author="sirLoin1" w:date="2014-01-11T10:12:00Z">
        <w:r w:rsidRPr="00D33399" w:rsidDel="00F676E2">
          <w:rPr>
            <w:color w:val="000080"/>
            <w:sz w:val="17"/>
            <w:szCs w:val="17"/>
            <w:lang w:val="en-US"/>
          </w:rPr>
          <w:delInstrText xml:space="preserve"> HYPERLINK "valueset-immunization-route.html" </w:delInstrText>
        </w:r>
      </w:del>
      <w:ins w:id="233"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How vaccine entered body</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&lt;/route&gt;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34" w:author="sirLoin1" w:date="2014-01-11T10:12:00Z">
        <w:r w:rsidR="00F676E2">
          <w:rPr>
            <w:sz w:val="17"/>
            <w:szCs w:val="17"/>
            <w:lang w:val="en-US"/>
          </w:rPr>
          <w:instrText>HYPERLINK "C:\\Users\\sirLoin1\\SkyDrive Pro\\HL7_working_docs\\immunization-definitions.html" \l "Immunization.doseQuantity" \o "The quantity of vaccine product that was administered."</w:instrText>
        </w:r>
      </w:ins>
      <w:ins w:id="235" w:author="Lloyd McKenzie" w:date="2013-12-30T22:34:00Z">
        <w:del w:id="236" w:author="sirLoin1" w:date="2014-01-11T10:12:00Z">
          <w:r w:rsidDel="00F676E2">
            <w:rPr>
              <w:sz w:val="17"/>
              <w:szCs w:val="17"/>
              <w:lang w:val="en-US"/>
            </w:rPr>
            <w:delInstrText>HYPERLINK "../immunization-definitions.html" \l "Immunization.doseQuantity" \o "The quantity of vaccine product that was administered."</w:delInstrText>
          </w:r>
        </w:del>
      </w:ins>
      <w:del w:id="237" w:author="sirLoin1" w:date="2014-01-11T10:12:00Z">
        <w:r w:rsidRPr="00D33399" w:rsidDel="00F676E2">
          <w:rPr>
            <w:sz w:val="17"/>
            <w:szCs w:val="17"/>
            <w:lang w:val="en-US"/>
          </w:rPr>
          <w:delInstrText xml:space="preserve"> HYPERLINK "immunization-definitions.html" \l "Immunization.doseQuantity" \o "The quantity of vaccine product that was administered." </w:delInstrText>
        </w:r>
      </w:del>
      <w:ins w:id="23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doseQuantity</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239" w:author="sirLoin1" w:date="2014-01-11T10:12:00Z">
        <w:r w:rsidR="00F676E2">
          <w:rPr>
            <w:color w:val="006400"/>
            <w:sz w:val="17"/>
            <w:szCs w:val="17"/>
            <w:lang w:val="en-US"/>
          </w:rPr>
          <w:instrText>HYPERLINK "C:\\Users\\sirLoin1\\SkyDrive Pro\\HL7_working_docs\\datatypes.html" \l "Quantity"</w:instrText>
        </w:r>
      </w:ins>
      <w:ins w:id="240" w:author="Lloyd McKenzie" w:date="2013-12-30T22:34:00Z">
        <w:del w:id="241" w:author="sirLoin1" w:date="2014-01-11T10:12:00Z">
          <w:r w:rsidDel="00F676E2">
            <w:rPr>
              <w:color w:val="006400"/>
              <w:sz w:val="17"/>
              <w:szCs w:val="17"/>
              <w:lang w:val="en-US"/>
            </w:rPr>
            <w:delInstrText>HYPERLINK "../datatypes.html" \l "Quantity"</w:delInstrText>
          </w:r>
        </w:del>
      </w:ins>
      <w:del w:id="242" w:author="sirLoin1" w:date="2014-01-11T10:12:00Z">
        <w:r w:rsidRPr="00D33399" w:rsidDel="00F676E2">
          <w:rPr>
            <w:color w:val="006400"/>
            <w:sz w:val="17"/>
            <w:szCs w:val="17"/>
            <w:lang w:val="en-US"/>
          </w:rPr>
          <w:delInstrText xml:space="preserve"> HYPERLINK "datatypes.html" \l "Quantity" </w:delInstrText>
        </w:r>
      </w:del>
      <w:ins w:id="24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Quantity</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t>Amount of vaccine administered</w:t>
      </w:r>
      <w:r w:rsidRPr="00D33399">
        <w:rPr>
          <w:color w:val="808080"/>
          <w:sz w:val="17"/>
          <w:szCs w:val="17"/>
          <w:lang w:val="en-US"/>
        </w:rPr>
        <w:t xml:space="preserve"> --&gt;</w:t>
      </w:r>
      <w:r w:rsidRPr="00D33399">
        <w:rPr>
          <w:sz w:val="17"/>
          <w:szCs w:val="17"/>
          <w:lang w:val="en-US"/>
        </w:rPr>
        <w:t>&lt;/doseQuantity&gt;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44" w:author="sirLoin1" w:date="2014-01-11T10:12:00Z">
        <w:r w:rsidR="00F676E2">
          <w:rPr>
            <w:sz w:val="17"/>
            <w:szCs w:val="17"/>
            <w:lang w:val="en-US"/>
          </w:rPr>
          <w:instrText>HYPERLINK "C:\\Users\\sirLoin1\\SkyDrive Pro\\HL7_working_docs\\immunization-definitions.html" \l "Immunization.explanation" \o "Reasons why a vaccine was administered or refused."</w:instrText>
        </w:r>
      </w:ins>
      <w:ins w:id="245" w:author="Lloyd McKenzie" w:date="2013-12-30T22:34:00Z">
        <w:del w:id="246" w:author="sirLoin1" w:date="2014-01-11T10:12:00Z">
          <w:r w:rsidDel="00F676E2">
            <w:rPr>
              <w:sz w:val="17"/>
              <w:szCs w:val="17"/>
              <w:lang w:val="en-US"/>
            </w:rPr>
            <w:delInstrText>HYPERLINK "../immunization-definitions.html" \l "Immunization.explanation" \o "Reasons why a vaccine was administered or refused."</w:delInstrText>
          </w:r>
        </w:del>
      </w:ins>
      <w:del w:id="247" w:author="sirLoin1" w:date="2014-01-11T10:12:00Z">
        <w:r w:rsidRPr="00D33399" w:rsidDel="00F676E2">
          <w:rPr>
            <w:sz w:val="17"/>
            <w:szCs w:val="17"/>
            <w:lang w:val="en-US"/>
          </w:rPr>
          <w:delInstrText xml:space="preserve"> HYPERLINK "immunization-definitions.html" \l "Immunization.explanation" \o "Reasons why a vaccine was administered or refused." </w:delInstrText>
        </w:r>
      </w:del>
      <w:ins w:id="24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explanation</w:t>
      </w:r>
      <w:r w:rsidRPr="00D33399">
        <w:rPr>
          <w:sz w:val="17"/>
          <w:szCs w:val="17"/>
          <w:lang w:val="en-US"/>
        </w:rPr>
        <w:fldChar w:fldCharType="end"/>
      </w:r>
      <w:r w:rsidRPr="00D33399">
        <w:rPr>
          <w:sz w:val="17"/>
          <w:szCs w:val="17"/>
          <w:lang w:val="en-US"/>
        </w:rPr>
        <w:t xml:space="preserve">&gt;  </w:t>
      </w:r>
      <w:r w:rsidRPr="00D33399">
        <w:rPr>
          <w:color w:val="808080"/>
          <w:sz w:val="17"/>
          <w:szCs w:val="17"/>
          <w:lang w:val="en-US"/>
        </w:rPr>
        <w:t xml:space="preserve">&lt;!-- </w:t>
      </w:r>
      <w:r w:rsidRPr="00D33399">
        <w:rPr>
          <w:b/>
          <w:bCs/>
          <w:color w:val="A52A2A"/>
          <w:sz w:val="17"/>
          <w:szCs w:val="17"/>
          <w:lang w:val="en-US"/>
        </w:rPr>
        <w:t>0..1</w:t>
      </w:r>
      <w:r w:rsidRPr="00D33399">
        <w:rPr>
          <w:color w:val="808080"/>
          <w:sz w:val="17"/>
          <w:szCs w:val="17"/>
          <w:lang w:val="en-US"/>
        </w:rPr>
        <w:t xml:space="preserve"> Administration / refusal reasons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49" w:author="sirLoin1" w:date="2014-01-11T10:12:00Z">
        <w:r w:rsidR="00F676E2">
          <w:rPr>
            <w:sz w:val="17"/>
            <w:szCs w:val="17"/>
            <w:lang w:val="en-US"/>
          </w:rPr>
          <w:instrText>HYPERLINK "C:\\Users\\sirLoin1\\SkyDrive Pro\\HL7_working_docs\\immunization-definitions.html" \l "Immunization.explanation.reason" \o "Reasons why a vaccine was administered."</w:instrText>
        </w:r>
      </w:ins>
      <w:ins w:id="250" w:author="Lloyd McKenzie" w:date="2013-12-30T22:34:00Z">
        <w:del w:id="251" w:author="sirLoin1" w:date="2014-01-11T10:12:00Z">
          <w:r w:rsidDel="00F676E2">
            <w:rPr>
              <w:sz w:val="17"/>
              <w:szCs w:val="17"/>
              <w:lang w:val="en-US"/>
            </w:rPr>
            <w:delInstrText>HYPERLINK "../immunization-definitions.html" \l "Immunization.explanation.reason" \o "Reasons why a vaccine was administered."</w:delInstrText>
          </w:r>
        </w:del>
      </w:ins>
      <w:del w:id="252" w:author="sirLoin1" w:date="2014-01-11T10:12:00Z">
        <w:r w:rsidRPr="00D33399" w:rsidDel="00F676E2">
          <w:rPr>
            <w:sz w:val="17"/>
            <w:szCs w:val="17"/>
            <w:lang w:val="en-US"/>
          </w:rPr>
          <w:delInstrText xml:space="preserve"> HYPERLINK "immunization-definitions.html" \l "Immunization.explanation.reason" \o "Reasons why a vaccine was administered." </w:delInstrText>
        </w:r>
      </w:del>
      <w:ins w:id="25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reason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w:t>
      </w:r>
      <w:r w:rsidRPr="00D33399">
        <w:rPr>
          <w:sz w:val="17"/>
          <w:szCs w:val="17"/>
          <w:lang w:val="en-US"/>
        </w:rPr>
        <w:t xml:space="preserve"> </w:t>
      </w:r>
      <w:r w:rsidRPr="00D33399">
        <w:rPr>
          <w:color w:val="006400"/>
          <w:sz w:val="17"/>
          <w:szCs w:val="17"/>
          <w:lang w:val="en-US"/>
        </w:rPr>
        <w:fldChar w:fldCharType="begin"/>
      </w:r>
      <w:ins w:id="254" w:author="sirLoin1" w:date="2014-01-11T10:12:00Z">
        <w:r w:rsidR="00F676E2">
          <w:rPr>
            <w:color w:val="006400"/>
            <w:sz w:val="17"/>
            <w:szCs w:val="17"/>
            <w:lang w:val="en-US"/>
          </w:rPr>
          <w:instrText>HYPERLINK "C:\\Users\\sirLoin1\\SkyDrive Pro\\HL7_working_docs\\datatypes.html" \l "CodeableConcept"</w:instrText>
        </w:r>
      </w:ins>
      <w:ins w:id="255" w:author="Lloyd McKenzie" w:date="2013-12-30T22:34:00Z">
        <w:del w:id="256" w:author="sirLoin1" w:date="2014-01-11T10:12:00Z">
          <w:r w:rsidDel="00F676E2">
            <w:rPr>
              <w:color w:val="006400"/>
              <w:sz w:val="17"/>
              <w:szCs w:val="17"/>
              <w:lang w:val="en-US"/>
            </w:rPr>
            <w:delInstrText>HYPERLINK "../datatypes.html" \l "CodeableConcept"</w:delInstrText>
          </w:r>
        </w:del>
      </w:ins>
      <w:del w:id="257" w:author="sirLoin1" w:date="2014-01-11T10:12:00Z">
        <w:r w:rsidRPr="00D33399" w:rsidDel="00F676E2">
          <w:rPr>
            <w:color w:val="006400"/>
            <w:sz w:val="17"/>
            <w:szCs w:val="17"/>
            <w:lang w:val="en-US"/>
          </w:rPr>
          <w:delInstrText xml:space="preserve"> HYPERLINK "datatypes.html" \l "CodeableConcept" </w:delInstrText>
        </w:r>
      </w:del>
      <w:ins w:id="25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259" w:author="sirLoin1" w:date="2014-01-11T10:12:00Z">
        <w:r w:rsidR="00F676E2">
          <w:rPr>
            <w:color w:val="000080"/>
            <w:sz w:val="17"/>
            <w:szCs w:val="17"/>
            <w:lang w:val="en-US"/>
          </w:rPr>
          <w:instrText>HYPERLINK "C:\\Users\\sirLoin1\\SkyDrive Pro\\HL7_working_docs\\valueset-immunization-reason.html"</w:instrText>
        </w:r>
      </w:ins>
      <w:ins w:id="260" w:author="Lloyd McKenzie" w:date="2013-12-30T22:34:00Z">
        <w:del w:id="261" w:author="sirLoin1" w:date="2014-01-11T10:12:00Z">
          <w:r w:rsidDel="00F676E2">
            <w:rPr>
              <w:color w:val="000080"/>
              <w:sz w:val="17"/>
              <w:szCs w:val="17"/>
              <w:lang w:val="en-US"/>
            </w:rPr>
            <w:delInstrText>HYPERLINK "../valueset-immunization-reason.html"</w:delInstrText>
          </w:r>
        </w:del>
      </w:ins>
      <w:del w:id="262" w:author="sirLoin1" w:date="2014-01-11T10:12:00Z">
        <w:r w:rsidRPr="00D33399" w:rsidDel="00F676E2">
          <w:rPr>
            <w:color w:val="000080"/>
            <w:sz w:val="17"/>
            <w:szCs w:val="17"/>
            <w:lang w:val="en-US"/>
          </w:rPr>
          <w:delInstrText xml:space="preserve"> HYPERLINK "valueset-immunization-reason.html" </w:delInstrText>
        </w:r>
      </w:del>
      <w:ins w:id="263"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Why immunization occurred</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&lt;/reason&gt;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64" w:author="sirLoin1" w:date="2014-01-11T10:12:00Z">
        <w:r w:rsidR="00F676E2">
          <w:rPr>
            <w:sz w:val="17"/>
            <w:szCs w:val="17"/>
            <w:lang w:val="en-US"/>
          </w:rPr>
          <w:instrText>HYPERLINK "C:\\Users\\sirLoin1\\SkyDrive Pro\\HL7_working_docs\\immunization-definitions.html" \l "Immunization.explanation.refusalReason" \o "Refusal or exemption reasons."</w:instrText>
        </w:r>
      </w:ins>
      <w:ins w:id="265" w:author="Lloyd McKenzie" w:date="2013-12-30T22:34:00Z">
        <w:del w:id="266" w:author="sirLoin1" w:date="2014-01-11T10:12:00Z">
          <w:r w:rsidDel="00F676E2">
            <w:rPr>
              <w:sz w:val="17"/>
              <w:szCs w:val="17"/>
              <w:lang w:val="en-US"/>
            </w:rPr>
            <w:delInstrText>HYPERLINK "../immunization-definitions.html" \l "Immunization.explanation.refusalReason" \o "Refusal or exemption reasons."</w:delInstrText>
          </w:r>
        </w:del>
      </w:ins>
      <w:del w:id="267" w:author="sirLoin1" w:date="2014-01-11T10:12:00Z">
        <w:r w:rsidRPr="00D33399" w:rsidDel="00F676E2">
          <w:rPr>
            <w:sz w:val="17"/>
            <w:szCs w:val="17"/>
            <w:lang w:val="en-US"/>
          </w:rPr>
          <w:delInstrText xml:space="preserve"> HYPERLINK "immunization-definitions.html" \l "Immunization.explanation.refusalReason" \o "Refusal or exemption reasons." </w:delInstrText>
        </w:r>
      </w:del>
      <w:ins w:id="26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refusalReason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w:t>
      </w:r>
      <w:r w:rsidRPr="00D33399">
        <w:rPr>
          <w:sz w:val="17"/>
          <w:szCs w:val="17"/>
          <w:lang w:val="en-US"/>
        </w:rPr>
        <w:t xml:space="preserve"> </w:t>
      </w:r>
      <w:r w:rsidRPr="00D33399">
        <w:rPr>
          <w:color w:val="006400"/>
          <w:sz w:val="17"/>
          <w:szCs w:val="17"/>
          <w:lang w:val="en-US"/>
        </w:rPr>
        <w:fldChar w:fldCharType="begin"/>
      </w:r>
      <w:ins w:id="269" w:author="sirLoin1" w:date="2014-01-11T10:12:00Z">
        <w:r w:rsidR="00F676E2">
          <w:rPr>
            <w:color w:val="006400"/>
            <w:sz w:val="17"/>
            <w:szCs w:val="17"/>
            <w:lang w:val="en-US"/>
          </w:rPr>
          <w:instrText>HYPERLINK "C:\\Users\\sirLoin1\\SkyDrive Pro\\HL7_working_docs\\datatypes.html" \l "CodeableConcept"</w:instrText>
        </w:r>
      </w:ins>
      <w:ins w:id="270" w:author="Lloyd McKenzie" w:date="2013-12-30T22:34:00Z">
        <w:del w:id="271" w:author="sirLoin1" w:date="2014-01-11T10:12:00Z">
          <w:r w:rsidDel="00F676E2">
            <w:rPr>
              <w:color w:val="006400"/>
              <w:sz w:val="17"/>
              <w:szCs w:val="17"/>
              <w:lang w:val="en-US"/>
            </w:rPr>
            <w:delInstrText>HYPERLINK "../datatypes.html" \l "CodeableConcept"</w:delInstrText>
          </w:r>
        </w:del>
      </w:ins>
      <w:del w:id="272" w:author="sirLoin1" w:date="2014-01-11T10:12:00Z">
        <w:r w:rsidRPr="00D33399" w:rsidDel="00F676E2">
          <w:rPr>
            <w:color w:val="006400"/>
            <w:sz w:val="17"/>
            <w:szCs w:val="17"/>
            <w:lang w:val="en-US"/>
          </w:rPr>
          <w:delInstrText xml:space="preserve"> HYPERLINK "datatypes.html" \l "CodeableConcept" </w:delInstrText>
        </w:r>
      </w:del>
      <w:ins w:id="27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274" w:author="sirLoin1" w:date="2014-01-11T10:12:00Z">
        <w:r w:rsidR="00F676E2">
          <w:rPr>
            <w:color w:val="000080"/>
            <w:sz w:val="17"/>
            <w:szCs w:val="17"/>
            <w:lang w:val="en-US"/>
          </w:rPr>
          <w:instrText>HYPERLINK "C:\\Users\\sirLoin1\\SkyDrive Pro\\HL7_working_docs\\valueset-no-immunization-reason.html"</w:instrText>
        </w:r>
      </w:ins>
      <w:ins w:id="275" w:author="Lloyd McKenzie" w:date="2013-12-30T22:34:00Z">
        <w:del w:id="276" w:author="sirLoin1" w:date="2014-01-11T10:12:00Z">
          <w:r w:rsidDel="00F676E2">
            <w:rPr>
              <w:color w:val="000080"/>
              <w:sz w:val="17"/>
              <w:szCs w:val="17"/>
              <w:lang w:val="en-US"/>
            </w:rPr>
            <w:delInstrText>HYPERLINK "../valueset-no-immunization-reason.html"</w:delInstrText>
          </w:r>
        </w:del>
      </w:ins>
      <w:del w:id="277" w:author="sirLoin1" w:date="2014-01-11T10:12:00Z">
        <w:r w:rsidRPr="00D33399" w:rsidDel="00F676E2">
          <w:rPr>
            <w:color w:val="000080"/>
            <w:sz w:val="17"/>
            <w:szCs w:val="17"/>
            <w:lang w:val="en-US"/>
          </w:rPr>
          <w:delInstrText xml:space="preserve"> HYPERLINK "valueset-no-immunization-reason.html" </w:delInstrText>
        </w:r>
      </w:del>
      <w:ins w:id="278"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Why immunization did not occur</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&lt;/refusalReason&gt;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&lt;/explanation&gt;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79" w:author="sirLoin1" w:date="2014-01-11T10:12:00Z">
        <w:r w:rsidR="00F676E2">
          <w:rPr>
            <w:sz w:val="17"/>
            <w:szCs w:val="17"/>
            <w:lang w:val="en-US"/>
          </w:rPr>
          <w:instrText>HYPERLINK "C:\\Users\\sirLoin1\\SkyDrive Pro\\HL7_working_docs\\immunization-definitions.html" \l "Immunization.reaction" \o "Categorical data indicating that an adverse event is associated in time to an immunization."</w:instrText>
        </w:r>
      </w:ins>
      <w:ins w:id="280" w:author="Lloyd McKenzie" w:date="2013-12-30T22:34:00Z">
        <w:del w:id="281" w:author="sirLoin1" w:date="2014-01-11T10:12:00Z">
          <w:r w:rsidDel="00F676E2">
            <w:rPr>
              <w:sz w:val="17"/>
              <w:szCs w:val="17"/>
              <w:lang w:val="en-US"/>
            </w:rPr>
            <w:delInstrText>HYPERLINK "../immunization-definitions.html" \l "Immunization.reaction" \o "Categorical data indicating that an adverse event is associated in time to an immunization."</w:delInstrText>
          </w:r>
        </w:del>
      </w:ins>
      <w:del w:id="282" w:author="sirLoin1" w:date="2014-01-11T10:12:00Z">
        <w:r w:rsidRPr="00D33399" w:rsidDel="00F676E2">
          <w:rPr>
            <w:sz w:val="17"/>
            <w:szCs w:val="17"/>
            <w:lang w:val="en-US"/>
          </w:rPr>
          <w:delInstrText xml:space="preserve"> HYPERLINK "immunization-definitions.html" \l "Immunization.reaction" \o "Categorical data indicating that an adverse event is associated in time to an immunization." </w:delInstrText>
        </w:r>
      </w:del>
      <w:ins w:id="28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reaction</w:t>
      </w:r>
      <w:r w:rsidRPr="00D33399">
        <w:rPr>
          <w:sz w:val="17"/>
          <w:szCs w:val="17"/>
          <w:lang w:val="en-US"/>
        </w:rPr>
        <w:fldChar w:fldCharType="end"/>
      </w:r>
      <w:r w:rsidRPr="00D33399">
        <w:rPr>
          <w:sz w:val="17"/>
          <w:szCs w:val="17"/>
          <w:lang w:val="en-US"/>
        </w:rPr>
        <w:t xml:space="preserve">&gt;  </w:t>
      </w:r>
      <w:r w:rsidRPr="00D33399">
        <w:rPr>
          <w:color w:val="808080"/>
          <w:sz w:val="17"/>
          <w:szCs w:val="17"/>
          <w:lang w:val="en-US"/>
        </w:rPr>
        <w:t xml:space="preserve">&lt;!-- </w:t>
      </w:r>
      <w:r w:rsidRPr="00D33399">
        <w:rPr>
          <w:b/>
          <w:bCs/>
          <w:color w:val="A52A2A"/>
          <w:sz w:val="17"/>
          <w:szCs w:val="17"/>
          <w:lang w:val="en-US"/>
        </w:rPr>
        <w:t>0..*</w:t>
      </w:r>
      <w:r w:rsidRPr="00D33399">
        <w:rPr>
          <w:color w:val="808080"/>
          <w:sz w:val="17"/>
          <w:szCs w:val="17"/>
          <w:lang w:val="en-US"/>
        </w:rPr>
        <w:t xml:space="preserve"> Details of a reaction that follows immunization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84" w:author="sirLoin1" w:date="2014-01-11T10:12:00Z">
        <w:r w:rsidR="00F676E2">
          <w:rPr>
            <w:sz w:val="17"/>
            <w:szCs w:val="17"/>
            <w:lang w:val="en-US"/>
          </w:rPr>
          <w:instrText>HYPERLINK "C:\\Users\\sirLoin1\\SkyDrive Pro\\HL7_working_docs\\immunization-definitions.html" \l "Immunization.reaction.date" \o "Date of reaction to the immunization."</w:instrText>
        </w:r>
      </w:ins>
      <w:ins w:id="285" w:author="Lloyd McKenzie" w:date="2013-12-30T22:34:00Z">
        <w:del w:id="286" w:author="sirLoin1" w:date="2014-01-11T10:12:00Z">
          <w:r w:rsidDel="00F676E2">
            <w:rPr>
              <w:sz w:val="17"/>
              <w:szCs w:val="17"/>
              <w:lang w:val="en-US"/>
            </w:rPr>
            <w:delInstrText>HYPERLINK "../immunization-definitions.html" \l "Immunization.reaction.date" \o "Date of reaction to the immunization."</w:delInstrText>
          </w:r>
        </w:del>
      </w:ins>
      <w:del w:id="287" w:author="sirLoin1" w:date="2014-01-11T10:12:00Z">
        <w:r w:rsidRPr="00D33399" w:rsidDel="00F676E2">
          <w:rPr>
            <w:sz w:val="17"/>
            <w:szCs w:val="17"/>
            <w:lang w:val="en-US"/>
          </w:rPr>
          <w:delInstrText xml:space="preserve"> HYPERLINK "immunization-definitions.html" \l "Immunization.reaction.date" \o "Date of reaction to the immunization." </w:delInstrText>
        </w:r>
      </w:del>
      <w:ins w:id="28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date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289" w:author="sirLoin1" w:date="2014-01-11T10:12:00Z">
        <w:r w:rsidR="00F676E2">
          <w:rPr>
            <w:color w:val="006400"/>
            <w:sz w:val="17"/>
            <w:szCs w:val="17"/>
            <w:lang w:val="en-US"/>
          </w:rPr>
          <w:instrText>HYPERLINK "C:\\Users\\sirLoin1\\SkyDrive Pro\\HL7_working_docs\\datatypes.html" \l "dateTime"</w:instrText>
        </w:r>
      </w:ins>
      <w:ins w:id="290" w:author="Lloyd McKenzie" w:date="2013-12-30T22:34:00Z">
        <w:del w:id="291" w:author="sirLoin1" w:date="2014-01-11T10:12:00Z">
          <w:r w:rsidDel="00F676E2">
            <w:rPr>
              <w:color w:val="006400"/>
              <w:sz w:val="17"/>
              <w:szCs w:val="17"/>
              <w:lang w:val="en-US"/>
            </w:rPr>
            <w:delInstrText>HYPERLINK "../datatypes.html" \l "dateTime"</w:delInstrText>
          </w:r>
        </w:del>
      </w:ins>
      <w:del w:id="292" w:author="sirLoin1" w:date="2014-01-11T10:12:00Z">
        <w:r w:rsidRPr="00D33399" w:rsidDel="00F676E2">
          <w:rPr>
            <w:color w:val="006400"/>
            <w:sz w:val="17"/>
            <w:szCs w:val="17"/>
            <w:lang w:val="en-US"/>
          </w:rPr>
          <w:delInstrText xml:space="preserve"> HYPERLINK "datatypes.html" \l "dateTime" </w:delInstrText>
        </w:r>
      </w:del>
      <w:ins w:id="29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dateTime</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When did reaction start?</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294" w:author="sirLoin1" w:date="2014-01-11T10:12:00Z">
        <w:r w:rsidR="00F676E2">
          <w:rPr>
            <w:sz w:val="17"/>
            <w:szCs w:val="17"/>
            <w:lang w:val="en-US"/>
          </w:rPr>
          <w:instrText>HYPERLINK "C:\\Users\\sirLoin1\\SkyDrive Pro\\HL7_working_docs\\immunization-definitions.html" \l "Immunization.reaction.detail" \o "Details of the reaction."</w:instrText>
        </w:r>
      </w:ins>
      <w:ins w:id="295" w:author="Lloyd McKenzie" w:date="2013-12-30T22:34:00Z">
        <w:del w:id="296" w:author="sirLoin1" w:date="2014-01-11T10:12:00Z">
          <w:r w:rsidDel="00F676E2">
            <w:rPr>
              <w:sz w:val="17"/>
              <w:szCs w:val="17"/>
              <w:lang w:val="en-US"/>
            </w:rPr>
            <w:delInstrText>HYPERLINK "../immunization-definitions.html" \l "Immunization.reaction.detail" \o "Details of the reaction."</w:delInstrText>
          </w:r>
        </w:del>
      </w:ins>
      <w:del w:id="297" w:author="sirLoin1" w:date="2014-01-11T10:12:00Z">
        <w:r w:rsidRPr="00D33399" w:rsidDel="00F676E2">
          <w:rPr>
            <w:sz w:val="17"/>
            <w:szCs w:val="17"/>
            <w:lang w:val="en-US"/>
          </w:rPr>
          <w:delInstrText xml:space="preserve"> HYPERLINK "immunization-definitions.html" \l "Immunization.reaction.detail" \o "Details of the reaction." </w:delInstrText>
        </w:r>
      </w:del>
      <w:ins w:id="29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detail</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299" w:author="sirLoin1" w:date="2014-01-11T10:12:00Z">
        <w:r w:rsidR="00F676E2">
          <w:rPr>
            <w:color w:val="006400"/>
            <w:sz w:val="17"/>
            <w:szCs w:val="17"/>
            <w:lang w:val="en-US"/>
          </w:rPr>
          <w:instrText>HYPERLINK "C:\\Users\\sirLoin1\\SkyDrive Pro\\HL7_working_docs\\references.html" \l "Resource"</w:instrText>
        </w:r>
      </w:ins>
      <w:ins w:id="300" w:author="Lloyd McKenzie" w:date="2013-12-30T22:34:00Z">
        <w:del w:id="301" w:author="sirLoin1" w:date="2014-01-11T10:12:00Z">
          <w:r w:rsidDel="00F676E2">
            <w:rPr>
              <w:color w:val="006400"/>
              <w:sz w:val="17"/>
              <w:szCs w:val="17"/>
              <w:lang w:val="en-US"/>
            </w:rPr>
            <w:delInstrText>HYPERLINK "../references.html" \l "Resource"</w:delInstrText>
          </w:r>
        </w:del>
      </w:ins>
      <w:del w:id="302" w:author="sirLoin1" w:date="2014-01-11T10:12:00Z">
        <w:r w:rsidRPr="00D33399" w:rsidDel="00F676E2">
          <w:rPr>
            <w:color w:val="006400"/>
            <w:sz w:val="17"/>
            <w:szCs w:val="17"/>
            <w:lang w:val="en-US"/>
          </w:rPr>
          <w:delInstrText xml:space="preserve"> HYPERLINK "references.html" \l "Resource" </w:delInstrText>
        </w:r>
      </w:del>
      <w:ins w:id="30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304" w:author="sirLoin1" w:date="2014-01-11T10:12:00Z">
        <w:r w:rsidR="00F676E2">
          <w:rPr>
            <w:color w:val="006400"/>
            <w:sz w:val="17"/>
            <w:szCs w:val="17"/>
            <w:lang w:val="en-US"/>
          </w:rPr>
          <w:instrText>HYPERLINK "C:\\Users\\sirLoin1\\SkyDrive Pro\\HL7_working_docs\\adversereaction.html" \l "AdverseReaction"</w:instrText>
        </w:r>
      </w:ins>
      <w:ins w:id="305" w:author="Lloyd McKenzie" w:date="2013-12-30T22:34:00Z">
        <w:del w:id="306" w:author="sirLoin1" w:date="2014-01-11T10:12:00Z">
          <w:r w:rsidDel="00F676E2">
            <w:rPr>
              <w:color w:val="006400"/>
              <w:sz w:val="17"/>
              <w:szCs w:val="17"/>
              <w:lang w:val="en-US"/>
            </w:rPr>
            <w:delInstrText>HYPERLINK "../adversereaction.html" \l "AdverseReaction"</w:delInstrText>
          </w:r>
        </w:del>
      </w:ins>
      <w:del w:id="307" w:author="sirLoin1" w:date="2014-01-11T10:12:00Z">
        <w:r w:rsidRPr="00D33399" w:rsidDel="00F676E2">
          <w:rPr>
            <w:color w:val="006400"/>
            <w:sz w:val="17"/>
            <w:szCs w:val="17"/>
            <w:lang w:val="en-US"/>
          </w:rPr>
          <w:delInstrText xml:space="preserve"> HYPERLINK "adversereaction.html" \l "AdverseReaction" </w:delInstrText>
        </w:r>
      </w:del>
      <w:ins w:id="30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AdverseReaction</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309" w:author="sirLoin1" w:date="2014-01-11T10:12:00Z">
        <w:r w:rsidR="00F676E2">
          <w:rPr>
            <w:color w:val="006400"/>
            <w:sz w:val="17"/>
            <w:szCs w:val="17"/>
            <w:lang w:val="en-US"/>
          </w:rPr>
          <w:instrText>HYPERLINK "C:\\Users\\sirLoin1\\SkyDrive Pro\\HL7_working_docs\\observation.html" \l "Observation"</w:instrText>
        </w:r>
      </w:ins>
      <w:ins w:id="310" w:author="Lloyd McKenzie" w:date="2013-12-30T22:34:00Z">
        <w:del w:id="311" w:author="sirLoin1" w:date="2014-01-11T10:12:00Z">
          <w:r w:rsidDel="00F676E2">
            <w:rPr>
              <w:color w:val="006400"/>
              <w:sz w:val="17"/>
              <w:szCs w:val="17"/>
              <w:lang w:val="en-US"/>
            </w:rPr>
            <w:delInstrText>HYPERLINK "../observation.html" \l "Observation"</w:delInstrText>
          </w:r>
        </w:del>
      </w:ins>
      <w:del w:id="312" w:author="sirLoin1" w:date="2014-01-11T10:12:00Z">
        <w:r w:rsidRPr="00D33399" w:rsidDel="00F676E2">
          <w:rPr>
            <w:color w:val="006400"/>
            <w:sz w:val="17"/>
            <w:szCs w:val="17"/>
            <w:lang w:val="en-US"/>
          </w:rPr>
          <w:delInstrText xml:space="preserve"> HYPERLINK "observation.html" \l "Observation" </w:delInstrText>
        </w:r>
      </w:del>
      <w:ins w:id="31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Observation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Additional information on reaction</w:t>
      </w:r>
      <w:r w:rsidRPr="00D33399">
        <w:rPr>
          <w:color w:val="808080"/>
          <w:sz w:val="17"/>
          <w:szCs w:val="17"/>
          <w:lang w:val="en-US"/>
        </w:rPr>
        <w:t xml:space="preserve"> --&gt;</w:t>
      </w:r>
      <w:r w:rsidRPr="00D33399">
        <w:rPr>
          <w:sz w:val="17"/>
          <w:szCs w:val="17"/>
          <w:lang w:val="en-US"/>
        </w:rPr>
        <w:t>&lt;/detail&gt;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14" w:author="sirLoin1" w:date="2014-01-11T10:12:00Z">
        <w:r w:rsidR="00F676E2">
          <w:rPr>
            <w:sz w:val="17"/>
            <w:szCs w:val="17"/>
            <w:lang w:val="en-US"/>
          </w:rPr>
          <w:instrText>HYPERLINK "C:\\Users\\sirLoin1\\SkyDrive Pro\\HL7_working_docs\\immunization-definitions.html" \l "Immunization.reaction.reported" \o "Self-reported indicator."</w:instrText>
        </w:r>
      </w:ins>
      <w:ins w:id="315" w:author="Lloyd McKenzie" w:date="2013-12-30T22:34:00Z">
        <w:del w:id="316" w:author="sirLoin1" w:date="2014-01-11T10:12:00Z">
          <w:r w:rsidDel="00F676E2">
            <w:rPr>
              <w:sz w:val="17"/>
              <w:szCs w:val="17"/>
              <w:lang w:val="en-US"/>
            </w:rPr>
            <w:delInstrText>HYPERLINK "../immunization-definitions.html" \l "Immunization.reaction.reported" \o "Self-reported indicator."</w:delInstrText>
          </w:r>
        </w:del>
      </w:ins>
      <w:del w:id="317" w:author="sirLoin1" w:date="2014-01-11T10:12:00Z">
        <w:r w:rsidRPr="00D33399" w:rsidDel="00F676E2">
          <w:rPr>
            <w:sz w:val="17"/>
            <w:szCs w:val="17"/>
            <w:lang w:val="en-US"/>
          </w:rPr>
          <w:delInstrText xml:space="preserve"> HYPERLINK "immunization-definitions.html" \l "Immunization.reaction.reported" \o "Self-reported indicator." </w:delInstrText>
        </w:r>
      </w:del>
      <w:ins w:id="31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reported</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319" w:author="sirLoin1" w:date="2014-01-11T10:12:00Z">
        <w:r w:rsidR="00F676E2">
          <w:rPr>
            <w:color w:val="006400"/>
            <w:sz w:val="17"/>
            <w:szCs w:val="17"/>
            <w:lang w:val="en-US"/>
          </w:rPr>
          <w:instrText>HYPERLINK "C:\\Users\\sirLoin1\\SkyDrive Pro\\HL7_working_docs\\datatypes.html" \l "boolean"</w:instrText>
        </w:r>
      </w:ins>
      <w:ins w:id="320" w:author="Lloyd McKenzie" w:date="2013-12-30T22:34:00Z">
        <w:del w:id="321" w:author="sirLoin1" w:date="2014-01-11T10:12:00Z">
          <w:r w:rsidDel="00F676E2">
            <w:rPr>
              <w:color w:val="006400"/>
              <w:sz w:val="17"/>
              <w:szCs w:val="17"/>
              <w:lang w:val="en-US"/>
            </w:rPr>
            <w:delInstrText>HYPERLINK "../datatypes.html" \l "boolean"</w:delInstrText>
          </w:r>
        </w:del>
      </w:ins>
      <w:del w:id="322" w:author="sirLoin1" w:date="2014-01-11T10:12:00Z">
        <w:r w:rsidRPr="00D33399" w:rsidDel="00F676E2">
          <w:rPr>
            <w:color w:val="006400"/>
            <w:sz w:val="17"/>
            <w:szCs w:val="17"/>
            <w:lang w:val="en-US"/>
          </w:rPr>
          <w:delInstrText xml:space="preserve"> HYPERLINK "datatypes.html" \l "boolean" </w:delInstrText>
        </w:r>
      </w:del>
      <w:ins w:id="32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boolean</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Was reaction self-reported?</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&lt;/reaction&gt;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24" w:author="sirLoin1" w:date="2014-01-11T10:12:00Z">
        <w:r w:rsidR="00F676E2">
          <w:rPr>
            <w:sz w:val="17"/>
            <w:szCs w:val="17"/>
            <w:lang w:val="en-US"/>
          </w:rPr>
          <w:instrText>HYPERLINK "C:\\Users\\sirLoin1\\SkyDrive Pro\\HL7_working_docs\\immunization-definitions.html" \l "Immunization.vaccinationProtocol" \o "Contains information about the protocol(s) under which the vaccine was administered."</w:instrText>
        </w:r>
      </w:ins>
      <w:ins w:id="325" w:author="Lloyd McKenzie" w:date="2013-12-30T22:34:00Z">
        <w:del w:id="326" w:author="sirLoin1" w:date="2014-01-11T10:12:00Z">
          <w:r w:rsidDel="00F676E2">
            <w:rPr>
              <w:sz w:val="17"/>
              <w:szCs w:val="17"/>
              <w:lang w:val="en-US"/>
            </w:rPr>
            <w:delInstrText>HYPERLINK "../immunization-definitions.html" \l "Immunization.vaccinationProtocol" \o "Contains information about the protocol(s) under which the vaccine was administered."</w:delInstrText>
          </w:r>
        </w:del>
      </w:ins>
      <w:del w:id="327" w:author="sirLoin1" w:date="2014-01-11T10:12:00Z">
        <w:r w:rsidRPr="00D33399" w:rsidDel="00F676E2">
          <w:rPr>
            <w:sz w:val="17"/>
            <w:szCs w:val="17"/>
            <w:lang w:val="en-US"/>
          </w:rPr>
          <w:delInstrText xml:space="preserve"> HYPERLINK "immunization-definitions.html" \l "Immunization.vaccinationProtocol" \o "Contains information about the protocol(s) under which the vaccine was administered." </w:delInstrText>
        </w:r>
      </w:del>
      <w:ins w:id="32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vaccinationProtocol</w:t>
      </w:r>
      <w:r w:rsidRPr="00D33399">
        <w:rPr>
          <w:sz w:val="17"/>
          <w:szCs w:val="17"/>
          <w:lang w:val="en-US"/>
        </w:rPr>
        <w:fldChar w:fldCharType="end"/>
      </w:r>
      <w:r w:rsidRPr="00D33399">
        <w:rPr>
          <w:sz w:val="17"/>
          <w:szCs w:val="17"/>
          <w:lang w:val="en-US"/>
        </w:rPr>
        <w:t xml:space="preserve">&gt;  </w:t>
      </w:r>
      <w:r w:rsidRPr="00D33399">
        <w:rPr>
          <w:color w:val="808080"/>
          <w:sz w:val="17"/>
          <w:szCs w:val="17"/>
          <w:lang w:val="en-US"/>
        </w:rPr>
        <w:t xml:space="preserve">&lt;!-- </w:t>
      </w:r>
      <w:r w:rsidRPr="00D33399">
        <w:rPr>
          <w:b/>
          <w:bCs/>
          <w:color w:val="A52A2A"/>
          <w:sz w:val="17"/>
          <w:szCs w:val="17"/>
          <w:lang w:val="en-US"/>
        </w:rPr>
        <w:t>0..*</w:t>
      </w:r>
      <w:r w:rsidRPr="00D33399">
        <w:rPr>
          <w:color w:val="808080"/>
          <w:sz w:val="17"/>
          <w:szCs w:val="17"/>
          <w:lang w:val="en-US"/>
        </w:rPr>
        <w:t xml:space="preserve"> What protocol was followed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29" w:author="sirLoin1" w:date="2014-01-11T10:12:00Z">
        <w:r w:rsidR="00F676E2">
          <w:rPr>
            <w:sz w:val="17"/>
            <w:szCs w:val="17"/>
            <w:lang w:val="en-US"/>
          </w:rPr>
          <w:instrText>HYPERLINK "C:\\Users\\sirLoin1\\SkyDrive Pro\\HL7_working_docs\\immunization-definitions.html" \l "Immunization.vaccinationProtocol.doseSequence" \o "Nominal position in a series."</w:instrText>
        </w:r>
      </w:ins>
      <w:ins w:id="330" w:author="Lloyd McKenzie" w:date="2013-12-30T22:34:00Z">
        <w:del w:id="331" w:author="sirLoin1" w:date="2014-01-11T10:12:00Z">
          <w:r w:rsidDel="00F676E2">
            <w:rPr>
              <w:sz w:val="17"/>
              <w:szCs w:val="17"/>
              <w:lang w:val="en-US"/>
            </w:rPr>
            <w:delInstrText>HYPERLINK "../immunization-definitions.html" \l "Immunization.vaccinationProtocol.doseSequence" \o "Nominal position in a series."</w:delInstrText>
          </w:r>
        </w:del>
      </w:ins>
      <w:del w:id="332" w:author="sirLoin1" w:date="2014-01-11T10:12:00Z">
        <w:r w:rsidRPr="00D33399" w:rsidDel="00F676E2">
          <w:rPr>
            <w:sz w:val="17"/>
            <w:szCs w:val="17"/>
            <w:lang w:val="en-US"/>
          </w:rPr>
          <w:delInstrText xml:space="preserve"> HYPERLINK "immunization-definitions.html" \l "Immunization.vaccinationProtocol.doseSequence" \o "Nominal position in a series." </w:delInstrText>
        </w:r>
      </w:del>
      <w:ins w:id="33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doseSequence</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334" w:author="sirLoin1" w:date="2014-01-11T10:12:00Z">
        <w:r w:rsidR="00F676E2">
          <w:rPr>
            <w:color w:val="006400"/>
            <w:sz w:val="17"/>
            <w:szCs w:val="17"/>
            <w:lang w:val="en-US"/>
          </w:rPr>
          <w:instrText>HYPERLINK "C:\\Users\\sirLoin1\\SkyDrive Pro\\HL7_working_docs\\datatypes.html" \l "integer"</w:instrText>
        </w:r>
      </w:ins>
      <w:ins w:id="335" w:author="Lloyd McKenzie" w:date="2013-12-30T22:34:00Z">
        <w:del w:id="336" w:author="sirLoin1" w:date="2014-01-11T10:12:00Z">
          <w:r w:rsidDel="00F676E2">
            <w:rPr>
              <w:color w:val="006400"/>
              <w:sz w:val="17"/>
              <w:szCs w:val="17"/>
              <w:lang w:val="en-US"/>
            </w:rPr>
            <w:delInstrText>HYPERLINK "../datatypes.html" \l "integer"</w:delInstrText>
          </w:r>
        </w:del>
      </w:ins>
      <w:del w:id="337" w:author="sirLoin1" w:date="2014-01-11T10:12:00Z">
        <w:r w:rsidRPr="00D33399" w:rsidDel="00F676E2">
          <w:rPr>
            <w:color w:val="006400"/>
            <w:sz w:val="17"/>
            <w:szCs w:val="17"/>
            <w:lang w:val="en-US"/>
          </w:rPr>
          <w:delInstrText xml:space="preserve"> HYPERLINK "datatypes.html" \l "integer" </w:delInstrText>
        </w:r>
      </w:del>
      <w:ins w:id="33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integer</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0080"/>
          <w:sz w:val="17"/>
          <w:szCs w:val="17"/>
          <w:lang w:val="en-US"/>
        </w:rPr>
        <w:t>What dose number within series?</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39" w:author="sirLoin1" w:date="2014-01-11T10:12:00Z">
        <w:r w:rsidR="00F676E2">
          <w:rPr>
            <w:sz w:val="17"/>
            <w:szCs w:val="17"/>
            <w:lang w:val="en-US"/>
          </w:rPr>
          <w:instrText>HYPERLINK "C:\\Users\\sirLoin1\\SkyDrive Pro\\HL7_working_docs\\immunization-definitions.html" \l "Immunization.vaccinationProtocol.description" \o "Contains the description about the protocol under which the vaccine was administered."</w:instrText>
        </w:r>
      </w:ins>
      <w:ins w:id="340" w:author="Lloyd McKenzie" w:date="2013-12-30T22:34:00Z">
        <w:del w:id="341" w:author="sirLoin1" w:date="2014-01-11T10:12:00Z">
          <w:r w:rsidDel="00F676E2">
            <w:rPr>
              <w:sz w:val="17"/>
              <w:szCs w:val="17"/>
              <w:lang w:val="en-US"/>
            </w:rPr>
            <w:delInstrText>HYPERLINK "../immunization-definitions.html" \l "Immunization.vaccinationProtocol.description" \o "Contains the description about the protocol under which the vaccine was administered."</w:delInstrText>
          </w:r>
        </w:del>
      </w:ins>
      <w:del w:id="342" w:author="sirLoin1" w:date="2014-01-11T10:12:00Z">
        <w:r w:rsidRPr="00D33399" w:rsidDel="00F676E2">
          <w:rPr>
            <w:sz w:val="17"/>
            <w:szCs w:val="17"/>
            <w:lang w:val="en-US"/>
          </w:rPr>
          <w:delInstrText xml:space="preserve"> HYPERLINK "immunization-definitions.html" \l "Immunization.vaccinationProtocol.description" \o "Contains the description about the protocol under which the vaccine was administered." </w:delInstrText>
        </w:r>
      </w:del>
      <w:ins w:id="34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description</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344" w:author="sirLoin1" w:date="2014-01-11T10:12:00Z">
        <w:r w:rsidR="00F676E2">
          <w:rPr>
            <w:color w:val="006400"/>
            <w:sz w:val="17"/>
            <w:szCs w:val="17"/>
            <w:lang w:val="en-US"/>
          </w:rPr>
          <w:instrText>HYPERLINK "C:\\Users\\sirLoin1\\SkyDrive Pro\\HL7_working_docs\\datatypes.html" \l "string"</w:instrText>
        </w:r>
      </w:ins>
      <w:ins w:id="345" w:author="Lloyd McKenzie" w:date="2013-12-30T22:34:00Z">
        <w:del w:id="346" w:author="sirLoin1" w:date="2014-01-11T10:12:00Z">
          <w:r w:rsidDel="00F676E2">
            <w:rPr>
              <w:color w:val="006400"/>
              <w:sz w:val="17"/>
              <w:szCs w:val="17"/>
              <w:lang w:val="en-US"/>
            </w:rPr>
            <w:delInstrText>HYPERLINK "../datatypes.html" \l "string"</w:delInstrText>
          </w:r>
        </w:del>
      </w:ins>
      <w:del w:id="347" w:author="sirLoin1" w:date="2014-01-11T10:12:00Z">
        <w:r w:rsidRPr="00D33399" w:rsidDel="00F676E2">
          <w:rPr>
            <w:color w:val="006400"/>
            <w:sz w:val="17"/>
            <w:szCs w:val="17"/>
            <w:lang w:val="en-US"/>
          </w:rPr>
          <w:delInstrText xml:space="preserve"> HYPERLINK "datatypes.html" \l "string" </w:delInstrText>
        </w:r>
      </w:del>
      <w:ins w:id="34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string</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Details of vaccine protocol</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49" w:author="sirLoin1" w:date="2014-01-11T10:12:00Z">
        <w:r w:rsidR="00F676E2">
          <w:rPr>
            <w:sz w:val="17"/>
            <w:szCs w:val="17"/>
            <w:lang w:val="en-US"/>
          </w:rPr>
          <w:instrText>HYPERLINK "C:\\Users\\sirLoin1\\SkyDrive Pro\\HL7_working_docs\\immunization-definitions.html" \l "Immunization.vaccinationProtocol.authority" \o "Indicates the authority who published the protocol?  E.g. ACIP."</w:instrText>
        </w:r>
      </w:ins>
      <w:ins w:id="350" w:author="Lloyd McKenzie" w:date="2013-12-30T22:34:00Z">
        <w:del w:id="351" w:author="sirLoin1" w:date="2014-01-11T10:12:00Z">
          <w:r w:rsidDel="00F676E2">
            <w:rPr>
              <w:sz w:val="17"/>
              <w:szCs w:val="17"/>
              <w:lang w:val="en-US"/>
            </w:rPr>
            <w:delInstrText>HYPERLINK "../immunization-definitions.html" \l "Immunization.vaccinationProtocol.authority" \o "Indicates the authority who published the protocol?  E.g. ACIP."</w:delInstrText>
          </w:r>
        </w:del>
      </w:ins>
      <w:del w:id="352" w:author="sirLoin1" w:date="2014-01-11T10:12:00Z">
        <w:r w:rsidRPr="00D33399" w:rsidDel="00F676E2">
          <w:rPr>
            <w:sz w:val="17"/>
            <w:szCs w:val="17"/>
            <w:lang w:val="en-US"/>
          </w:rPr>
          <w:delInstrText xml:space="preserve"> HYPERLINK "immunization-definitions.html" \l "Immunization.vaccinationProtocol.authority" \o "Indicates the authority who published the protocol?  E.g. ACIP." </w:delInstrText>
        </w:r>
      </w:del>
      <w:ins w:id="35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authority</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354" w:author="sirLoin1" w:date="2014-01-11T10:12:00Z">
        <w:r w:rsidR="00F676E2">
          <w:rPr>
            <w:color w:val="006400"/>
            <w:sz w:val="17"/>
            <w:szCs w:val="17"/>
            <w:lang w:val="en-US"/>
          </w:rPr>
          <w:instrText>HYPERLINK "C:\\Users\\sirLoin1\\SkyDrive Pro\\HL7_working_docs\\references.html" \l "Resource"</w:instrText>
        </w:r>
      </w:ins>
      <w:ins w:id="355" w:author="Lloyd McKenzie" w:date="2013-12-30T22:34:00Z">
        <w:del w:id="356" w:author="sirLoin1" w:date="2014-01-11T10:12:00Z">
          <w:r w:rsidDel="00F676E2">
            <w:rPr>
              <w:color w:val="006400"/>
              <w:sz w:val="17"/>
              <w:szCs w:val="17"/>
              <w:lang w:val="en-US"/>
            </w:rPr>
            <w:delInstrText>HYPERLINK "../references.html" \l "Resource"</w:delInstrText>
          </w:r>
        </w:del>
      </w:ins>
      <w:del w:id="357" w:author="sirLoin1" w:date="2014-01-11T10:12:00Z">
        <w:r w:rsidRPr="00D33399" w:rsidDel="00F676E2">
          <w:rPr>
            <w:color w:val="006400"/>
            <w:sz w:val="17"/>
            <w:szCs w:val="17"/>
            <w:lang w:val="en-US"/>
          </w:rPr>
          <w:delInstrText xml:space="preserve"> HYPERLINK "references.html" \l "Resource" </w:delInstrText>
        </w:r>
      </w:del>
      <w:ins w:id="35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Resource</w:t>
      </w:r>
      <w:r w:rsidRPr="00D33399">
        <w:rPr>
          <w:color w:val="006400"/>
          <w:sz w:val="17"/>
          <w:szCs w:val="17"/>
          <w:lang w:val="en-US"/>
        </w:rPr>
        <w:fldChar w:fldCharType="end"/>
      </w:r>
      <w:r w:rsidRPr="00D33399">
        <w:rPr>
          <w:color w:val="006400"/>
          <w:sz w:val="17"/>
          <w:szCs w:val="17"/>
          <w:lang w:val="en-US"/>
        </w:rPr>
        <w:t>(</w:t>
      </w:r>
      <w:r w:rsidRPr="00D33399">
        <w:rPr>
          <w:color w:val="006400"/>
          <w:sz w:val="17"/>
          <w:szCs w:val="17"/>
          <w:lang w:val="en-US"/>
        </w:rPr>
        <w:fldChar w:fldCharType="begin"/>
      </w:r>
      <w:ins w:id="359" w:author="sirLoin1" w:date="2014-01-11T10:12:00Z">
        <w:r w:rsidR="00F676E2">
          <w:rPr>
            <w:color w:val="006400"/>
            <w:sz w:val="17"/>
            <w:szCs w:val="17"/>
            <w:lang w:val="en-US"/>
          </w:rPr>
          <w:instrText>HYPERLINK "C:\\Users\\sirLoin1\\SkyDrive Pro\\HL7_working_docs\\organization.html" \l "Organization"</w:instrText>
        </w:r>
      </w:ins>
      <w:ins w:id="360" w:author="Lloyd McKenzie" w:date="2013-12-30T22:34:00Z">
        <w:del w:id="361" w:author="sirLoin1" w:date="2014-01-11T10:12:00Z">
          <w:r w:rsidDel="00F676E2">
            <w:rPr>
              <w:color w:val="006400"/>
              <w:sz w:val="17"/>
              <w:szCs w:val="17"/>
              <w:lang w:val="en-US"/>
            </w:rPr>
            <w:delInstrText>HYPERLINK "../organization.html" \l "Organization"</w:delInstrText>
          </w:r>
        </w:del>
      </w:ins>
      <w:del w:id="362" w:author="sirLoin1" w:date="2014-01-11T10:12:00Z">
        <w:r w:rsidRPr="00D33399" w:rsidDel="00F676E2">
          <w:rPr>
            <w:color w:val="006400"/>
            <w:sz w:val="17"/>
            <w:szCs w:val="17"/>
            <w:lang w:val="en-US"/>
          </w:rPr>
          <w:delInstrText xml:space="preserve"> HYPERLINK "organization.html" \l "Organization" </w:delInstrText>
        </w:r>
      </w:del>
      <w:ins w:id="36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Organization</w:t>
      </w:r>
      <w:r w:rsidRPr="00D33399">
        <w:rPr>
          <w:color w:val="006400"/>
          <w:sz w:val="17"/>
          <w:szCs w:val="17"/>
          <w:lang w:val="en-US"/>
        </w:rPr>
        <w:fldChar w:fldCharType="end"/>
      </w:r>
      <w:r w:rsidRPr="00D33399">
        <w:rPr>
          <w:color w:val="006400"/>
          <w:sz w:val="17"/>
          <w:szCs w:val="17"/>
          <w:lang w:val="en-US"/>
        </w:rPr>
        <w:t>)</w:t>
      </w:r>
      <w:r w:rsidRPr="00D33399">
        <w:rPr>
          <w:sz w:val="17"/>
          <w:szCs w:val="17"/>
          <w:lang w:val="en-US"/>
        </w:rPr>
        <w:t xml:space="preserve"> </w:t>
      </w:r>
      <w:r w:rsidRPr="00D33399">
        <w:rPr>
          <w:color w:val="000080"/>
          <w:sz w:val="17"/>
          <w:szCs w:val="17"/>
          <w:lang w:val="en-US"/>
        </w:rPr>
        <w:t>Who is responsible for protocol</w:t>
      </w:r>
      <w:r w:rsidRPr="00D33399">
        <w:rPr>
          <w:color w:val="808080"/>
          <w:sz w:val="17"/>
          <w:szCs w:val="17"/>
          <w:lang w:val="en-US"/>
        </w:rPr>
        <w:t xml:space="preserve"> --&gt;</w:t>
      </w:r>
      <w:r w:rsidRPr="00D33399">
        <w:rPr>
          <w:sz w:val="17"/>
          <w:szCs w:val="17"/>
          <w:lang w:val="en-US"/>
        </w:rPr>
        <w:t>&lt;/authority&gt;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64" w:author="sirLoin1" w:date="2014-01-11T10:12:00Z">
        <w:r w:rsidR="00F676E2">
          <w:rPr>
            <w:sz w:val="17"/>
            <w:szCs w:val="17"/>
            <w:lang w:val="en-US"/>
          </w:rPr>
          <w:instrText>HYPERLINK "C:\\Users\\sirLoin1\\SkyDrive Pro\\HL7_working_docs\\immunization-definitions.html" \l "Immunization.vaccinationProtocol.series" \o "One possible path to achieve presumed immunity against a disease - within the context of an authority."</w:instrText>
        </w:r>
      </w:ins>
      <w:ins w:id="365" w:author="Lloyd McKenzie" w:date="2013-12-30T22:34:00Z">
        <w:del w:id="366" w:author="sirLoin1" w:date="2014-01-11T10:12:00Z">
          <w:r w:rsidDel="00F676E2">
            <w:rPr>
              <w:sz w:val="17"/>
              <w:szCs w:val="17"/>
              <w:lang w:val="en-US"/>
            </w:rPr>
            <w:delInstrText>HYPERLINK "../immunization-definitions.html" \l "Immunization.vaccinationProtocol.series" \o "One possible path to achieve presumed immunity against a disease - within the context of an authority."</w:delInstrText>
          </w:r>
        </w:del>
      </w:ins>
      <w:del w:id="367" w:author="sirLoin1" w:date="2014-01-11T10:12:00Z">
        <w:r w:rsidRPr="00D33399" w:rsidDel="00F676E2">
          <w:rPr>
            <w:sz w:val="17"/>
            <w:szCs w:val="17"/>
            <w:lang w:val="en-US"/>
          </w:rPr>
          <w:delInstrText xml:space="preserve"> HYPERLINK "immunization-definitions.html" \l "Immunization.vaccinationProtocol.series" \o "One possible path to achieve presumed immunity against a disease - within the context of an authority." </w:delInstrText>
        </w:r>
      </w:del>
      <w:ins w:id="36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series</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369" w:author="sirLoin1" w:date="2014-01-11T10:12:00Z">
        <w:r w:rsidR="00F676E2">
          <w:rPr>
            <w:color w:val="006400"/>
            <w:sz w:val="17"/>
            <w:szCs w:val="17"/>
            <w:lang w:val="en-US"/>
          </w:rPr>
          <w:instrText>HYPERLINK "C:\\Users\\sirLoin1\\SkyDrive Pro\\HL7_working_docs\\datatypes.html" \l "string"</w:instrText>
        </w:r>
      </w:ins>
      <w:ins w:id="370" w:author="Lloyd McKenzie" w:date="2013-12-30T22:34:00Z">
        <w:del w:id="371" w:author="sirLoin1" w:date="2014-01-11T10:12:00Z">
          <w:r w:rsidDel="00F676E2">
            <w:rPr>
              <w:color w:val="006400"/>
              <w:sz w:val="17"/>
              <w:szCs w:val="17"/>
              <w:lang w:val="en-US"/>
            </w:rPr>
            <w:delInstrText>HYPERLINK "../datatypes.html" \l "string"</w:delInstrText>
          </w:r>
        </w:del>
      </w:ins>
      <w:del w:id="372" w:author="sirLoin1" w:date="2014-01-11T10:12:00Z">
        <w:r w:rsidRPr="00D33399" w:rsidDel="00F676E2">
          <w:rPr>
            <w:color w:val="006400"/>
            <w:sz w:val="17"/>
            <w:szCs w:val="17"/>
            <w:lang w:val="en-US"/>
          </w:rPr>
          <w:delInstrText xml:space="preserve"> HYPERLINK "datatypes.html" \l "string" </w:delInstrText>
        </w:r>
      </w:del>
      <w:ins w:id="37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string</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Name of vaccine series</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74" w:author="sirLoin1" w:date="2014-01-11T10:12:00Z">
        <w:r w:rsidR="00F676E2">
          <w:rPr>
            <w:sz w:val="17"/>
            <w:szCs w:val="17"/>
            <w:lang w:val="en-US"/>
          </w:rPr>
          <w:instrText>HYPERLINK "C:\\Users\\sirLoin1\\SkyDrive Pro\\HL7_working_docs\\immunization-definitions.html" \l "Immunization.vaccinationProtocol.seriesDoses" \o "The recommended number of doses to achieve immunity."</w:instrText>
        </w:r>
      </w:ins>
      <w:ins w:id="375" w:author="Lloyd McKenzie" w:date="2013-12-30T22:34:00Z">
        <w:del w:id="376" w:author="sirLoin1" w:date="2014-01-11T10:12:00Z">
          <w:r w:rsidDel="00F676E2">
            <w:rPr>
              <w:sz w:val="17"/>
              <w:szCs w:val="17"/>
              <w:lang w:val="en-US"/>
            </w:rPr>
            <w:delInstrText>HYPERLINK "../immunization-definitions.html" \l "Immunization.vaccinationProtocol.seriesDoses" \o "The recommended number of doses to achieve immunity."</w:delInstrText>
          </w:r>
        </w:del>
      </w:ins>
      <w:del w:id="377" w:author="sirLoin1" w:date="2014-01-11T10:12:00Z">
        <w:r w:rsidRPr="00D33399" w:rsidDel="00F676E2">
          <w:rPr>
            <w:sz w:val="17"/>
            <w:szCs w:val="17"/>
            <w:lang w:val="en-US"/>
          </w:rPr>
          <w:delInstrText xml:space="preserve"> HYPERLINK "immunization-definitions.html" \l "Immunization.vaccinationProtocol.seriesDoses" \o "The recommended number of doses to achieve immunity." </w:delInstrText>
        </w:r>
      </w:del>
      <w:ins w:id="37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seriesDoses</w:t>
      </w:r>
      <w:r w:rsidRPr="00D33399">
        <w:rPr>
          <w:sz w:val="17"/>
          <w:szCs w:val="17"/>
          <w:lang w:val="en-US"/>
        </w:rPr>
        <w:fldChar w:fldCharType="end"/>
      </w:r>
      <w:r w:rsidRPr="00D33399">
        <w:rPr>
          <w:sz w:val="17"/>
          <w:szCs w:val="17"/>
          <w:lang w:val="en-US"/>
        </w:rPr>
        <w:t xml:space="preserve"> value="[</w:t>
      </w:r>
      <w:r w:rsidRPr="00D33399">
        <w:rPr>
          <w:color w:val="006400"/>
          <w:sz w:val="17"/>
          <w:szCs w:val="17"/>
          <w:lang w:val="en-US"/>
        </w:rPr>
        <w:fldChar w:fldCharType="begin"/>
      </w:r>
      <w:ins w:id="379" w:author="sirLoin1" w:date="2014-01-11T10:12:00Z">
        <w:r w:rsidR="00F676E2">
          <w:rPr>
            <w:color w:val="006400"/>
            <w:sz w:val="17"/>
            <w:szCs w:val="17"/>
            <w:lang w:val="en-US"/>
          </w:rPr>
          <w:instrText>HYPERLINK "C:\\Users\\sirLoin1\\SkyDrive Pro\\HL7_working_docs\\datatypes.html" \l "integer"</w:instrText>
        </w:r>
      </w:ins>
      <w:ins w:id="380" w:author="Lloyd McKenzie" w:date="2013-12-30T22:34:00Z">
        <w:del w:id="381" w:author="sirLoin1" w:date="2014-01-11T10:12:00Z">
          <w:r w:rsidDel="00F676E2">
            <w:rPr>
              <w:color w:val="006400"/>
              <w:sz w:val="17"/>
              <w:szCs w:val="17"/>
              <w:lang w:val="en-US"/>
            </w:rPr>
            <w:delInstrText>HYPERLINK "../datatypes.html" \l "integer"</w:delInstrText>
          </w:r>
        </w:del>
      </w:ins>
      <w:del w:id="382" w:author="sirLoin1" w:date="2014-01-11T10:12:00Z">
        <w:r w:rsidRPr="00D33399" w:rsidDel="00F676E2">
          <w:rPr>
            <w:color w:val="006400"/>
            <w:sz w:val="17"/>
            <w:szCs w:val="17"/>
            <w:lang w:val="en-US"/>
          </w:rPr>
          <w:delInstrText xml:space="preserve"> HYPERLINK "datatypes.html" \l "integer" </w:delInstrText>
        </w:r>
      </w:del>
      <w:ins w:id="38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integer</w:t>
      </w:r>
      <w:r w:rsidRPr="00D33399">
        <w:rPr>
          <w:color w:val="006400"/>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0080"/>
          <w:sz w:val="17"/>
          <w:szCs w:val="17"/>
          <w:lang w:val="en-US"/>
        </w:rPr>
        <w:t>Recommended number of doses for immunity</w:t>
      </w:r>
      <w:r w:rsidRPr="00D33399">
        <w:rPr>
          <w:color w:val="808080"/>
          <w:sz w:val="17"/>
          <w:szCs w:val="17"/>
          <w:lang w:val="en-US"/>
        </w:rPr>
        <w:t xml:space="preserve"> --&gt;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84" w:author="sirLoin1" w:date="2014-01-11T10:12:00Z">
        <w:r w:rsidR="00F676E2">
          <w:rPr>
            <w:sz w:val="17"/>
            <w:szCs w:val="17"/>
            <w:lang w:val="en-US"/>
          </w:rPr>
          <w:instrText>HYPERLINK "C:\\Users\\sirLoin1\\SkyDrive Pro\\HL7_working_docs\\immunization-definitions.html" \l "Immunization.vaccinationProtocol.doseTarget" \o "The targeted disease."</w:instrText>
        </w:r>
      </w:ins>
      <w:ins w:id="385" w:author="Lloyd McKenzie" w:date="2013-12-30T22:34:00Z">
        <w:del w:id="386" w:author="sirLoin1" w:date="2014-01-11T10:12:00Z">
          <w:r w:rsidDel="00F676E2">
            <w:rPr>
              <w:sz w:val="17"/>
              <w:szCs w:val="17"/>
              <w:lang w:val="en-US"/>
            </w:rPr>
            <w:delInstrText>HYPERLINK "../immunization-definitions.html" \l "Immunization.vaccinationProtocol.doseTarget" \o "The targeted disease."</w:delInstrText>
          </w:r>
        </w:del>
      </w:ins>
      <w:del w:id="387" w:author="sirLoin1" w:date="2014-01-11T10:12:00Z">
        <w:r w:rsidRPr="00D33399" w:rsidDel="00F676E2">
          <w:rPr>
            <w:sz w:val="17"/>
            <w:szCs w:val="17"/>
            <w:lang w:val="en-US"/>
          </w:rPr>
          <w:delInstrText xml:space="preserve"> HYPERLINK "immunization-definitions.html" \l "Immunization.vaccinationProtocol.doseTarget" \o "The targeted disease." </w:delInstrText>
        </w:r>
      </w:del>
      <w:ins w:id="38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doseTarget</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389" w:author="sirLoin1" w:date="2014-01-11T10:12:00Z">
        <w:r w:rsidR="00F676E2">
          <w:rPr>
            <w:color w:val="006400"/>
            <w:sz w:val="17"/>
            <w:szCs w:val="17"/>
            <w:lang w:val="en-US"/>
          </w:rPr>
          <w:instrText>HYPERLINK "C:\\Users\\sirLoin1\\SkyDrive Pro\\HL7_working_docs\\datatypes.html" \l "CodeableConcept"</w:instrText>
        </w:r>
      </w:ins>
      <w:ins w:id="390" w:author="Lloyd McKenzie" w:date="2013-12-30T22:34:00Z">
        <w:del w:id="391" w:author="sirLoin1" w:date="2014-01-11T10:12:00Z">
          <w:r w:rsidDel="00F676E2">
            <w:rPr>
              <w:color w:val="006400"/>
              <w:sz w:val="17"/>
              <w:szCs w:val="17"/>
              <w:lang w:val="en-US"/>
            </w:rPr>
            <w:delInstrText>HYPERLINK "../datatypes.html" \l "CodeableConcept"</w:delInstrText>
          </w:r>
        </w:del>
      </w:ins>
      <w:del w:id="392" w:author="sirLoin1" w:date="2014-01-11T10:12:00Z">
        <w:r w:rsidRPr="00D33399" w:rsidDel="00F676E2">
          <w:rPr>
            <w:color w:val="006400"/>
            <w:sz w:val="17"/>
            <w:szCs w:val="17"/>
            <w:lang w:val="en-US"/>
          </w:rPr>
          <w:delInstrText xml:space="preserve"> HYPERLINK "datatypes.html" \l "CodeableConcept" </w:delInstrText>
        </w:r>
      </w:del>
      <w:ins w:id="39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394" w:author="sirLoin1" w:date="2014-01-11T10:12:00Z">
        <w:r w:rsidR="00F676E2">
          <w:rPr>
            <w:color w:val="000080"/>
            <w:sz w:val="17"/>
            <w:szCs w:val="17"/>
            <w:lang w:val="en-US"/>
          </w:rPr>
          <w:instrText>HYPERLINK "C:\\Users\\sirLoin1\\SkyDrive Pro\\HL7_working_docs\\valueset-vaccination-protocol-dose-target.html"</w:instrText>
        </w:r>
      </w:ins>
      <w:ins w:id="395" w:author="Lloyd McKenzie" w:date="2013-12-30T22:34:00Z">
        <w:del w:id="396" w:author="sirLoin1" w:date="2014-01-11T10:12:00Z">
          <w:r w:rsidDel="00F676E2">
            <w:rPr>
              <w:color w:val="000080"/>
              <w:sz w:val="17"/>
              <w:szCs w:val="17"/>
              <w:lang w:val="en-US"/>
            </w:rPr>
            <w:delInstrText>HYPERLINK "../valueset-vaccination-protocol-dose-target.html"</w:delInstrText>
          </w:r>
        </w:del>
      </w:ins>
      <w:del w:id="397" w:author="sirLoin1" w:date="2014-01-11T10:12:00Z">
        <w:r w:rsidRPr="00D33399" w:rsidDel="00F676E2">
          <w:rPr>
            <w:color w:val="000080"/>
            <w:sz w:val="17"/>
            <w:szCs w:val="17"/>
            <w:lang w:val="en-US"/>
          </w:rPr>
          <w:delInstrText xml:space="preserve"> HYPERLINK "valueset-vaccination-protocol-dose-target.html" </w:delInstrText>
        </w:r>
      </w:del>
      <w:ins w:id="398"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Disease immunized against</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&lt;/doseTarget&gt;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399" w:author="sirLoin1" w:date="2014-01-11T10:12:00Z">
        <w:r w:rsidR="00F676E2">
          <w:rPr>
            <w:sz w:val="17"/>
            <w:szCs w:val="17"/>
            <w:lang w:val="en-US"/>
          </w:rPr>
          <w:instrText>HYPERLINK "C:\\Users\\sirLoin1\\SkyDrive Pro\\HL7_working_docs\\immunization-definitions.html" \l "Immunization.vaccinationProtocol.doseStatus" \o "Indicates if the immunization event should \"count\" against  the protocol."</w:instrText>
        </w:r>
      </w:ins>
      <w:ins w:id="400" w:author="Lloyd McKenzie" w:date="2013-12-30T22:34:00Z">
        <w:del w:id="401" w:author="sirLoin1" w:date="2014-01-11T10:12:00Z">
          <w:r w:rsidDel="00F676E2">
            <w:rPr>
              <w:sz w:val="17"/>
              <w:szCs w:val="17"/>
              <w:lang w:val="en-US"/>
            </w:rPr>
            <w:delInstrText>HYPERLINK "../immunization-definitions.html" \l "Immunization.vaccinationProtocol.doseStatus" \o "Indicates if the immunization event should \"count\" against  the protocol."</w:delInstrText>
          </w:r>
        </w:del>
      </w:ins>
      <w:del w:id="402" w:author="sirLoin1" w:date="2014-01-11T10:12:00Z">
        <w:r w:rsidRPr="00D33399" w:rsidDel="00F676E2">
          <w:rPr>
            <w:sz w:val="17"/>
            <w:szCs w:val="17"/>
            <w:lang w:val="en-US"/>
          </w:rPr>
          <w:delInstrText xml:space="preserve"> HYPERLINK "immunization-definitions.html" \l "Immunization.vaccinationProtocol.doseStatus" \o "Indicates if the immunization event should \"count\" against  the protocol." </w:delInstrText>
        </w:r>
      </w:del>
      <w:ins w:id="403"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doseStatus</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1..1</w:t>
      </w:r>
      <w:r w:rsidRPr="00D33399">
        <w:rPr>
          <w:sz w:val="17"/>
          <w:szCs w:val="17"/>
          <w:lang w:val="en-US"/>
        </w:rPr>
        <w:t xml:space="preserve"> </w:t>
      </w:r>
      <w:r w:rsidRPr="00D33399">
        <w:rPr>
          <w:color w:val="006400"/>
          <w:sz w:val="17"/>
          <w:szCs w:val="17"/>
          <w:lang w:val="en-US"/>
        </w:rPr>
        <w:fldChar w:fldCharType="begin"/>
      </w:r>
      <w:ins w:id="404" w:author="sirLoin1" w:date="2014-01-11T10:12:00Z">
        <w:r w:rsidR="00F676E2">
          <w:rPr>
            <w:color w:val="006400"/>
            <w:sz w:val="17"/>
            <w:szCs w:val="17"/>
            <w:lang w:val="en-US"/>
          </w:rPr>
          <w:instrText>HYPERLINK "C:\\Users\\sirLoin1\\SkyDrive Pro\\HL7_working_docs\\datatypes.html" \l "CodeableConcept"</w:instrText>
        </w:r>
      </w:ins>
      <w:ins w:id="405" w:author="Lloyd McKenzie" w:date="2013-12-30T22:34:00Z">
        <w:del w:id="406" w:author="sirLoin1" w:date="2014-01-11T10:12:00Z">
          <w:r w:rsidDel="00F676E2">
            <w:rPr>
              <w:color w:val="006400"/>
              <w:sz w:val="17"/>
              <w:szCs w:val="17"/>
              <w:lang w:val="en-US"/>
            </w:rPr>
            <w:delInstrText>HYPERLINK "../datatypes.html" \l "CodeableConcept"</w:delInstrText>
          </w:r>
        </w:del>
      </w:ins>
      <w:del w:id="407" w:author="sirLoin1" w:date="2014-01-11T10:12:00Z">
        <w:r w:rsidRPr="00D33399" w:rsidDel="00F676E2">
          <w:rPr>
            <w:color w:val="006400"/>
            <w:sz w:val="17"/>
            <w:szCs w:val="17"/>
            <w:lang w:val="en-US"/>
          </w:rPr>
          <w:delInstrText xml:space="preserve"> HYPERLINK "datatypes.html" \l "CodeableConcept" </w:delInstrText>
        </w:r>
      </w:del>
      <w:ins w:id="408"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409" w:author="sirLoin1" w:date="2014-01-11T10:12:00Z">
        <w:r w:rsidR="00F676E2">
          <w:rPr>
            <w:color w:val="000080"/>
            <w:sz w:val="17"/>
            <w:szCs w:val="17"/>
            <w:lang w:val="en-US"/>
          </w:rPr>
          <w:instrText>HYPERLINK "C:\\Users\\sirLoin1\\SkyDrive Pro\\HL7_working_docs\\valueset-vaccination-protocol-dose-status.html"</w:instrText>
        </w:r>
      </w:ins>
      <w:ins w:id="410" w:author="Lloyd McKenzie" w:date="2013-12-30T22:34:00Z">
        <w:del w:id="411" w:author="sirLoin1" w:date="2014-01-11T10:12:00Z">
          <w:r w:rsidDel="00F676E2">
            <w:rPr>
              <w:color w:val="000080"/>
              <w:sz w:val="17"/>
              <w:szCs w:val="17"/>
              <w:lang w:val="en-US"/>
            </w:rPr>
            <w:delInstrText>HYPERLINK "../valueset-vaccination-protocol-dose-status.html"</w:delInstrText>
          </w:r>
        </w:del>
      </w:ins>
      <w:del w:id="412" w:author="sirLoin1" w:date="2014-01-11T10:12:00Z">
        <w:r w:rsidRPr="00D33399" w:rsidDel="00F676E2">
          <w:rPr>
            <w:color w:val="000080"/>
            <w:sz w:val="17"/>
            <w:szCs w:val="17"/>
            <w:lang w:val="en-US"/>
          </w:rPr>
          <w:delInstrText xml:space="preserve"> HYPERLINK "valueset-vaccination-protocol-dose-status.html" </w:delInstrText>
        </w:r>
      </w:del>
      <w:ins w:id="413"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Does dose count towards immunity?</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&lt;/doseStatus&gt;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w:t>
      </w:r>
      <w:r w:rsidRPr="00D33399">
        <w:rPr>
          <w:sz w:val="17"/>
          <w:szCs w:val="17"/>
          <w:lang w:val="en-US"/>
        </w:rPr>
        <w:fldChar w:fldCharType="begin"/>
      </w:r>
      <w:ins w:id="414" w:author="sirLoin1" w:date="2014-01-11T10:12:00Z">
        <w:r w:rsidR="00F676E2">
          <w:rPr>
            <w:sz w:val="17"/>
            <w:szCs w:val="17"/>
            <w:lang w:val="en-US"/>
          </w:rPr>
          <w:instrText>HYPERLINK "C:\\Users\\sirLoin1\\SkyDrive Pro\\HL7_working_docs\\immunization-definitions.html" \l "Immunization.vaccinationProtocol.doseStatusReason" \o "Provides an explanation as to why a immunization event should or should not count against the protocol."</w:instrText>
        </w:r>
      </w:ins>
      <w:ins w:id="415" w:author="Lloyd McKenzie" w:date="2013-12-30T22:34:00Z">
        <w:del w:id="416" w:author="sirLoin1" w:date="2014-01-11T10:12:00Z">
          <w:r w:rsidDel="00F676E2">
            <w:rPr>
              <w:sz w:val="17"/>
              <w:szCs w:val="17"/>
              <w:lang w:val="en-US"/>
            </w:rPr>
            <w:delInstrText>HYPERLINK "../immunization-definitions.html" \l "Immunization.vaccinationProtocol.doseStatusReason" \o "Provides an explanation as to why a immunization event should or should not count against the protocol."</w:delInstrText>
          </w:r>
        </w:del>
      </w:ins>
      <w:del w:id="417" w:author="sirLoin1" w:date="2014-01-11T10:12:00Z">
        <w:r w:rsidRPr="00D33399" w:rsidDel="00F676E2">
          <w:rPr>
            <w:sz w:val="17"/>
            <w:szCs w:val="17"/>
            <w:lang w:val="en-US"/>
          </w:rPr>
          <w:delInstrText xml:space="preserve"> HYPERLINK "immunization-definitions.html" \l "Immunization.vaccinationProtocol.doseStatusReason" \o "Provides an explanation as to why a immunization event should or should not count against the protocol." </w:delInstrText>
        </w:r>
      </w:del>
      <w:ins w:id="418" w:author="sirLoin1" w:date="2014-01-11T10:12:00Z">
        <w:r w:rsidR="00F676E2" w:rsidRPr="00D33399">
          <w:rPr>
            <w:sz w:val="17"/>
            <w:szCs w:val="17"/>
            <w:lang w:val="en-US"/>
          </w:rPr>
        </w:r>
      </w:ins>
      <w:r w:rsidRPr="00D33399">
        <w:rPr>
          <w:sz w:val="17"/>
          <w:szCs w:val="17"/>
          <w:lang w:val="en-US"/>
        </w:rPr>
        <w:fldChar w:fldCharType="separate"/>
      </w:r>
      <w:r w:rsidRPr="00D33399">
        <w:rPr>
          <w:b/>
          <w:bCs/>
          <w:color w:val="800080"/>
          <w:sz w:val="17"/>
          <w:szCs w:val="17"/>
          <w:bdr w:val="none" w:sz="0" w:space="0" w:color="auto" w:frame="1"/>
          <w:lang w:val="en-US"/>
        </w:rPr>
        <w:t>doseStatusReason</w:t>
      </w:r>
      <w:r w:rsidRPr="00D33399">
        <w:rPr>
          <w:sz w:val="17"/>
          <w:szCs w:val="17"/>
          <w:lang w:val="en-US"/>
        </w:rPr>
        <w:fldChar w:fldCharType="end"/>
      </w:r>
      <w:r w:rsidRPr="00D33399">
        <w:rPr>
          <w:sz w:val="17"/>
          <w:szCs w:val="17"/>
          <w:lang w:val="en-US"/>
        </w:rPr>
        <w:t>&gt;</w:t>
      </w:r>
      <w:r w:rsidRPr="00D33399">
        <w:rPr>
          <w:color w:val="808080"/>
          <w:sz w:val="17"/>
          <w:szCs w:val="17"/>
          <w:lang w:val="en-US"/>
        </w:rPr>
        <w:t>&lt;!--</w:t>
      </w:r>
      <w:r w:rsidRPr="00D33399">
        <w:rPr>
          <w:sz w:val="17"/>
          <w:szCs w:val="17"/>
          <w:lang w:val="en-US"/>
        </w:rPr>
        <w:t xml:space="preserve"> </w:t>
      </w:r>
      <w:r w:rsidRPr="00D33399">
        <w:rPr>
          <w:b/>
          <w:bCs/>
          <w:color w:val="A52A2A"/>
          <w:sz w:val="17"/>
          <w:szCs w:val="17"/>
          <w:lang w:val="en-US"/>
        </w:rPr>
        <w:t>0..1</w:t>
      </w:r>
      <w:r w:rsidRPr="00D33399">
        <w:rPr>
          <w:sz w:val="17"/>
          <w:szCs w:val="17"/>
          <w:lang w:val="en-US"/>
        </w:rPr>
        <w:t xml:space="preserve"> </w:t>
      </w:r>
      <w:r w:rsidRPr="00D33399">
        <w:rPr>
          <w:color w:val="006400"/>
          <w:sz w:val="17"/>
          <w:szCs w:val="17"/>
          <w:lang w:val="en-US"/>
        </w:rPr>
        <w:fldChar w:fldCharType="begin"/>
      </w:r>
      <w:ins w:id="419" w:author="sirLoin1" w:date="2014-01-11T10:12:00Z">
        <w:r w:rsidR="00F676E2">
          <w:rPr>
            <w:color w:val="006400"/>
            <w:sz w:val="17"/>
            <w:szCs w:val="17"/>
            <w:lang w:val="en-US"/>
          </w:rPr>
          <w:instrText>HYPERLINK "C:\\Users\\sirLoin1\\SkyDrive Pro\\HL7_working_docs\\datatypes.html" \l "CodeableConcept"</w:instrText>
        </w:r>
      </w:ins>
      <w:ins w:id="420" w:author="Lloyd McKenzie" w:date="2013-12-30T22:34:00Z">
        <w:del w:id="421" w:author="sirLoin1" w:date="2014-01-11T10:12:00Z">
          <w:r w:rsidDel="00F676E2">
            <w:rPr>
              <w:color w:val="006400"/>
              <w:sz w:val="17"/>
              <w:szCs w:val="17"/>
              <w:lang w:val="en-US"/>
            </w:rPr>
            <w:delInstrText>HYPERLINK "../datatypes.html" \l "CodeableConcept"</w:delInstrText>
          </w:r>
        </w:del>
      </w:ins>
      <w:del w:id="422" w:author="sirLoin1" w:date="2014-01-11T10:12:00Z">
        <w:r w:rsidRPr="00D33399" w:rsidDel="00F676E2">
          <w:rPr>
            <w:color w:val="006400"/>
            <w:sz w:val="17"/>
            <w:szCs w:val="17"/>
            <w:lang w:val="en-US"/>
          </w:rPr>
          <w:delInstrText xml:space="preserve"> HYPERLINK "datatypes.html" \l "CodeableConcept" </w:delInstrText>
        </w:r>
      </w:del>
      <w:ins w:id="423" w:author="sirLoin1" w:date="2014-01-11T10:12:00Z">
        <w:r w:rsidR="00F676E2" w:rsidRPr="00D33399">
          <w:rPr>
            <w:color w:val="006400"/>
            <w:sz w:val="17"/>
            <w:szCs w:val="17"/>
            <w:lang w:val="en-US"/>
          </w:rPr>
        </w:r>
      </w:ins>
      <w:r w:rsidRPr="00D33399">
        <w:rPr>
          <w:color w:val="006400"/>
          <w:sz w:val="17"/>
          <w:szCs w:val="17"/>
          <w:lang w:val="en-US"/>
        </w:rPr>
        <w:fldChar w:fldCharType="separate"/>
      </w:r>
      <w:r w:rsidRPr="00D33399">
        <w:rPr>
          <w:color w:val="006400"/>
          <w:sz w:val="17"/>
          <w:szCs w:val="17"/>
          <w:bdr w:val="none" w:sz="0" w:space="0" w:color="auto" w:frame="1"/>
          <w:lang w:val="en-US"/>
        </w:rPr>
        <w:t>CodeableConcept</w:t>
      </w:r>
      <w:r w:rsidRPr="00D33399">
        <w:rPr>
          <w:color w:val="006400"/>
          <w:sz w:val="17"/>
          <w:szCs w:val="17"/>
          <w:lang w:val="en-US"/>
        </w:rPr>
        <w:fldChar w:fldCharType="end"/>
      </w:r>
      <w:r w:rsidRPr="00D33399">
        <w:rPr>
          <w:sz w:val="17"/>
          <w:szCs w:val="17"/>
          <w:lang w:val="en-US"/>
        </w:rPr>
        <w:t xml:space="preserve"> </w:t>
      </w:r>
      <w:r w:rsidRPr="00D33399">
        <w:rPr>
          <w:color w:val="000080"/>
          <w:sz w:val="17"/>
          <w:szCs w:val="17"/>
          <w:lang w:val="en-US"/>
        </w:rPr>
        <w:fldChar w:fldCharType="begin"/>
      </w:r>
      <w:ins w:id="424" w:author="sirLoin1" w:date="2014-01-11T10:12:00Z">
        <w:r w:rsidR="00F676E2">
          <w:rPr>
            <w:color w:val="000080"/>
            <w:sz w:val="17"/>
            <w:szCs w:val="17"/>
            <w:lang w:val="en-US"/>
          </w:rPr>
          <w:instrText>HYPERLINK "C:\\Users\\sirLoin1\\SkyDrive Pro\\HL7_working_docs\\valueset-vaccination-protocol-dose-status-reason.html"</w:instrText>
        </w:r>
      </w:ins>
      <w:ins w:id="425" w:author="Lloyd McKenzie" w:date="2013-12-30T22:34:00Z">
        <w:del w:id="426" w:author="sirLoin1" w:date="2014-01-11T10:12:00Z">
          <w:r w:rsidDel="00F676E2">
            <w:rPr>
              <w:color w:val="000080"/>
              <w:sz w:val="17"/>
              <w:szCs w:val="17"/>
              <w:lang w:val="en-US"/>
            </w:rPr>
            <w:delInstrText>HYPERLINK "../valueset-vaccination-protocol-dose-status-reason.html"</w:delInstrText>
          </w:r>
        </w:del>
      </w:ins>
      <w:del w:id="427" w:author="sirLoin1" w:date="2014-01-11T10:12:00Z">
        <w:r w:rsidRPr="00D33399" w:rsidDel="00F676E2">
          <w:rPr>
            <w:color w:val="000080"/>
            <w:sz w:val="17"/>
            <w:szCs w:val="17"/>
            <w:lang w:val="en-US"/>
          </w:rPr>
          <w:delInstrText xml:space="preserve"> HYPERLINK "valueset-vaccination-protocol-dose-status-reason.html" </w:delInstrText>
        </w:r>
      </w:del>
      <w:ins w:id="428" w:author="sirLoin1" w:date="2014-01-11T10:12:00Z">
        <w:r w:rsidR="00F676E2" w:rsidRPr="00D33399">
          <w:rPr>
            <w:color w:val="000080"/>
            <w:sz w:val="17"/>
            <w:szCs w:val="17"/>
            <w:lang w:val="en-US"/>
          </w:rPr>
        </w:r>
      </w:ins>
      <w:r w:rsidRPr="00D33399">
        <w:rPr>
          <w:color w:val="000080"/>
          <w:sz w:val="17"/>
          <w:szCs w:val="17"/>
          <w:lang w:val="en-US"/>
        </w:rPr>
        <w:fldChar w:fldCharType="separate"/>
      </w:r>
      <w:r w:rsidRPr="00D33399">
        <w:rPr>
          <w:color w:val="000080"/>
          <w:sz w:val="17"/>
          <w:szCs w:val="17"/>
          <w:bdr w:val="none" w:sz="0" w:space="0" w:color="auto" w:frame="1"/>
          <w:lang w:val="en-US"/>
        </w:rPr>
        <w:t xml:space="preserve">Why does </w:t>
      </w:r>
      <w:ins w:id="429" w:author="sirLoin1" w:date="2014-01-11T10:18:00Z">
        <w:r w:rsidR="00695E0D">
          <w:rPr>
            <w:color w:val="000080"/>
            <w:sz w:val="17"/>
            <w:szCs w:val="17"/>
            <w:bdr w:val="none" w:sz="0" w:space="0" w:color="auto" w:frame="1"/>
            <w:lang w:val="en-US"/>
          </w:rPr>
          <w:t>dose</w:t>
        </w:r>
      </w:ins>
      <w:del w:id="430" w:author="sirLoin1" w:date="2014-01-11T10:18:00Z">
        <w:r w:rsidRPr="00D33399" w:rsidDel="00695E0D">
          <w:rPr>
            <w:color w:val="000080"/>
            <w:sz w:val="17"/>
            <w:szCs w:val="17"/>
            <w:bdr w:val="none" w:sz="0" w:space="0" w:color="auto" w:frame="1"/>
            <w:lang w:val="en-US"/>
          </w:rPr>
          <w:delText>does</w:delText>
        </w:r>
      </w:del>
      <w:r w:rsidRPr="00D33399">
        <w:rPr>
          <w:color w:val="000080"/>
          <w:sz w:val="17"/>
          <w:szCs w:val="17"/>
          <w:bdr w:val="none" w:sz="0" w:space="0" w:color="auto" w:frame="1"/>
          <w:lang w:val="en-US"/>
        </w:rPr>
        <w:t xml:space="preserve"> count/not count?</w:t>
      </w:r>
      <w:r w:rsidRPr="00D33399">
        <w:rPr>
          <w:color w:val="000080"/>
          <w:sz w:val="17"/>
          <w:szCs w:val="17"/>
          <w:lang w:val="en-US"/>
        </w:rPr>
        <w:fldChar w:fldCharType="end"/>
      </w:r>
      <w:r w:rsidRPr="00D33399">
        <w:rPr>
          <w:color w:val="808080"/>
          <w:sz w:val="17"/>
          <w:szCs w:val="17"/>
          <w:lang w:val="en-US"/>
        </w:rPr>
        <w:t xml:space="preserve"> --&gt;</w:t>
      </w:r>
      <w:r w:rsidRPr="00D33399">
        <w:rPr>
          <w:sz w:val="17"/>
          <w:szCs w:val="17"/>
          <w:lang w:val="en-US"/>
        </w:rPr>
        <w:t>&lt;/doseStatusReason&gt;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 xml:space="preserve"> &lt;/vaccinationProtocol&gt;</w:t>
      </w:r>
    </w:p>
    <w:p w:rsidR="001221A5" w:rsidRPr="00D33399" w:rsidRDefault="001221A5">
      <w:pPr>
        <w:pStyle w:val="HTMLPreformatted"/>
        <w:pBdr>
          <w:top w:val="single" w:sz="6" w:space="4" w:color="DCDCDC"/>
          <w:left w:val="single" w:sz="6" w:space="4" w:color="DCDCDC"/>
          <w:bottom w:val="single" w:sz="6" w:space="4" w:color="DCDCDC"/>
          <w:right w:val="single" w:sz="6" w:space="4" w:color="DCDCDC"/>
        </w:pBdr>
        <w:shd w:val="clear" w:color="auto" w:fill="FFFFE0"/>
        <w:divId w:val="1532381736"/>
        <w:rPr>
          <w:sz w:val="17"/>
          <w:szCs w:val="17"/>
          <w:lang w:val="en-US"/>
        </w:rPr>
      </w:pPr>
      <w:r w:rsidRPr="00D33399">
        <w:rPr>
          <w:sz w:val="17"/>
          <w:szCs w:val="17"/>
          <w:lang w:val="en-US"/>
        </w:rPr>
        <w:t>&lt;/Immunization&gt;</w:t>
      </w:r>
    </w:p>
    <w:p w:rsidR="001221A5" w:rsidRPr="00D33399" w:rsidRDefault="001221A5">
      <w:pPr>
        <w:pStyle w:val="NormalWeb"/>
        <w:divId w:val="1532381736"/>
        <w:rPr>
          <w:rFonts w:cs="Arial"/>
          <w:color w:val="333333"/>
          <w:lang w:val="en-US"/>
        </w:rPr>
      </w:pPr>
      <w:r w:rsidRPr="00D33399">
        <w:rPr>
          <w:rFonts w:cs="Arial"/>
          <w:color w:val="333333"/>
          <w:lang w:val="en-US"/>
        </w:rPr>
        <w:t xml:space="preserve">Alternate definitions: </w:t>
      </w:r>
      <w:r w:rsidRPr="00D33399">
        <w:rPr>
          <w:rFonts w:cs="Arial"/>
          <w:color w:val="333333"/>
          <w:lang w:val="en-US"/>
        </w:rPr>
        <w:fldChar w:fldCharType="begin"/>
      </w:r>
      <w:ins w:id="431" w:author="sirLoin1" w:date="2014-01-11T10:12:00Z">
        <w:r w:rsidR="00F676E2">
          <w:rPr>
            <w:rFonts w:cs="Arial"/>
            <w:color w:val="333333"/>
            <w:lang w:val="en-US"/>
          </w:rPr>
          <w:instrText>HYPERLINK "C:\\Users\\sirLoin1\\SkyDrive Pro\\HL7_working_docs\\immunization.xsd"</w:instrText>
        </w:r>
      </w:ins>
      <w:ins w:id="432" w:author="Lloyd McKenzie" w:date="2013-12-30T22:34:00Z">
        <w:del w:id="433" w:author="sirLoin1" w:date="2014-01-11T10:12:00Z">
          <w:r w:rsidDel="00F676E2">
            <w:rPr>
              <w:rFonts w:cs="Arial"/>
              <w:color w:val="333333"/>
              <w:lang w:val="en-US"/>
            </w:rPr>
            <w:delInstrText>HYPERLINK "../immunization.xsd"</w:delInstrText>
          </w:r>
        </w:del>
      </w:ins>
      <w:del w:id="434" w:author="sirLoin1" w:date="2014-01-11T10:12:00Z">
        <w:r w:rsidRPr="00D33399" w:rsidDel="00F676E2">
          <w:rPr>
            <w:rFonts w:cs="Arial"/>
            <w:color w:val="333333"/>
            <w:lang w:val="en-US"/>
          </w:rPr>
          <w:delInstrText xml:space="preserve"> HYPERLINK "immunization.xsd" </w:delInstrText>
        </w:r>
      </w:del>
      <w:ins w:id="435" w:author="sirLoin1" w:date="2014-01-11T10:12:00Z">
        <w:r w:rsidR="00F676E2" w:rsidRPr="00D33399">
          <w:rPr>
            <w:rFonts w:cs="Arial"/>
            <w:color w:val="333333"/>
            <w:lang w:val="en-US"/>
          </w:rPr>
        </w:r>
      </w:ins>
      <w:r w:rsidRPr="00D33399">
        <w:rPr>
          <w:rFonts w:cs="Arial"/>
          <w:color w:val="333333"/>
          <w:lang w:val="en-US"/>
        </w:rPr>
        <w:fldChar w:fldCharType="separate"/>
      </w:r>
      <w:r w:rsidRPr="00D33399">
        <w:rPr>
          <w:rStyle w:val="Hyperlink"/>
          <w:rFonts w:cs="Arial"/>
          <w:lang w:val="en-US"/>
        </w:rPr>
        <w:t>Schema</w:t>
      </w:r>
      <w:r w:rsidRPr="00D33399">
        <w:rPr>
          <w:rFonts w:cs="Arial"/>
          <w:color w:val="333333"/>
          <w:lang w:val="en-US"/>
        </w:rPr>
        <w:fldChar w:fldCharType="end"/>
      </w:r>
      <w:r w:rsidRPr="00D33399">
        <w:rPr>
          <w:rFonts w:cs="Arial"/>
          <w:color w:val="333333"/>
          <w:lang w:val="en-US"/>
        </w:rPr>
        <w:t>/</w:t>
      </w:r>
      <w:r w:rsidRPr="00D33399">
        <w:rPr>
          <w:rFonts w:cs="Arial"/>
          <w:color w:val="333333"/>
          <w:lang w:val="en-US"/>
        </w:rPr>
        <w:fldChar w:fldCharType="begin"/>
      </w:r>
      <w:ins w:id="436" w:author="sirLoin1" w:date="2014-01-11T10:12:00Z">
        <w:r w:rsidR="00F676E2">
          <w:rPr>
            <w:rFonts w:cs="Arial"/>
            <w:color w:val="333333"/>
            <w:lang w:val="en-US"/>
          </w:rPr>
          <w:instrText>HYPERLINK "C:\\Users\\sirLoin1\\SkyDrive Pro\\HL7_working_docs\\immunization.sch"</w:instrText>
        </w:r>
      </w:ins>
      <w:ins w:id="437" w:author="Lloyd McKenzie" w:date="2013-12-30T22:34:00Z">
        <w:del w:id="438" w:author="sirLoin1" w:date="2014-01-11T10:12:00Z">
          <w:r w:rsidDel="00F676E2">
            <w:rPr>
              <w:rFonts w:cs="Arial"/>
              <w:color w:val="333333"/>
              <w:lang w:val="en-US"/>
            </w:rPr>
            <w:delInstrText>HYPERLINK "../immunization.sch"</w:delInstrText>
          </w:r>
        </w:del>
      </w:ins>
      <w:del w:id="439" w:author="sirLoin1" w:date="2014-01-11T10:12:00Z">
        <w:r w:rsidRPr="00D33399" w:rsidDel="00F676E2">
          <w:rPr>
            <w:rFonts w:cs="Arial"/>
            <w:color w:val="333333"/>
            <w:lang w:val="en-US"/>
          </w:rPr>
          <w:delInstrText xml:space="preserve"> HYPERLINK "immunization.sch" </w:delInstrText>
        </w:r>
      </w:del>
      <w:ins w:id="440" w:author="sirLoin1" w:date="2014-01-11T10:12:00Z">
        <w:r w:rsidR="00F676E2" w:rsidRPr="00D33399">
          <w:rPr>
            <w:rFonts w:cs="Arial"/>
            <w:color w:val="333333"/>
            <w:lang w:val="en-US"/>
          </w:rPr>
        </w:r>
      </w:ins>
      <w:r w:rsidRPr="00D33399">
        <w:rPr>
          <w:rFonts w:cs="Arial"/>
          <w:color w:val="333333"/>
          <w:lang w:val="en-US"/>
        </w:rPr>
        <w:fldChar w:fldCharType="separate"/>
      </w:r>
      <w:r w:rsidRPr="00D33399">
        <w:rPr>
          <w:rStyle w:val="Hyperlink"/>
          <w:rFonts w:cs="Arial"/>
          <w:lang w:val="en-US"/>
        </w:rPr>
        <w:t>Schematron</w:t>
      </w:r>
      <w:r w:rsidRPr="00D33399">
        <w:rPr>
          <w:rFonts w:cs="Arial"/>
          <w:color w:val="333333"/>
          <w:lang w:val="en-US"/>
        </w:rPr>
        <w:fldChar w:fldCharType="end"/>
      </w:r>
      <w:r w:rsidRPr="00D33399">
        <w:rPr>
          <w:rFonts w:cs="Arial"/>
          <w:color w:val="333333"/>
          <w:lang w:val="en-US"/>
        </w:rPr>
        <w:t xml:space="preserve">, </w:t>
      </w:r>
      <w:r w:rsidRPr="00D33399">
        <w:rPr>
          <w:rFonts w:cs="Arial"/>
          <w:color w:val="333333"/>
          <w:lang w:val="en-US"/>
        </w:rPr>
        <w:fldChar w:fldCharType="begin"/>
      </w:r>
      <w:ins w:id="441" w:author="sirLoin1" w:date="2014-01-11T10:12:00Z">
        <w:r w:rsidR="00F676E2">
          <w:rPr>
            <w:rFonts w:cs="Arial"/>
            <w:color w:val="333333"/>
            <w:lang w:val="en-US"/>
          </w:rPr>
          <w:instrText>HYPERLINK "C:\\Users\\sirLoin1\\SkyDrive Pro\\HL7_working_docs\\immunization.profile.xml.html"</w:instrText>
        </w:r>
      </w:ins>
      <w:ins w:id="442" w:author="Lloyd McKenzie" w:date="2013-12-30T22:34:00Z">
        <w:del w:id="443" w:author="sirLoin1" w:date="2014-01-11T10:12:00Z">
          <w:r w:rsidDel="00F676E2">
            <w:rPr>
              <w:rFonts w:cs="Arial"/>
              <w:color w:val="333333"/>
              <w:lang w:val="en-US"/>
            </w:rPr>
            <w:delInstrText>HYPERLINK "../immunization.profile.xml.html"</w:delInstrText>
          </w:r>
        </w:del>
      </w:ins>
      <w:del w:id="444" w:author="sirLoin1" w:date="2014-01-11T10:12:00Z">
        <w:r w:rsidRPr="00D33399" w:rsidDel="00F676E2">
          <w:rPr>
            <w:rFonts w:cs="Arial"/>
            <w:color w:val="333333"/>
            <w:lang w:val="en-US"/>
          </w:rPr>
          <w:delInstrText xml:space="preserve"> HYPERLINK "immunization.profile.xml.html" </w:delInstrText>
        </w:r>
      </w:del>
      <w:ins w:id="445" w:author="sirLoin1" w:date="2014-01-11T10:12:00Z">
        <w:r w:rsidR="00F676E2" w:rsidRPr="00D33399">
          <w:rPr>
            <w:rFonts w:cs="Arial"/>
            <w:color w:val="333333"/>
            <w:lang w:val="en-US"/>
          </w:rPr>
        </w:r>
      </w:ins>
      <w:r w:rsidRPr="00D33399">
        <w:rPr>
          <w:rFonts w:cs="Arial"/>
          <w:color w:val="333333"/>
          <w:lang w:val="en-US"/>
        </w:rPr>
        <w:fldChar w:fldCharType="separate"/>
      </w:r>
      <w:r w:rsidRPr="00D33399">
        <w:rPr>
          <w:rStyle w:val="Hyperlink"/>
          <w:rFonts w:cs="Arial"/>
          <w:lang w:val="en-US"/>
        </w:rPr>
        <w:t>Resource Profile</w:t>
      </w:r>
      <w:r w:rsidRPr="00D33399">
        <w:rPr>
          <w:rFonts w:cs="Arial"/>
          <w:color w:val="333333"/>
          <w:lang w:val="en-US"/>
        </w:rPr>
        <w:fldChar w:fldCharType="end"/>
      </w:r>
    </w:p>
    <w:p w:rsidR="001221A5" w:rsidRPr="00D33399" w:rsidRDefault="001221A5">
      <w:pPr>
        <w:pStyle w:val="Heading3"/>
        <w:divId w:val="1532381736"/>
        <w:rPr>
          <w:rFonts w:cs="Arial"/>
          <w:lang w:val="en-US"/>
        </w:rPr>
      </w:pPr>
      <w:bookmarkStart w:id="446" w:name="tx"/>
      <w:bookmarkEnd w:id="446"/>
      <w:r w:rsidRPr="00D33399">
        <w:rPr>
          <w:rStyle w:val="sectioncount"/>
          <w:rFonts w:cs="Arial"/>
          <w:lang w:val="en-US"/>
        </w:rPr>
        <w:t>4.13.3.1</w:t>
      </w:r>
      <w:bookmarkStart w:id="447" w:name="4.13.3.1"/>
      <w:r w:rsidRPr="00D33399">
        <w:rPr>
          <w:rStyle w:val="sectioncount"/>
          <w:rFonts w:cs="Arial"/>
          <w:color w:val="428BCA"/>
          <w:lang w:val="en-US"/>
        </w:rPr>
        <w:t xml:space="preserve"> </w:t>
      </w:r>
      <w:bookmarkEnd w:id="447"/>
      <w:r w:rsidRPr="00D33399">
        <w:rPr>
          <w:rFonts w:cs="Arial"/>
          <w:lang w:val="en-US"/>
        </w:rPr>
        <w:t xml:space="preserve">Terminology Bindings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876"/>
        <w:gridCol w:w="1618"/>
        <w:gridCol w:w="863"/>
        <w:gridCol w:w="3523"/>
      </w:tblGrid>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Path</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Definition</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b/>
                <w:bCs/>
                <w:color w:val="333333"/>
                <w:sz w:val="18"/>
                <w:szCs w:val="18"/>
                <w:lang w:val="en-US"/>
              </w:rPr>
            </w:pPr>
            <w:r w:rsidRPr="00D33399">
              <w:rPr>
                <w:rFonts w:ascii="Verdana" w:hAnsi="Verdana"/>
                <w:b/>
                <w:bCs/>
                <w:color w:val="333333"/>
                <w:sz w:val="18"/>
                <w:szCs w:val="18"/>
                <w:lang w:val="en-US"/>
              </w:rPr>
              <w:t>Reference</w:t>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Immunization.vaccineType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type of vaccine administered</w:t>
            </w:r>
            <w:ins w:id="448"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49" w:author="sirLoin1" w:date="2014-01-11T10:12:00Z">
              <w:r w:rsidR="00F676E2">
                <w:rPr>
                  <w:rFonts w:ascii="Verdana" w:hAnsi="Verdana"/>
                  <w:color w:val="333333"/>
                  <w:sz w:val="18"/>
                  <w:szCs w:val="18"/>
                  <w:lang w:val="en-US"/>
                </w:rPr>
                <w:instrText>HYPERLINK "C:\\Users\\sirLoin1\\SkyDrive Pro\\HL7_working_docs\\terminologies.html" \l "example"</w:instrText>
              </w:r>
            </w:ins>
            <w:ins w:id="450" w:author="Lloyd McKenzie" w:date="2013-12-30T22:34:00Z">
              <w:del w:id="451" w:author="sirLoin1" w:date="2014-01-11T10:12:00Z">
                <w:r w:rsidDel="00F676E2">
                  <w:rPr>
                    <w:rFonts w:ascii="Verdana" w:hAnsi="Verdana"/>
                    <w:color w:val="333333"/>
                    <w:sz w:val="18"/>
                    <w:szCs w:val="18"/>
                    <w:lang w:val="en-US"/>
                  </w:rPr>
                  <w:delInstrText>HYPERLINK "../terminologies.html" \l "example"</w:delInstrText>
                </w:r>
              </w:del>
            </w:ins>
            <w:del w:id="452" w:author="sirLoin1" w:date="2014-01-11T10:12:00Z">
              <w:r w:rsidRPr="00D33399" w:rsidDel="00F676E2">
                <w:rPr>
                  <w:rFonts w:ascii="Verdana" w:hAnsi="Verdana"/>
                  <w:color w:val="333333"/>
                  <w:sz w:val="18"/>
                  <w:szCs w:val="18"/>
                  <w:lang w:val="en-US"/>
                </w:rPr>
                <w:delInstrText xml:space="preserve"> HYPERLINK "terminologies.html" \l "example" </w:delInstrText>
              </w:r>
            </w:del>
            <w:ins w:id="453"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54" w:author="sirLoin1" w:date="2014-01-11T10:12:00Z">
              <w:r w:rsidR="00F676E2">
                <w:rPr>
                  <w:rFonts w:ascii="Verdana" w:hAnsi="Verdana"/>
                  <w:color w:val="333333"/>
                  <w:sz w:val="18"/>
                  <w:szCs w:val="18"/>
                  <w:lang w:val="en-US"/>
                </w:rPr>
                <w:instrText>HYPERLINK "C:\\Users\\sirLoin1\\SkyDrive Pro\\HL7_working_docs\\v3\\vs\\VaccineType\\index.html"</w:instrText>
              </w:r>
            </w:ins>
            <w:ins w:id="455" w:author="Lloyd McKenzie" w:date="2013-12-30T22:34:00Z">
              <w:del w:id="456" w:author="sirLoin1" w:date="2014-01-11T10:12:00Z">
                <w:r w:rsidDel="00F676E2">
                  <w:rPr>
                    <w:rFonts w:ascii="Verdana" w:hAnsi="Verdana"/>
                    <w:color w:val="333333"/>
                    <w:sz w:val="18"/>
                    <w:szCs w:val="18"/>
                    <w:lang w:val="en-US"/>
                  </w:rPr>
                  <w:delInstrText>HYPERLINK "../v3/vs/VaccineType/index.html"</w:delInstrText>
                </w:r>
              </w:del>
            </w:ins>
            <w:del w:id="457" w:author="sirLoin1" w:date="2014-01-11T10:12:00Z">
              <w:r w:rsidRPr="00D33399" w:rsidDel="00F676E2">
                <w:rPr>
                  <w:rFonts w:ascii="Verdana" w:hAnsi="Verdana"/>
                  <w:color w:val="333333"/>
                  <w:sz w:val="18"/>
                  <w:szCs w:val="18"/>
                  <w:lang w:val="en-US"/>
                </w:rPr>
                <w:delInstrText xml:space="preserve"> HYPERLINK "v3/vs/VaccineType/index.html" </w:delInstrText>
              </w:r>
            </w:del>
            <w:ins w:id="458"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http://hl7.org/fhir/v3/vs/VaccineType</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Immunization.site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site at which the vaccine was administered</w:t>
            </w:r>
            <w:ins w:id="459"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60" w:author="sirLoin1" w:date="2014-01-11T10:12:00Z">
              <w:r w:rsidR="00F676E2">
                <w:rPr>
                  <w:rFonts w:ascii="Verdana" w:hAnsi="Verdana"/>
                  <w:color w:val="333333"/>
                  <w:sz w:val="18"/>
                  <w:szCs w:val="18"/>
                  <w:lang w:val="en-US"/>
                </w:rPr>
                <w:instrText>HYPERLINK "C:\\Users\\sirLoin1\\SkyDrive Pro\\HL7_working_docs\\terminologies.html" \l "example"</w:instrText>
              </w:r>
            </w:ins>
            <w:ins w:id="461" w:author="Lloyd McKenzie" w:date="2013-12-30T22:34:00Z">
              <w:del w:id="462" w:author="sirLoin1" w:date="2014-01-11T10:12:00Z">
                <w:r w:rsidDel="00F676E2">
                  <w:rPr>
                    <w:rFonts w:ascii="Verdana" w:hAnsi="Verdana"/>
                    <w:color w:val="333333"/>
                    <w:sz w:val="18"/>
                    <w:szCs w:val="18"/>
                    <w:lang w:val="en-US"/>
                  </w:rPr>
                  <w:delInstrText>HYPERLINK "../terminologies.html" \l "example"</w:delInstrText>
                </w:r>
              </w:del>
            </w:ins>
            <w:del w:id="463" w:author="sirLoin1" w:date="2014-01-11T10:12:00Z">
              <w:r w:rsidRPr="00D33399" w:rsidDel="00F676E2">
                <w:rPr>
                  <w:rFonts w:ascii="Verdana" w:hAnsi="Verdana"/>
                  <w:color w:val="333333"/>
                  <w:sz w:val="18"/>
                  <w:szCs w:val="18"/>
                  <w:lang w:val="en-US"/>
                </w:rPr>
                <w:delInstrText xml:space="preserve"> HYPERLINK "terminologies.html" \l "example" </w:delInstrText>
              </w:r>
            </w:del>
            <w:ins w:id="464"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65" w:author="sirLoin1" w:date="2014-01-11T10:12:00Z">
              <w:r w:rsidR="00F676E2">
                <w:rPr>
                  <w:rFonts w:ascii="Verdana" w:hAnsi="Verdana"/>
                  <w:color w:val="333333"/>
                  <w:sz w:val="18"/>
                  <w:szCs w:val="18"/>
                  <w:lang w:val="en-US"/>
                </w:rPr>
                <w:instrText>HYPERLINK "C:\\Users\\sirLoin1\\SkyDrive Pro\\HL7_working_docs\\valueset-immunization-site.html"</w:instrText>
              </w:r>
            </w:ins>
            <w:ins w:id="466" w:author="Lloyd McKenzie" w:date="2013-12-30T22:34:00Z">
              <w:del w:id="467" w:author="sirLoin1" w:date="2014-01-11T10:12:00Z">
                <w:r w:rsidDel="00F676E2">
                  <w:rPr>
                    <w:rFonts w:ascii="Verdana" w:hAnsi="Verdana"/>
                    <w:color w:val="333333"/>
                    <w:sz w:val="18"/>
                    <w:szCs w:val="18"/>
                    <w:lang w:val="en-US"/>
                  </w:rPr>
                  <w:delInstrText>HYPERLINK "../valueset-immunization-site.html"</w:delInstrText>
                </w:r>
              </w:del>
            </w:ins>
            <w:del w:id="468" w:author="sirLoin1" w:date="2014-01-11T10:12:00Z">
              <w:r w:rsidRPr="00D33399" w:rsidDel="00F676E2">
                <w:rPr>
                  <w:rFonts w:ascii="Verdana" w:hAnsi="Verdana"/>
                  <w:color w:val="333333"/>
                  <w:sz w:val="18"/>
                  <w:szCs w:val="18"/>
                  <w:lang w:val="en-US"/>
                </w:rPr>
                <w:delInstrText xml:space="preserve"> HYPERLINK "valueset-immunization-site.html" </w:delInstrText>
              </w:r>
            </w:del>
            <w:ins w:id="469"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http://hl7.org/fhir/vs/immunization-site</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Immunization.route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route by which the vaccine was administered</w:t>
            </w:r>
            <w:ins w:id="470"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71" w:author="sirLoin1" w:date="2014-01-11T10:12:00Z">
              <w:r w:rsidR="00F676E2">
                <w:rPr>
                  <w:rFonts w:ascii="Verdana" w:hAnsi="Verdana"/>
                  <w:color w:val="333333"/>
                  <w:sz w:val="18"/>
                  <w:szCs w:val="18"/>
                  <w:lang w:val="en-US"/>
                </w:rPr>
                <w:instrText>HYPERLINK "C:\\Users\\sirLoin1\\SkyDrive Pro\\HL7_working_docs\\terminologies.html" \l "example"</w:instrText>
              </w:r>
            </w:ins>
            <w:ins w:id="472" w:author="Lloyd McKenzie" w:date="2013-12-30T22:34:00Z">
              <w:del w:id="473" w:author="sirLoin1" w:date="2014-01-11T10:12:00Z">
                <w:r w:rsidDel="00F676E2">
                  <w:rPr>
                    <w:rFonts w:ascii="Verdana" w:hAnsi="Verdana"/>
                    <w:color w:val="333333"/>
                    <w:sz w:val="18"/>
                    <w:szCs w:val="18"/>
                    <w:lang w:val="en-US"/>
                  </w:rPr>
                  <w:delInstrText>HYPERLINK "../terminologies.html" \l "example"</w:delInstrText>
                </w:r>
              </w:del>
            </w:ins>
            <w:del w:id="474" w:author="sirLoin1" w:date="2014-01-11T10:12:00Z">
              <w:r w:rsidRPr="00D33399" w:rsidDel="00F676E2">
                <w:rPr>
                  <w:rFonts w:ascii="Verdana" w:hAnsi="Verdana"/>
                  <w:color w:val="333333"/>
                  <w:sz w:val="18"/>
                  <w:szCs w:val="18"/>
                  <w:lang w:val="en-US"/>
                </w:rPr>
                <w:delInstrText xml:space="preserve"> HYPERLINK "terminologies.html" \l "example" </w:delInstrText>
              </w:r>
            </w:del>
            <w:ins w:id="475"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76" w:author="sirLoin1" w:date="2014-01-11T10:12:00Z">
              <w:r w:rsidR="00F676E2">
                <w:rPr>
                  <w:rFonts w:ascii="Verdana" w:hAnsi="Verdana"/>
                  <w:color w:val="333333"/>
                  <w:sz w:val="18"/>
                  <w:szCs w:val="18"/>
                  <w:lang w:val="en-US"/>
                </w:rPr>
                <w:instrText>HYPERLINK "C:\\Users\\sirLoin1\\SkyDrive Pro\\HL7_working_docs\\valueset-immunization-route.html"</w:instrText>
              </w:r>
            </w:ins>
            <w:ins w:id="477" w:author="Lloyd McKenzie" w:date="2013-12-30T22:34:00Z">
              <w:del w:id="478" w:author="sirLoin1" w:date="2014-01-11T10:12:00Z">
                <w:r w:rsidDel="00F676E2">
                  <w:rPr>
                    <w:rFonts w:ascii="Verdana" w:hAnsi="Verdana"/>
                    <w:color w:val="333333"/>
                    <w:sz w:val="18"/>
                    <w:szCs w:val="18"/>
                    <w:lang w:val="en-US"/>
                  </w:rPr>
                  <w:delInstrText>HYPERLINK "../valueset-immunization-route.html"</w:delInstrText>
                </w:r>
              </w:del>
            </w:ins>
            <w:del w:id="479" w:author="sirLoin1" w:date="2014-01-11T10:12:00Z">
              <w:r w:rsidRPr="00D33399" w:rsidDel="00F676E2">
                <w:rPr>
                  <w:rFonts w:ascii="Verdana" w:hAnsi="Verdana"/>
                  <w:color w:val="333333"/>
                  <w:sz w:val="18"/>
                  <w:szCs w:val="18"/>
                  <w:lang w:val="en-US"/>
                </w:rPr>
                <w:delInstrText xml:space="preserve"> HYPERLINK "valueset-immunization-route.html" </w:delInstrText>
              </w:r>
            </w:del>
            <w:ins w:id="480"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http://hl7.org/fhir/vs/immunization-route</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Immunization.explanation.reason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reason why a vaccine was administered</w:t>
            </w:r>
            <w:ins w:id="481"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82" w:author="sirLoin1" w:date="2014-01-11T10:12:00Z">
              <w:r w:rsidR="00F676E2">
                <w:rPr>
                  <w:rFonts w:ascii="Verdana" w:hAnsi="Verdana"/>
                  <w:color w:val="333333"/>
                  <w:sz w:val="18"/>
                  <w:szCs w:val="18"/>
                  <w:lang w:val="en-US"/>
                </w:rPr>
                <w:instrText>HYPERLINK "C:\\Users\\sirLoin1\\SkyDrive Pro\\HL7_working_docs\\terminologies.html" \l "example"</w:instrText>
              </w:r>
            </w:ins>
            <w:ins w:id="483" w:author="Lloyd McKenzie" w:date="2013-12-30T22:34:00Z">
              <w:del w:id="484" w:author="sirLoin1" w:date="2014-01-11T10:12:00Z">
                <w:r w:rsidDel="00F676E2">
                  <w:rPr>
                    <w:rFonts w:ascii="Verdana" w:hAnsi="Verdana"/>
                    <w:color w:val="333333"/>
                    <w:sz w:val="18"/>
                    <w:szCs w:val="18"/>
                    <w:lang w:val="en-US"/>
                  </w:rPr>
                  <w:delInstrText>HYPERLINK "../terminologies.html" \l "example"</w:delInstrText>
                </w:r>
              </w:del>
            </w:ins>
            <w:del w:id="485" w:author="sirLoin1" w:date="2014-01-11T10:12:00Z">
              <w:r w:rsidRPr="00D33399" w:rsidDel="00F676E2">
                <w:rPr>
                  <w:rFonts w:ascii="Verdana" w:hAnsi="Verdana"/>
                  <w:color w:val="333333"/>
                  <w:sz w:val="18"/>
                  <w:szCs w:val="18"/>
                  <w:lang w:val="en-US"/>
                </w:rPr>
                <w:delInstrText xml:space="preserve"> HYPERLINK "terminologies.html" \l "example" </w:delInstrText>
              </w:r>
            </w:del>
            <w:ins w:id="486"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87" w:author="sirLoin1" w:date="2014-01-11T10:12:00Z">
              <w:r w:rsidR="00F676E2">
                <w:rPr>
                  <w:rFonts w:ascii="Verdana" w:hAnsi="Verdana"/>
                  <w:color w:val="333333"/>
                  <w:sz w:val="18"/>
                  <w:szCs w:val="18"/>
                  <w:lang w:val="en-US"/>
                </w:rPr>
                <w:instrText>HYPERLINK "C:\\Users\\sirLoin1\\SkyDrive Pro\\HL7_working_docs\\valueset-immunization-reason.html"</w:instrText>
              </w:r>
            </w:ins>
            <w:ins w:id="488" w:author="Lloyd McKenzie" w:date="2013-12-30T22:34:00Z">
              <w:del w:id="489" w:author="sirLoin1" w:date="2014-01-11T10:12:00Z">
                <w:r w:rsidDel="00F676E2">
                  <w:rPr>
                    <w:rFonts w:ascii="Verdana" w:hAnsi="Verdana"/>
                    <w:color w:val="333333"/>
                    <w:sz w:val="18"/>
                    <w:szCs w:val="18"/>
                    <w:lang w:val="en-US"/>
                  </w:rPr>
                  <w:delInstrText>HYPERLINK "../valueset-immunization-reason.html"</w:delInstrText>
                </w:r>
              </w:del>
            </w:ins>
            <w:del w:id="490" w:author="sirLoin1" w:date="2014-01-11T10:12:00Z">
              <w:r w:rsidRPr="00D33399" w:rsidDel="00F676E2">
                <w:rPr>
                  <w:rFonts w:ascii="Verdana" w:hAnsi="Verdana"/>
                  <w:color w:val="333333"/>
                  <w:sz w:val="18"/>
                  <w:szCs w:val="18"/>
                  <w:lang w:val="en-US"/>
                </w:rPr>
                <w:delInstrText xml:space="preserve"> HYPERLINK "valueset-immunization-reason.html" </w:delInstrText>
              </w:r>
            </w:del>
            <w:ins w:id="491"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http://hl7.org/fhir/vs/immunization-reason</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Immunization.explanation.refusalReason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reason why a vaccine administration was refused</w:t>
            </w:r>
            <w:ins w:id="492" w:author="sirLoin1" w:date="2014-01-11T10:19:00Z">
              <w:r w:rsidR="00695E0D">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93" w:author="sirLoin1" w:date="2014-01-11T10:12:00Z">
              <w:r w:rsidR="00F676E2">
                <w:rPr>
                  <w:rFonts w:ascii="Verdana" w:hAnsi="Verdana"/>
                  <w:color w:val="333333"/>
                  <w:sz w:val="18"/>
                  <w:szCs w:val="18"/>
                  <w:lang w:val="en-US"/>
                </w:rPr>
                <w:instrText>HYPERLINK "C:\\Users\\sirLoin1\\SkyDrive Pro\\HL7_working_docs\\terminologies.html" \l "example"</w:instrText>
              </w:r>
            </w:ins>
            <w:ins w:id="494" w:author="Lloyd McKenzie" w:date="2013-12-30T22:34:00Z">
              <w:del w:id="495" w:author="sirLoin1" w:date="2014-01-11T10:12:00Z">
                <w:r w:rsidDel="00F676E2">
                  <w:rPr>
                    <w:rFonts w:ascii="Verdana" w:hAnsi="Verdana"/>
                    <w:color w:val="333333"/>
                    <w:sz w:val="18"/>
                    <w:szCs w:val="18"/>
                    <w:lang w:val="en-US"/>
                  </w:rPr>
                  <w:delInstrText>HYPERLINK "../terminologies.html" \l "example"</w:delInstrText>
                </w:r>
              </w:del>
            </w:ins>
            <w:del w:id="496" w:author="sirLoin1" w:date="2014-01-11T10:12:00Z">
              <w:r w:rsidRPr="00D33399" w:rsidDel="00F676E2">
                <w:rPr>
                  <w:rFonts w:ascii="Verdana" w:hAnsi="Verdana"/>
                  <w:color w:val="333333"/>
                  <w:sz w:val="18"/>
                  <w:szCs w:val="18"/>
                  <w:lang w:val="en-US"/>
                </w:rPr>
                <w:delInstrText xml:space="preserve"> HYPERLINK "terminologies.html" \l "example" </w:delInstrText>
              </w:r>
            </w:del>
            <w:ins w:id="497"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498" w:author="sirLoin1" w:date="2014-01-11T10:12:00Z">
              <w:r w:rsidR="00F676E2">
                <w:rPr>
                  <w:rFonts w:ascii="Verdana" w:hAnsi="Verdana"/>
                  <w:color w:val="333333"/>
                  <w:sz w:val="18"/>
                  <w:szCs w:val="18"/>
                  <w:lang w:val="en-US"/>
                </w:rPr>
                <w:instrText>HYPERLINK "C:\\Users\\sirLoin1\\SkyDrive Pro\\HL7_working_docs\\valueset-no-immunization-reason.html"</w:instrText>
              </w:r>
            </w:ins>
            <w:ins w:id="499" w:author="Lloyd McKenzie" w:date="2013-12-30T22:34:00Z">
              <w:del w:id="500" w:author="sirLoin1" w:date="2014-01-11T10:12:00Z">
                <w:r w:rsidDel="00F676E2">
                  <w:rPr>
                    <w:rFonts w:ascii="Verdana" w:hAnsi="Verdana"/>
                    <w:color w:val="333333"/>
                    <w:sz w:val="18"/>
                    <w:szCs w:val="18"/>
                    <w:lang w:val="en-US"/>
                  </w:rPr>
                  <w:delInstrText>HYPERLINK "../valueset-no-immunization-reason.html"</w:delInstrText>
                </w:r>
              </w:del>
            </w:ins>
            <w:del w:id="501" w:author="sirLoin1" w:date="2014-01-11T10:12:00Z">
              <w:r w:rsidRPr="00D33399" w:rsidDel="00F676E2">
                <w:rPr>
                  <w:rFonts w:ascii="Verdana" w:hAnsi="Verdana"/>
                  <w:color w:val="333333"/>
                  <w:sz w:val="18"/>
                  <w:szCs w:val="18"/>
                  <w:lang w:val="en-US"/>
                </w:rPr>
                <w:delInstrText xml:space="preserve"> HYPERLINK "valueset-no-immunization-reason.html" </w:delInstrText>
              </w:r>
            </w:del>
            <w:ins w:id="502"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http://hl7.org/fhir/vs/no-immunization-reason</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Immunization.vaccinationProtocol.doseTarget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The disease target of the vaccination </w:t>
            </w:r>
            <w:del w:id="503" w:author="sirLoin1" w:date="2014-01-11T10:19:00Z">
              <w:r w:rsidRPr="00D33399" w:rsidDel="00695E0D">
                <w:rPr>
                  <w:rFonts w:ascii="Verdana" w:hAnsi="Verdana"/>
                  <w:color w:val="333333"/>
                  <w:sz w:val="18"/>
                  <w:szCs w:val="18"/>
                  <w:lang w:val="en-US"/>
                </w:rPr>
                <w:delText>protoco</w:delText>
              </w:r>
            </w:del>
            <w:ins w:id="504" w:author="sirLoin1" w:date="2014-01-11T10:19:00Z">
              <w:r w:rsidR="00695E0D">
                <w:rPr>
                  <w:rFonts w:ascii="Verdana" w:hAnsi="Verdana"/>
                  <w:color w:val="333333"/>
                  <w:sz w:val="18"/>
                  <w:szCs w:val="18"/>
                  <w:lang w:val="en-US"/>
                </w:rPr>
                <w:t>protocol</w:t>
              </w:r>
              <w:r w:rsidR="00695E0D">
                <w:rPr>
                  <w:rFonts w:ascii="Verdana" w:hAnsi="Verdana"/>
                  <w:color w:val="333333"/>
                  <w:sz w:val="18"/>
                  <w:szCs w:val="18"/>
                  <w:lang w:val="en-US"/>
                </w:rPr>
                <w:t>.</w:t>
              </w:r>
            </w:ins>
            <w:r w:rsidRPr="00D33399">
              <w:rPr>
                <w:rFonts w:ascii="Verdana" w:hAnsi="Verdana"/>
                <w:color w:val="333333"/>
                <w:sz w:val="18"/>
                <w:szCs w:val="18"/>
                <w:lang w:val="en-US"/>
              </w:rPr>
              <w:t>l</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505" w:author="sirLoin1" w:date="2014-01-11T10:12:00Z">
              <w:r w:rsidR="00F676E2">
                <w:rPr>
                  <w:rFonts w:ascii="Verdana" w:hAnsi="Verdana"/>
                  <w:color w:val="333333"/>
                  <w:sz w:val="18"/>
                  <w:szCs w:val="18"/>
                  <w:lang w:val="en-US"/>
                </w:rPr>
                <w:instrText>HYPERLINK "C:\\Users\\sirLoin1\\SkyDrive Pro\\HL7_working_docs\\terminologies.html" \l "example"</w:instrText>
              </w:r>
            </w:ins>
            <w:ins w:id="506" w:author="Lloyd McKenzie" w:date="2013-12-30T22:34:00Z">
              <w:del w:id="507" w:author="sirLoin1" w:date="2014-01-11T10:12:00Z">
                <w:r w:rsidDel="00F676E2">
                  <w:rPr>
                    <w:rFonts w:ascii="Verdana" w:hAnsi="Verdana"/>
                    <w:color w:val="333333"/>
                    <w:sz w:val="18"/>
                    <w:szCs w:val="18"/>
                    <w:lang w:val="en-US"/>
                  </w:rPr>
                  <w:delInstrText>HYPERLINK "../terminologies.html" \l "example"</w:delInstrText>
                </w:r>
              </w:del>
            </w:ins>
            <w:del w:id="508" w:author="sirLoin1" w:date="2014-01-11T10:12:00Z">
              <w:r w:rsidRPr="00D33399" w:rsidDel="00F676E2">
                <w:rPr>
                  <w:rFonts w:ascii="Verdana" w:hAnsi="Verdana"/>
                  <w:color w:val="333333"/>
                  <w:sz w:val="18"/>
                  <w:szCs w:val="18"/>
                  <w:lang w:val="en-US"/>
                </w:rPr>
                <w:delInstrText xml:space="preserve"> HYPERLINK "terminologies.html" \l "example" </w:delInstrText>
              </w:r>
            </w:del>
            <w:ins w:id="509"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510" w:author="sirLoin1" w:date="2014-01-11T10:12:00Z">
              <w:r w:rsidR="00F676E2">
                <w:rPr>
                  <w:rFonts w:ascii="Verdana" w:hAnsi="Verdana"/>
                  <w:color w:val="333333"/>
                  <w:sz w:val="18"/>
                  <w:szCs w:val="18"/>
                  <w:lang w:val="en-US"/>
                </w:rPr>
                <w:instrText>HYPERLINK "C:\\Users\\sirLoin1\\SkyDrive Pro\\HL7_working_docs\\valueset-vaccination-protocol-dose-target.html"</w:instrText>
              </w:r>
            </w:ins>
            <w:ins w:id="511" w:author="Lloyd McKenzie" w:date="2013-12-30T22:34:00Z">
              <w:del w:id="512" w:author="sirLoin1" w:date="2014-01-11T10:12:00Z">
                <w:r w:rsidDel="00F676E2">
                  <w:rPr>
                    <w:rFonts w:ascii="Verdana" w:hAnsi="Verdana"/>
                    <w:color w:val="333333"/>
                    <w:sz w:val="18"/>
                    <w:szCs w:val="18"/>
                    <w:lang w:val="en-US"/>
                  </w:rPr>
                  <w:delInstrText>HYPERLINK "../valueset-vaccination-protocol-dose-target.html"</w:delInstrText>
                </w:r>
              </w:del>
            </w:ins>
            <w:del w:id="513" w:author="sirLoin1" w:date="2014-01-11T10:12:00Z">
              <w:r w:rsidRPr="00D33399" w:rsidDel="00F676E2">
                <w:rPr>
                  <w:rFonts w:ascii="Verdana" w:hAnsi="Verdana"/>
                  <w:color w:val="333333"/>
                  <w:sz w:val="18"/>
                  <w:szCs w:val="18"/>
                  <w:lang w:val="en-US"/>
                </w:rPr>
                <w:delInstrText xml:space="preserve"> HYPERLINK "valueset-vaccination-protocol-dose-target.html" </w:delInstrText>
              </w:r>
            </w:del>
            <w:ins w:id="514"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http://hl7.org/fhir/vs/vaccination-protocol-dose-target</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Immunization.vaccinationProtocol.doseStatus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status of the vaccination protocol (i.e. should this count)</w:t>
            </w:r>
            <w:ins w:id="515" w:author="sirLoin1" w:date="2014-01-11T10:20:00Z">
              <w:r w:rsidR="00F51E37">
                <w:rPr>
                  <w:rFonts w:ascii="Verdana" w:hAnsi="Verdana"/>
                  <w:color w:val="333333"/>
                  <w:sz w:val="18"/>
                  <w:szCs w:val="18"/>
                  <w:lang w:val="en-US"/>
                </w:rPr>
                <w:t>.</w:t>
              </w:r>
            </w:ins>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516" w:author="sirLoin1" w:date="2014-01-11T10:12:00Z">
              <w:r w:rsidR="00F676E2">
                <w:rPr>
                  <w:rFonts w:ascii="Verdana" w:hAnsi="Verdana"/>
                  <w:color w:val="333333"/>
                  <w:sz w:val="18"/>
                  <w:szCs w:val="18"/>
                  <w:lang w:val="en-US"/>
                </w:rPr>
                <w:instrText>HYPERLINK "C:\\Users\\sirLoin1\\SkyDrive Pro\\HL7_working_docs\\terminologies.html" \l "example"</w:instrText>
              </w:r>
            </w:ins>
            <w:ins w:id="517" w:author="Lloyd McKenzie" w:date="2013-12-30T22:34:00Z">
              <w:del w:id="518" w:author="sirLoin1" w:date="2014-01-11T10:12:00Z">
                <w:r w:rsidDel="00F676E2">
                  <w:rPr>
                    <w:rFonts w:ascii="Verdana" w:hAnsi="Verdana"/>
                    <w:color w:val="333333"/>
                    <w:sz w:val="18"/>
                    <w:szCs w:val="18"/>
                    <w:lang w:val="en-US"/>
                  </w:rPr>
                  <w:delInstrText>HYPERLINK "../terminologies.html" \l "example"</w:delInstrText>
                </w:r>
              </w:del>
            </w:ins>
            <w:del w:id="519" w:author="sirLoin1" w:date="2014-01-11T10:12:00Z">
              <w:r w:rsidRPr="00D33399" w:rsidDel="00F676E2">
                <w:rPr>
                  <w:rFonts w:ascii="Verdana" w:hAnsi="Verdana"/>
                  <w:color w:val="333333"/>
                  <w:sz w:val="18"/>
                  <w:szCs w:val="18"/>
                  <w:lang w:val="en-US"/>
                </w:rPr>
                <w:delInstrText xml:space="preserve"> HYPERLINK "terminologies.html" \l "example" </w:delInstrText>
              </w:r>
            </w:del>
            <w:ins w:id="520"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521" w:author="sirLoin1" w:date="2014-01-11T10:12:00Z">
              <w:r w:rsidR="00F676E2">
                <w:rPr>
                  <w:rFonts w:ascii="Verdana" w:hAnsi="Verdana"/>
                  <w:color w:val="333333"/>
                  <w:sz w:val="18"/>
                  <w:szCs w:val="18"/>
                  <w:lang w:val="en-US"/>
                </w:rPr>
                <w:instrText>HYPERLINK "C:\\Users\\sirLoin1\\SkyDrive Pro\\HL7_working_docs\\valueset-vaccination-protocol-dose-status.html"</w:instrText>
              </w:r>
            </w:ins>
            <w:ins w:id="522" w:author="Lloyd McKenzie" w:date="2013-12-30T22:34:00Z">
              <w:del w:id="523" w:author="sirLoin1" w:date="2014-01-11T10:12:00Z">
                <w:r w:rsidDel="00F676E2">
                  <w:rPr>
                    <w:rFonts w:ascii="Verdana" w:hAnsi="Verdana"/>
                    <w:color w:val="333333"/>
                    <w:sz w:val="18"/>
                    <w:szCs w:val="18"/>
                    <w:lang w:val="en-US"/>
                  </w:rPr>
                  <w:delInstrText>HYPERLINK "../valueset-vaccination-protocol-dose-status.html"</w:delInstrText>
                </w:r>
              </w:del>
            </w:ins>
            <w:del w:id="524" w:author="sirLoin1" w:date="2014-01-11T10:12:00Z">
              <w:r w:rsidRPr="00D33399" w:rsidDel="00F676E2">
                <w:rPr>
                  <w:rFonts w:ascii="Verdana" w:hAnsi="Verdana"/>
                  <w:color w:val="333333"/>
                  <w:sz w:val="18"/>
                  <w:szCs w:val="18"/>
                  <w:lang w:val="en-US"/>
                </w:rPr>
                <w:delInstrText xml:space="preserve"> HYPERLINK "valueset-vaccination-protocol-dose-status.html" </w:delInstrText>
              </w:r>
            </w:del>
            <w:ins w:id="525"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http://hl7.org/fhir/vs/vaccination-protocol-dose-status</w:t>
            </w:r>
            <w:r w:rsidRPr="00D33399">
              <w:rPr>
                <w:rFonts w:ascii="Verdana" w:hAnsi="Verdana"/>
                <w:color w:val="333333"/>
                <w:sz w:val="18"/>
                <w:szCs w:val="18"/>
                <w:lang w:val="en-US"/>
              </w:rPr>
              <w:fldChar w:fldCharType="end"/>
            </w:r>
          </w:p>
        </w:tc>
      </w:tr>
      <w:tr w:rsidR="001221A5" w:rsidRPr="00D33399">
        <w:trPr>
          <w:divId w:val="1532381736"/>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 xml:space="preserve">Immunization.vaccinationProtocol.doseStatusReason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reason for the determining if a vaccination should count or why vaccination should not count.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526" w:author="sirLoin1" w:date="2014-01-11T10:12:00Z">
              <w:r w:rsidR="00F676E2">
                <w:rPr>
                  <w:rFonts w:ascii="Verdana" w:hAnsi="Verdana"/>
                  <w:color w:val="333333"/>
                  <w:sz w:val="18"/>
                  <w:szCs w:val="18"/>
                  <w:lang w:val="en-US"/>
                </w:rPr>
                <w:instrText>HYPERLINK "C:\\Users\\sirLoin1\\SkyDrive Pro\\HL7_working_docs\\terminologies.html" \l "example"</w:instrText>
              </w:r>
            </w:ins>
            <w:ins w:id="527" w:author="Lloyd McKenzie" w:date="2013-12-30T22:34:00Z">
              <w:del w:id="528" w:author="sirLoin1" w:date="2014-01-11T10:12:00Z">
                <w:r w:rsidDel="00F676E2">
                  <w:rPr>
                    <w:rFonts w:ascii="Verdana" w:hAnsi="Verdana"/>
                    <w:color w:val="333333"/>
                    <w:sz w:val="18"/>
                    <w:szCs w:val="18"/>
                    <w:lang w:val="en-US"/>
                  </w:rPr>
                  <w:delInstrText>HYPERLINK "../terminologies.html" \l "example"</w:delInstrText>
                </w:r>
              </w:del>
            </w:ins>
            <w:del w:id="529" w:author="sirLoin1" w:date="2014-01-11T10:12:00Z">
              <w:r w:rsidRPr="00D33399" w:rsidDel="00F676E2">
                <w:rPr>
                  <w:rFonts w:ascii="Verdana" w:hAnsi="Verdana"/>
                  <w:color w:val="333333"/>
                  <w:sz w:val="18"/>
                  <w:szCs w:val="18"/>
                  <w:lang w:val="en-US"/>
                </w:rPr>
                <w:delInstrText xml:space="preserve"> HYPERLINK "terminologies.html" \l "example" </w:delInstrText>
              </w:r>
            </w:del>
            <w:ins w:id="530"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Example</w:t>
            </w:r>
            <w:r w:rsidRPr="00D33399">
              <w:rPr>
                <w:rFonts w:ascii="Verdana" w:hAnsi="Verdana"/>
                <w:color w:val="333333"/>
                <w:sz w:val="18"/>
                <w:szCs w:val="18"/>
                <w:lang w:val="en-U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fldChar w:fldCharType="begin"/>
            </w:r>
            <w:ins w:id="531" w:author="sirLoin1" w:date="2014-01-11T10:12:00Z">
              <w:r w:rsidR="00F676E2">
                <w:rPr>
                  <w:rFonts w:ascii="Verdana" w:hAnsi="Verdana"/>
                  <w:color w:val="333333"/>
                  <w:sz w:val="18"/>
                  <w:szCs w:val="18"/>
                  <w:lang w:val="en-US"/>
                </w:rPr>
                <w:instrText>HYPERLINK "C:\\Users\\sirLoin1\\SkyDrive Pro\\HL7_working_docs\\valueset-vaccination-protocol-dose-status-reason.html"</w:instrText>
              </w:r>
            </w:ins>
            <w:ins w:id="532" w:author="Lloyd McKenzie" w:date="2013-12-30T22:34:00Z">
              <w:del w:id="533" w:author="sirLoin1" w:date="2014-01-11T10:12:00Z">
                <w:r w:rsidDel="00F676E2">
                  <w:rPr>
                    <w:rFonts w:ascii="Verdana" w:hAnsi="Verdana"/>
                    <w:color w:val="333333"/>
                    <w:sz w:val="18"/>
                    <w:szCs w:val="18"/>
                    <w:lang w:val="en-US"/>
                  </w:rPr>
                  <w:delInstrText>HYPERLINK "../valueset-vaccination-protocol-dose-status-reason.html"</w:delInstrText>
                </w:r>
              </w:del>
            </w:ins>
            <w:del w:id="534" w:author="sirLoin1" w:date="2014-01-11T10:12:00Z">
              <w:r w:rsidRPr="00D33399" w:rsidDel="00F676E2">
                <w:rPr>
                  <w:rFonts w:ascii="Verdana" w:hAnsi="Verdana"/>
                  <w:color w:val="333333"/>
                  <w:sz w:val="18"/>
                  <w:szCs w:val="18"/>
                  <w:lang w:val="en-US"/>
                </w:rPr>
                <w:delInstrText xml:space="preserve"> HYPERLINK "valueset-vaccination-protocol-dose-status-reason.html" </w:delInstrText>
              </w:r>
            </w:del>
            <w:ins w:id="535"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http://hl7.org/fhir/vs/vaccination-protocol-dose-status-reason</w:t>
            </w:r>
            <w:r w:rsidRPr="00D33399">
              <w:rPr>
                <w:rFonts w:ascii="Verdana" w:hAnsi="Verdana"/>
                <w:color w:val="333333"/>
                <w:sz w:val="18"/>
                <w:szCs w:val="18"/>
                <w:lang w:val="en-US"/>
              </w:rPr>
              <w:fldChar w:fldCharType="end"/>
            </w:r>
          </w:p>
        </w:tc>
      </w:tr>
    </w:tbl>
    <w:p w:rsidR="001221A5" w:rsidRPr="00D33399" w:rsidRDefault="001221A5">
      <w:pPr>
        <w:pStyle w:val="Heading2"/>
        <w:divId w:val="1532381736"/>
        <w:rPr>
          <w:rFonts w:cs="Arial"/>
          <w:lang w:val="en-US"/>
        </w:rPr>
      </w:pPr>
      <w:bookmarkStart w:id="536" w:name="search"/>
      <w:bookmarkEnd w:id="536"/>
      <w:r w:rsidRPr="00D33399">
        <w:rPr>
          <w:rStyle w:val="sectioncount"/>
          <w:rFonts w:cs="Arial"/>
          <w:lang w:val="en-US"/>
        </w:rPr>
        <w:t>4.13.4</w:t>
      </w:r>
      <w:bookmarkStart w:id="537" w:name="4.13.4"/>
      <w:r w:rsidRPr="00D33399">
        <w:rPr>
          <w:rStyle w:val="sectioncount"/>
          <w:rFonts w:cs="Arial"/>
          <w:color w:val="428BCA"/>
          <w:lang w:val="en-US"/>
        </w:rPr>
        <w:t xml:space="preserve"> </w:t>
      </w:r>
      <w:bookmarkEnd w:id="537"/>
      <w:r w:rsidRPr="00D33399">
        <w:rPr>
          <w:rFonts w:cs="Arial"/>
          <w:lang w:val="en-US"/>
        </w:rPr>
        <w:t>Search Parameters</w:t>
      </w:r>
    </w:p>
    <w:p w:rsidR="001221A5" w:rsidRPr="00D33399" w:rsidRDefault="001221A5">
      <w:pPr>
        <w:pStyle w:val="NormalWeb"/>
        <w:divId w:val="1532381736"/>
        <w:rPr>
          <w:rFonts w:cs="Arial"/>
          <w:color w:val="333333"/>
          <w:lang w:val="en-US"/>
        </w:rPr>
      </w:pPr>
      <w:r w:rsidRPr="00D33399">
        <w:rPr>
          <w:rFonts w:cs="Arial"/>
          <w:color w:val="333333"/>
          <w:lang w:val="en-US"/>
        </w:rPr>
        <w:t xml:space="preserve">Search Parameters for this resource. The standard parameters also apply. See </w:t>
      </w:r>
      <w:r w:rsidRPr="00D33399">
        <w:rPr>
          <w:rFonts w:cs="Arial"/>
          <w:color w:val="333333"/>
          <w:lang w:val="en-US"/>
        </w:rPr>
        <w:fldChar w:fldCharType="begin"/>
      </w:r>
      <w:ins w:id="538" w:author="sirLoin1" w:date="2014-01-11T10:12:00Z">
        <w:r w:rsidR="00F676E2">
          <w:rPr>
            <w:rFonts w:cs="Arial"/>
            <w:color w:val="333333"/>
            <w:lang w:val="en-US"/>
          </w:rPr>
          <w:instrText>HYPERLINK "C:\\Users\\sirLoin1\\SkyDrive Pro\\HL7_working_docs\\search.html"</w:instrText>
        </w:r>
      </w:ins>
      <w:ins w:id="539" w:author="Lloyd McKenzie" w:date="2013-12-30T22:34:00Z">
        <w:del w:id="540" w:author="sirLoin1" w:date="2014-01-11T10:12:00Z">
          <w:r w:rsidDel="00F676E2">
            <w:rPr>
              <w:rFonts w:cs="Arial"/>
              <w:color w:val="333333"/>
              <w:lang w:val="en-US"/>
            </w:rPr>
            <w:delInstrText>HYPERLINK "../search.html"</w:delInstrText>
          </w:r>
        </w:del>
      </w:ins>
      <w:del w:id="541" w:author="sirLoin1" w:date="2014-01-11T10:12:00Z">
        <w:r w:rsidRPr="00D33399" w:rsidDel="00F676E2">
          <w:rPr>
            <w:rFonts w:cs="Arial"/>
            <w:color w:val="333333"/>
            <w:lang w:val="en-US"/>
          </w:rPr>
          <w:delInstrText xml:space="preserve"> HYPERLINK "search.html" </w:delInstrText>
        </w:r>
      </w:del>
      <w:ins w:id="542" w:author="sirLoin1" w:date="2014-01-11T10:12:00Z">
        <w:r w:rsidR="00F676E2" w:rsidRPr="00D33399">
          <w:rPr>
            <w:rFonts w:cs="Arial"/>
            <w:color w:val="333333"/>
            <w:lang w:val="en-US"/>
          </w:rPr>
        </w:r>
      </w:ins>
      <w:r w:rsidRPr="00D33399">
        <w:rPr>
          <w:rFonts w:cs="Arial"/>
          <w:color w:val="333333"/>
          <w:lang w:val="en-US"/>
        </w:rPr>
        <w:fldChar w:fldCharType="separate"/>
      </w:r>
      <w:r w:rsidRPr="00D33399">
        <w:rPr>
          <w:rStyle w:val="Hyperlink"/>
          <w:rFonts w:cs="Arial"/>
          <w:lang w:val="en-US"/>
        </w:rPr>
        <w:t>Searching</w:t>
      </w:r>
      <w:r w:rsidRPr="00D33399">
        <w:rPr>
          <w:rFonts w:cs="Arial"/>
          <w:color w:val="333333"/>
          <w:lang w:val="en-US"/>
        </w:rPr>
        <w:fldChar w:fldCharType="end"/>
      </w:r>
      <w:r w:rsidRPr="00D33399">
        <w:rPr>
          <w:rFonts w:cs="Arial"/>
          <w:color w:val="333333"/>
          <w:lang w:val="en-US"/>
        </w:rPr>
        <w:t xml:space="preserve"> for more information about searching in REST, Messaging, and services.</w:t>
      </w:r>
    </w:p>
    <w:tbl>
      <w:tblPr>
        <w:tblW w:w="0" w:type="auto"/>
        <w:tblCellMar>
          <w:top w:w="15" w:type="dxa"/>
          <w:left w:w="15" w:type="dxa"/>
          <w:bottom w:w="15" w:type="dxa"/>
          <w:right w:w="15" w:type="dxa"/>
        </w:tblCellMar>
        <w:tblLook w:val="04A0"/>
      </w:tblPr>
      <w:tblGrid>
        <w:gridCol w:w="1611"/>
        <w:gridCol w:w="3323"/>
        <w:gridCol w:w="4516"/>
      </w:tblGrid>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b/>
                <w:bCs/>
                <w:color w:val="333333"/>
                <w:sz w:val="18"/>
                <w:szCs w:val="18"/>
                <w:lang w:val="en-US"/>
              </w:rPr>
              <w:t>Name / Type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b/>
                <w:bCs/>
                <w:color w:val="333333"/>
                <w:sz w:val="18"/>
                <w:szCs w:val="18"/>
                <w:lang w:val="en-US"/>
              </w:rPr>
              <w:t>Description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b/>
                <w:bCs/>
                <w:color w:val="333333"/>
                <w:sz w:val="18"/>
                <w:szCs w:val="18"/>
                <w:lang w:val="en-US"/>
              </w:rPr>
              <w:t>Paths</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_id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logical resource id associated with the resource (must be supported by all servers)</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date : date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Vaccination Administration / Refusal Date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Immunization.date</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dose-sequence : number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What dose number within series?</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Immunization.vaccinationProtocol.doseSequence</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identifier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Business identifier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Immunization.identifier</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location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service delivery location or facility in which the vaccine was / was to be administered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Immunization.location</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543" w:author="sirLoin1" w:date="2014-01-11T10:12:00Z">
              <w:r w:rsidR="00F676E2">
                <w:rPr>
                  <w:rFonts w:ascii="Verdana" w:hAnsi="Verdana"/>
                  <w:color w:val="333333"/>
                  <w:sz w:val="18"/>
                  <w:szCs w:val="18"/>
                  <w:lang w:val="en-US"/>
                </w:rPr>
                <w:instrText>HYPERLINK "C:\\Users\\sirLoin1\\SkyDrive Pro\\HL7_working_docs\\location.html"</w:instrText>
              </w:r>
            </w:ins>
            <w:ins w:id="544" w:author="Lloyd McKenzie" w:date="2013-12-30T22:34:00Z">
              <w:del w:id="545" w:author="sirLoin1" w:date="2014-01-11T10:12:00Z">
                <w:r w:rsidDel="00F676E2">
                  <w:rPr>
                    <w:rFonts w:ascii="Verdana" w:hAnsi="Verdana"/>
                    <w:color w:val="333333"/>
                    <w:sz w:val="18"/>
                    <w:szCs w:val="18"/>
                    <w:lang w:val="en-US"/>
                  </w:rPr>
                  <w:delInstrText>HYPERLINK "../location.html"</w:delInstrText>
                </w:r>
              </w:del>
            </w:ins>
            <w:del w:id="546" w:author="sirLoin1" w:date="2014-01-11T10:12:00Z">
              <w:r w:rsidRPr="00D33399" w:rsidDel="00F676E2">
                <w:rPr>
                  <w:rFonts w:ascii="Verdana" w:hAnsi="Verdana"/>
                  <w:color w:val="333333"/>
                  <w:sz w:val="18"/>
                  <w:szCs w:val="18"/>
                  <w:lang w:val="en-US"/>
                </w:rPr>
                <w:delInstrText xml:space="preserve"> HYPERLINK "location.html" </w:delInstrText>
              </w:r>
            </w:del>
            <w:ins w:id="547"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Location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lot-number : string</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 Lot Number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Immunization.lotNumber</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manufacturer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 Manufacturer</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Immunization.manufacturer</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548" w:author="sirLoin1" w:date="2014-01-11T10:12:00Z">
              <w:r w:rsidR="00F676E2">
                <w:rPr>
                  <w:rFonts w:ascii="Verdana" w:hAnsi="Verdana"/>
                  <w:color w:val="333333"/>
                  <w:sz w:val="18"/>
                  <w:szCs w:val="18"/>
                  <w:lang w:val="en-US"/>
                </w:rPr>
                <w:instrText>HYPERLINK "C:\\Users\\sirLoin1\\SkyDrive Pro\\HL7_working_docs\\organization.html"</w:instrText>
              </w:r>
            </w:ins>
            <w:ins w:id="549" w:author="Lloyd McKenzie" w:date="2013-12-30T22:34:00Z">
              <w:del w:id="550" w:author="sirLoin1" w:date="2014-01-11T10:12:00Z">
                <w:r w:rsidDel="00F676E2">
                  <w:rPr>
                    <w:rFonts w:ascii="Verdana" w:hAnsi="Verdana"/>
                    <w:color w:val="333333"/>
                    <w:sz w:val="18"/>
                    <w:szCs w:val="18"/>
                    <w:lang w:val="en-US"/>
                  </w:rPr>
                  <w:delInstrText>HYPERLINK "../organization.html"</w:delInstrText>
                </w:r>
              </w:del>
            </w:ins>
            <w:del w:id="551" w:author="sirLoin1" w:date="2014-01-11T10:12:00Z">
              <w:r w:rsidRPr="00D33399" w:rsidDel="00F676E2">
                <w:rPr>
                  <w:rFonts w:ascii="Verdana" w:hAnsi="Verdana"/>
                  <w:color w:val="333333"/>
                  <w:sz w:val="18"/>
                  <w:szCs w:val="18"/>
                  <w:lang w:val="en-US"/>
                </w:rPr>
                <w:delInstrText xml:space="preserve"> HYPERLINK "organization.html" </w:delInstrText>
              </w:r>
            </w:del>
            <w:ins w:id="552"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Organization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performer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practitioner who administered the vaccination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Immunization.performer</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553" w:author="sirLoin1" w:date="2014-01-11T10:12:00Z">
              <w:r w:rsidR="00F676E2">
                <w:rPr>
                  <w:rFonts w:ascii="Verdana" w:hAnsi="Verdana"/>
                  <w:color w:val="333333"/>
                  <w:sz w:val="18"/>
                  <w:szCs w:val="18"/>
                  <w:lang w:val="en-US"/>
                </w:rPr>
                <w:instrText>HYPERLINK "C:\\Users\\sirLoin1\\SkyDrive Pro\\HL7_working_docs\\practitioner.html"</w:instrText>
              </w:r>
            </w:ins>
            <w:ins w:id="554" w:author="Lloyd McKenzie" w:date="2013-12-30T22:34:00Z">
              <w:del w:id="555" w:author="sirLoin1" w:date="2014-01-11T10:12:00Z">
                <w:r w:rsidDel="00F676E2">
                  <w:rPr>
                    <w:rFonts w:ascii="Verdana" w:hAnsi="Verdana"/>
                    <w:color w:val="333333"/>
                    <w:sz w:val="18"/>
                    <w:szCs w:val="18"/>
                    <w:lang w:val="en-US"/>
                  </w:rPr>
                  <w:delInstrText>HYPERLINK "../practitioner.html"</w:delInstrText>
                </w:r>
              </w:del>
            </w:ins>
            <w:del w:id="556" w:author="sirLoin1" w:date="2014-01-11T10:12:00Z">
              <w:r w:rsidRPr="00D33399" w:rsidDel="00F676E2">
                <w:rPr>
                  <w:rFonts w:ascii="Verdana" w:hAnsi="Verdana"/>
                  <w:color w:val="333333"/>
                  <w:sz w:val="18"/>
                  <w:szCs w:val="18"/>
                  <w:lang w:val="en-US"/>
                </w:rPr>
                <w:delInstrText xml:space="preserve"> HYPERLINK "practitioner.html" </w:delInstrText>
              </w:r>
            </w:del>
            <w:ins w:id="557"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Practitioner</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reaction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Additional information on reaction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Immunization.reaction.detail</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558" w:author="sirLoin1" w:date="2014-01-11T10:12:00Z">
              <w:r w:rsidR="00F676E2">
                <w:rPr>
                  <w:rFonts w:ascii="Verdana" w:hAnsi="Verdana"/>
                  <w:color w:val="333333"/>
                  <w:sz w:val="18"/>
                  <w:szCs w:val="18"/>
                  <w:lang w:val="en-US"/>
                </w:rPr>
                <w:instrText>HYPERLINK "C:\\Users\\sirLoin1\\SkyDrive Pro\\HL7_working_docs\\observation.html"</w:instrText>
              </w:r>
            </w:ins>
            <w:ins w:id="559" w:author="Lloyd McKenzie" w:date="2013-12-30T22:34:00Z">
              <w:del w:id="560" w:author="sirLoin1" w:date="2014-01-11T10:12:00Z">
                <w:r w:rsidDel="00F676E2">
                  <w:rPr>
                    <w:rFonts w:ascii="Verdana" w:hAnsi="Verdana"/>
                    <w:color w:val="333333"/>
                    <w:sz w:val="18"/>
                    <w:szCs w:val="18"/>
                    <w:lang w:val="en-US"/>
                  </w:rPr>
                  <w:delInstrText>HYPERLINK "../observation.html"</w:delInstrText>
                </w:r>
              </w:del>
            </w:ins>
            <w:del w:id="561" w:author="sirLoin1" w:date="2014-01-11T10:12:00Z">
              <w:r w:rsidRPr="00D33399" w:rsidDel="00F676E2">
                <w:rPr>
                  <w:rFonts w:ascii="Verdana" w:hAnsi="Verdana"/>
                  <w:color w:val="333333"/>
                  <w:sz w:val="18"/>
                  <w:szCs w:val="18"/>
                  <w:lang w:val="en-US"/>
                </w:rPr>
                <w:delInstrText xml:space="preserve"> HYPERLINK "observation.html" </w:delInstrText>
              </w:r>
            </w:del>
            <w:ins w:id="562"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Observation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 xml:space="preserve">, </w:t>
            </w:r>
            <w:r w:rsidRPr="00D33399">
              <w:rPr>
                <w:rFonts w:ascii="Verdana" w:hAnsi="Verdana"/>
                <w:color w:val="333333"/>
                <w:sz w:val="18"/>
                <w:szCs w:val="18"/>
                <w:lang w:val="en-US"/>
              </w:rPr>
              <w:fldChar w:fldCharType="begin"/>
            </w:r>
            <w:ins w:id="563" w:author="sirLoin1" w:date="2014-01-11T10:12:00Z">
              <w:r w:rsidR="00F676E2">
                <w:rPr>
                  <w:rFonts w:ascii="Verdana" w:hAnsi="Verdana"/>
                  <w:color w:val="333333"/>
                  <w:sz w:val="18"/>
                  <w:szCs w:val="18"/>
                  <w:lang w:val="en-US"/>
                </w:rPr>
                <w:instrText>HYPERLINK "C:\\Users\\sirLoin1\\SkyDrive Pro\\HL7_working_docs\\adversereaction.html"</w:instrText>
              </w:r>
            </w:ins>
            <w:ins w:id="564" w:author="Lloyd McKenzie" w:date="2013-12-30T22:34:00Z">
              <w:del w:id="565" w:author="sirLoin1" w:date="2014-01-11T10:12:00Z">
                <w:r w:rsidDel="00F676E2">
                  <w:rPr>
                    <w:rFonts w:ascii="Verdana" w:hAnsi="Verdana"/>
                    <w:color w:val="333333"/>
                    <w:sz w:val="18"/>
                    <w:szCs w:val="18"/>
                    <w:lang w:val="en-US"/>
                  </w:rPr>
                  <w:delInstrText>HYPERLINK "../adversereaction.html"</w:delInstrText>
                </w:r>
              </w:del>
            </w:ins>
            <w:del w:id="566" w:author="sirLoin1" w:date="2014-01-11T10:12:00Z">
              <w:r w:rsidRPr="00D33399" w:rsidDel="00F676E2">
                <w:rPr>
                  <w:rFonts w:ascii="Verdana" w:hAnsi="Verdana"/>
                  <w:color w:val="333333"/>
                  <w:sz w:val="18"/>
                  <w:szCs w:val="18"/>
                  <w:lang w:val="en-US"/>
                </w:rPr>
                <w:delInstrText xml:space="preserve"> HYPERLINK "adversereaction.html" </w:delInstrText>
              </w:r>
            </w:del>
            <w:ins w:id="567"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AdverseReaction</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reaction-date : date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When did reaction start?</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Immunization.reaction.date</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reason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Why immunization occurred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Immunization.explanation.reason</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refusal-reason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Explanation of refusal / exemption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Immunization.explanation.refusalReason</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refused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Was immunization refused?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Immunization.refusedIndicator</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requester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practitioner who ordered the vaccination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Immunization.requester</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568" w:author="sirLoin1" w:date="2014-01-11T10:12:00Z">
              <w:r w:rsidR="00F676E2">
                <w:rPr>
                  <w:rFonts w:ascii="Verdana" w:hAnsi="Verdana"/>
                  <w:color w:val="333333"/>
                  <w:sz w:val="18"/>
                  <w:szCs w:val="18"/>
                  <w:lang w:val="en-US"/>
                </w:rPr>
                <w:instrText>HYPERLINK "C:\\Users\\sirLoin1\\SkyDrive Pro\\HL7_working_docs\\practitioner.html"</w:instrText>
              </w:r>
            </w:ins>
            <w:ins w:id="569" w:author="Lloyd McKenzie" w:date="2013-12-30T22:34:00Z">
              <w:del w:id="570" w:author="sirLoin1" w:date="2014-01-11T10:12:00Z">
                <w:r w:rsidDel="00F676E2">
                  <w:rPr>
                    <w:rFonts w:ascii="Verdana" w:hAnsi="Verdana"/>
                    <w:color w:val="333333"/>
                    <w:sz w:val="18"/>
                    <w:szCs w:val="18"/>
                    <w:lang w:val="en-US"/>
                  </w:rPr>
                  <w:delInstrText>HYPERLINK "../practitioner.html"</w:delInstrText>
                </w:r>
              </w:del>
            </w:ins>
            <w:del w:id="571" w:author="sirLoin1" w:date="2014-01-11T10:12:00Z">
              <w:r w:rsidRPr="00D33399" w:rsidDel="00F676E2">
                <w:rPr>
                  <w:rFonts w:ascii="Verdana" w:hAnsi="Verdana"/>
                  <w:color w:val="333333"/>
                  <w:sz w:val="18"/>
                  <w:szCs w:val="18"/>
                  <w:lang w:val="en-US"/>
                </w:rPr>
                <w:delInstrText xml:space="preserve"> HYPERLINK "practitioner.html" </w:delInstrText>
              </w:r>
            </w:del>
            <w:ins w:id="572"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Practitioner</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subject : reference</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The subject of the vaccination event / refusal</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Immunization.subject</w:t>
            </w:r>
            <w:r w:rsidRPr="00D33399">
              <w:rPr>
                <w:rFonts w:ascii="Verdana" w:hAnsi="Verdana"/>
                <w:color w:val="333333"/>
                <w:sz w:val="18"/>
                <w:szCs w:val="18"/>
                <w:lang w:val="en-US"/>
              </w:rPr>
              <w:br/>
              <w:t>(</w:t>
            </w:r>
            <w:r w:rsidRPr="00D33399">
              <w:rPr>
                <w:rFonts w:ascii="Verdana" w:hAnsi="Verdana"/>
                <w:color w:val="333333"/>
                <w:sz w:val="18"/>
                <w:szCs w:val="18"/>
                <w:lang w:val="en-US"/>
              </w:rPr>
              <w:fldChar w:fldCharType="begin"/>
            </w:r>
            <w:ins w:id="573" w:author="sirLoin1" w:date="2014-01-11T10:12:00Z">
              <w:r w:rsidR="00F676E2">
                <w:rPr>
                  <w:rFonts w:ascii="Verdana" w:hAnsi="Verdana"/>
                  <w:color w:val="333333"/>
                  <w:sz w:val="18"/>
                  <w:szCs w:val="18"/>
                  <w:lang w:val="en-US"/>
                </w:rPr>
                <w:instrText>HYPERLINK "C:\\Users\\sirLoin1\\SkyDrive Pro\\HL7_working_docs\\patient.html"</w:instrText>
              </w:r>
            </w:ins>
            <w:ins w:id="574" w:author="Lloyd McKenzie" w:date="2013-12-30T22:34:00Z">
              <w:del w:id="575" w:author="sirLoin1" w:date="2014-01-11T10:12:00Z">
                <w:r w:rsidDel="00F676E2">
                  <w:rPr>
                    <w:rFonts w:ascii="Verdana" w:hAnsi="Verdana"/>
                    <w:color w:val="333333"/>
                    <w:sz w:val="18"/>
                    <w:szCs w:val="18"/>
                    <w:lang w:val="en-US"/>
                  </w:rPr>
                  <w:delInstrText>HYPERLINK "../patient.html"</w:delInstrText>
                </w:r>
              </w:del>
            </w:ins>
            <w:del w:id="576" w:author="sirLoin1" w:date="2014-01-11T10:12:00Z">
              <w:r w:rsidRPr="00D33399" w:rsidDel="00F676E2">
                <w:rPr>
                  <w:rFonts w:ascii="Verdana" w:hAnsi="Verdana"/>
                  <w:color w:val="333333"/>
                  <w:sz w:val="18"/>
                  <w:szCs w:val="18"/>
                  <w:lang w:val="en-US"/>
                </w:rPr>
                <w:delInstrText xml:space="preserve"> HYPERLINK "patient.html" </w:delInstrText>
              </w:r>
            </w:del>
            <w:ins w:id="577" w:author="sirLoin1" w:date="2014-01-11T10:12:00Z">
              <w:r w:rsidR="00F676E2" w:rsidRPr="00D33399">
                <w:rPr>
                  <w:rFonts w:ascii="Verdana" w:hAnsi="Verdana"/>
                  <w:color w:val="333333"/>
                  <w:sz w:val="18"/>
                  <w:szCs w:val="18"/>
                  <w:lang w:val="en-US"/>
                </w:rPr>
              </w:r>
            </w:ins>
            <w:r w:rsidRPr="00D33399">
              <w:rPr>
                <w:rFonts w:ascii="Verdana" w:hAnsi="Verdana"/>
                <w:color w:val="333333"/>
                <w:sz w:val="18"/>
                <w:szCs w:val="18"/>
                <w:lang w:val="en-US"/>
              </w:rPr>
              <w:fldChar w:fldCharType="separate"/>
            </w:r>
            <w:r w:rsidRPr="00D33399">
              <w:rPr>
                <w:rStyle w:val="Hyperlink"/>
                <w:rFonts w:ascii="Verdana" w:hAnsi="Verdana"/>
                <w:sz w:val="18"/>
                <w:szCs w:val="18"/>
                <w:lang w:val="en-US"/>
              </w:rPr>
              <w:t>Patient</w:t>
            </w:r>
            <w:r w:rsidRPr="00D33399">
              <w:rPr>
                <w:rFonts w:ascii="Verdana" w:hAnsi="Verdana"/>
                <w:color w:val="333333"/>
                <w:sz w:val="18"/>
                <w:szCs w:val="18"/>
                <w:lang w:val="en-US"/>
              </w:rPr>
              <w:fldChar w:fldCharType="end"/>
            </w:r>
            <w:r w:rsidRPr="00D33399">
              <w:rPr>
                <w:rFonts w:ascii="Verdana" w:hAnsi="Verdana"/>
                <w:color w:val="333333"/>
                <w:sz w:val="18"/>
                <w:szCs w:val="18"/>
                <w:lang w:val="en-US"/>
              </w:rPr>
              <w:t>)</w:t>
            </w:r>
          </w:p>
        </w:tc>
      </w:tr>
      <w:tr w:rsidR="001221A5" w:rsidRPr="00D33399">
        <w:trPr>
          <w:divId w:val="1532381736"/>
        </w:trPr>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vaccine-type : token</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Vaccine Product Type Administered</w:t>
            </w:r>
          </w:p>
        </w:tc>
        <w:tc>
          <w:tcPr>
            <w:tcW w:w="0" w:type="auto"/>
            <w:tcBorders>
              <w:top w:val="single" w:sz="6" w:space="0" w:color="C0C0C0"/>
            </w:tcBorders>
            <w:shd w:val="clear" w:color="auto" w:fill="auto"/>
            <w:tcMar>
              <w:top w:w="45" w:type="dxa"/>
              <w:left w:w="45" w:type="dxa"/>
              <w:bottom w:w="45" w:type="dxa"/>
              <w:right w:w="45" w:type="dxa"/>
            </w:tcMar>
            <w:hideMark/>
          </w:tcPr>
          <w:p w:rsidR="001221A5" w:rsidRPr="00D33399" w:rsidRDefault="001221A5">
            <w:pPr>
              <w:spacing w:after="150" w:line="336" w:lineRule="atLeast"/>
              <w:rPr>
                <w:rFonts w:ascii="Verdana" w:hAnsi="Verdana"/>
                <w:color w:val="333333"/>
                <w:sz w:val="18"/>
                <w:szCs w:val="18"/>
                <w:lang w:val="en-US"/>
              </w:rPr>
            </w:pPr>
            <w:r w:rsidRPr="00D33399">
              <w:rPr>
                <w:rFonts w:ascii="Verdana" w:hAnsi="Verdana"/>
                <w:color w:val="333333"/>
                <w:sz w:val="18"/>
                <w:szCs w:val="18"/>
                <w:lang w:val="en-US"/>
              </w:rPr>
              <w:t>Immunization.vaccineType</w:t>
            </w:r>
          </w:p>
        </w:tc>
      </w:tr>
    </w:tbl>
    <w:p w:rsidR="001221A5" w:rsidRPr="00D33399" w:rsidRDefault="001221A5" w:rsidP="00D33399">
      <w:pPr>
        <w:pStyle w:val="NormalWeb"/>
        <w:shd w:val="clear" w:color="auto" w:fill="707070"/>
        <w:divId w:val="1398554882"/>
        <w:rPr>
          <w:lang w:val="en-US"/>
        </w:rPr>
      </w:pPr>
    </w:p>
    <w:sectPr w:rsidR="001221A5" w:rsidRPr="00D333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SansCondensedLight">
    <w:charset w:val="00"/>
    <w:family w:val="auto"/>
    <w:pitch w:val="default"/>
    <w:sig w:usb0="00000000" w:usb1="00000000" w:usb2="00000000" w:usb3="00000000" w:csb0="00000000" w:csb1="00000000"/>
  </w:font>
  <w:font w:name="OpenSansCondensedBold">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E1D5C"/>
    <w:multiLevelType w:val="multilevel"/>
    <w:tmpl w:val="F86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B264EE"/>
    <w:multiLevelType w:val="multilevel"/>
    <w:tmpl w:val="907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A7CDE"/>
    <w:multiLevelType w:val="multilevel"/>
    <w:tmpl w:val="6C9A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D6060"/>
    <w:multiLevelType w:val="multilevel"/>
    <w:tmpl w:val="084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trackRevisions/>
  <w:doNotTrackMoves/>
  <w:defaultTabStop w:val="720"/>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33399"/>
    <w:rsid w:val="001221A5"/>
    <w:rsid w:val="00695E0D"/>
    <w:rsid w:val="00D33399"/>
    <w:rsid w:val="00F51E37"/>
    <w:rsid w:val="00F676E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CA"/>
    </w:rPr>
  </w:style>
  <w:style w:type="paragraph" w:styleId="Heading1">
    <w:name w:val="heading 1"/>
    <w:basedOn w:val="Normal"/>
    <w:link w:val="Heading1Char"/>
    <w:uiPriority w:val="9"/>
    <w:qFormat/>
    <w:pPr>
      <w:pBdr>
        <w:bottom w:val="single" w:sz="6" w:space="2" w:color="7E7E7E"/>
      </w:pBdr>
      <w:spacing w:after="96" w:line="240" w:lineRule="atLeast"/>
      <w:outlineLvl w:val="0"/>
    </w:pPr>
    <w:rPr>
      <w:rFonts w:ascii="Cambria" w:hAnsi="Cambria"/>
      <w:b/>
      <w:bCs/>
      <w:color w:val="365F91"/>
      <w:sz w:val="28"/>
      <w:szCs w:val="28"/>
      <w:lang/>
    </w:rPr>
  </w:style>
  <w:style w:type="paragraph" w:styleId="Heading2">
    <w:name w:val="heading 2"/>
    <w:basedOn w:val="Normal"/>
    <w:link w:val="Heading2Char"/>
    <w:uiPriority w:val="9"/>
    <w:qFormat/>
    <w:pPr>
      <w:pBdr>
        <w:bottom w:val="single" w:sz="6" w:space="2" w:color="DCDCDC"/>
      </w:pBdr>
      <w:spacing w:after="96" w:line="240" w:lineRule="atLeast"/>
      <w:outlineLvl w:val="1"/>
    </w:pPr>
    <w:rPr>
      <w:rFonts w:ascii="Cambria" w:hAnsi="Cambria"/>
      <w:b/>
      <w:bCs/>
      <w:color w:val="4F81BD"/>
      <w:sz w:val="26"/>
      <w:szCs w:val="26"/>
      <w:lang/>
    </w:rPr>
  </w:style>
  <w:style w:type="paragraph" w:styleId="Heading3">
    <w:name w:val="heading 3"/>
    <w:basedOn w:val="Normal"/>
    <w:link w:val="Heading3Char"/>
    <w:uiPriority w:val="9"/>
    <w:qFormat/>
    <w:pPr>
      <w:spacing w:after="96" w:line="240" w:lineRule="atLeast"/>
      <w:outlineLvl w:val="2"/>
    </w:pPr>
    <w:rPr>
      <w:rFonts w:ascii="Cambria" w:hAnsi="Cambria"/>
      <w:b/>
      <w:bCs/>
      <w:color w:val="4F81BD"/>
      <w:lang/>
    </w:rPr>
  </w:style>
  <w:style w:type="paragraph" w:styleId="Heading4">
    <w:name w:val="heading 4"/>
    <w:basedOn w:val="Normal"/>
    <w:link w:val="Heading4Char"/>
    <w:uiPriority w:val="9"/>
    <w:qFormat/>
    <w:pPr>
      <w:spacing w:after="96" w:line="300" w:lineRule="atLeast"/>
      <w:outlineLvl w:val="3"/>
    </w:pPr>
    <w:rPr>
      <w:rFonts w:ascii="Cambria" w:hAnsi="Cambria"/>
      <w:b/>
      <w:bCs/>
      <w:i/>
      <w:iCs/>
      <w:color w:val="4F81BD"/>
      <w:lang/>
    </w:rPr>
  </w:style>
  <w:style w:type="paragraph" w:styleId="Heading5">
    <w:name w:val="heading 5"/>
    <w:basedOn w:val="Normal"/>
    <w:link w:val="Heading5Char"/>
    <w:uiPriority w:val="9"/>
    <w:qFormat/>
    <w:pPr>
      <w:spacing w:after="96" w:line="300" w:lineRule="atLeast"/>
      <w:outlineLvl w:val="4"/>
    </w:pPr>
    <w:rPr>
      <w:rFonts w:ascii="Cambria" w:hAnsi="Cambria"/>
      <w:color w:val="243F60"/>
      <w:lang/>
    </w:rPr>
  </w:style>
  <w:style w:type="paragraph" w:styleId="Heading6">
    <w:name w:val="heading 6"/>
    <w:basedOn w:val="Normal"/>
    <w:link w:val="Heading6Char"/>
    <w:uiPriority w:val="9"/>
    <w:qFormat/>
    <w:pPr>
      <w:spacing w:after="96" w:line="300" w:lineRule="atLeast"/>
      <w:outlineLvl w:val="5"/>
    </w:pPr>
    <w:rPr>
      <w:rFonts w:ascii="Cambria" w:hAnsi="Cambria"/>
      <w:i/>
      <w:iCs/>
      <w:color w:val="243F6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strike w:val="0"/>
      <w:dstrike w:val="0"/>
      <w:color w:val="428BCA"/>
      <w:u w:val="none"/>
      <w:effect w:val="none"/>
    </w:rPr>
  </w:style>
  <w:style w:type="character" w:styleId="FollowedHyperlink">
    <w:name w:val="FollowedHyperlink"/>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rPr>
      <w:i/>
      <w:iCs/>
      <w:lang/>
    </w:rPr>
  </w:style>
  <w:style w:type="character" w:customStyle="1" w:styleId="HTMLAddressChar">
    <w:name w:val="HTML Address Char"/>
    <w:link w:val="HTMLAddress"/>
    <w:uiPriority w:val="99"/>
    <w:semiHidden/>
    <w:rPr>
      <w:rFonts w:eastAsia="Times New Roman"/>
      <w:i/>
      <w:iCs/>
      <w:sz w:val="24"/>
      <w:szCs w:val="24"/>
    </w:rPr>
  </w:style>
  <w:style w:type="character" w:styleId="HTMLCite">
    <w:name w:val="HTML Cite"/>
    <w:uiPriority w:val="99"/>
    <w:semiHidden/>
    <w:unhideWhenUsed/>
    <w:rPr>
      <w:i w:val="0"/>
      <w:iCs w:val="0"/>
    </w:rPr>
  </w:style>
  <w:style w:type="character" w:styleId="HTMLCode">
    <w:name w:val="HTML Code"/>
    <w:uiPriority w:val="99"/>
    <w:semiHidden/>
    <w:unhideWhenUsed/>
    <w:rPr>
      <w:rFonts w:ascii="Consolas" w:eastAsia="Times New Roman" w:hAnsi="Consolas" w:cs="Consolas" w:hint="default"/>
      <w:color w:val="C7254E"/>
      <w:sz w:val="19"/>
      <w:szCs w:val="19"/>
      <w:shd w:val="clear" w:color="auto" w:fill="F9F2F4"/>
    </w:rPr>
  </w:style>
  <w:style w:type="character" w:styleId="HTMLDefinition">
    <w:name w:val="HTML Definition"/>
    <w:uiPriority w:val="99"/>
    <w:semiHidden/>
    <w:unhideWhenUsed/>
    <w:rPr>
      <w:i/>
      <w:iCs/>
    </w:rPr>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Pr>
      <w:rFonts w:ascii="Cambria" w:eastAsia="Times New Roman" w:hAnsi="Cambria" w:cs="Times New Roman"/>
      <w:b/>
      <w:bCs/>
      <w:color w:val="4F81BD"/>
      <w:sz w:val="24"/>
      <w:szCs w:val="24"/>
    </w:rPr>
  </w:style>
  <w:style w:type="character" w:customStyle="1" w:styleId="Heading4Char">
    <w:name w:val="Heading 4 Char"/>
    <w:link w:val="Heading4"/>
    <w:uiPriority w:val="9"/>
    <w:semiHidden/>
    <w:rPr>
      <w:rFonts w:ascii="Cambria" w:eastAsia="Times New Roman" w:hAnsi="Cambria" w:cs="Times New Roman"/>
      <w:b/>
      <w:bCs/>
      <w:i/>
      <w:iCs/>
      <w:color w:val="4F81BD"/>
      <w:sz w:val="24"/>
      <w:szCs w:val="24"/>
    </w:rPr>
  </w:style>
  <w:style w:type="character" w:customStyle="1" w:styleId="Heading5Char">
    <w:name w:val="Heading 5 Char"/>
    <w:link w:val="Heading5"/>
    <w:uiPriority w:val="9"/>
    <w:semiHidden/>
    <w:rPr>
      <w:rFonts w:ascii="Cambria" w:eastAsia="Times New Roman" w:hAnsi="Cambria" w:cs="Times New Roman"/>
      <w:color w:val="243F60"/>
      <w:sz w:val="24"/>
      <w:szCs w:val="24"/>
    </w:rPr>
  </w:style>
  <w:style w:type="character" w:customStyle="1" w:styleId="Heading6Char">
    <w:name w:val="Heading 6 Char"/>
    <w:link w:val="Heading6"/>
    <w:uiPriority w:val="9"/>
    <w:semiHidden/>
    <w:rPr>
      <w:rFonts w:ascii="Cambria" w:eastAsia="Times New Roman" w:hAnsi="Cambria" w:cs="Times New Roman"/>
      <w:i/>
      <w:iCs/>
      <w:color w:val="243F60"/>
      <w:sz w:val="24"/>
      <w:szCs w:val="24"/>
    </w:rPr>
  </w:style>
  <w:style w:type="character" w:styleId="HTMLKeyboard">
    <w:name w:val="HTML Keyboard"/>
    <w:uiPriority w:val="99"/>
    <w:semiHidden/>
    <w:unhideWhenUsed/>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sz w:val="20"/>
      <w:szCs w:val="20"/>
      <w:lang/>
    </w:rPr>
  </w:style>
  <w:style w:type="character" w:customStyle="1" w:styleId="HTMLPreformattedChar">
    <w:name w:val="HTML Preformatted Char"/>
    <w:link w:val="HTMLPreformatted"/>
    <w:uiPriority w:val="99"/>
    <w:semiHidden/>
    <w:rPr>
      <w:rFonts w:ascii="Consolas" w:eastAsia="Times New Roman" w:hAnsi="Consolas" w:cs="Consolas"/>
    </w:rPr>
  </w:style>
  <w:style w:type="character" w:styleId="HTMLSample">
    <w:name w:val="HTML Sample"/>
    <w:uiPriority w:val="99"/>
    <w:semiHidden/>
    <w:unhideWhenUsed/>
    <w:rPr>
      <w:rFonts w:ascii="Courier New" w:eastAsia="Times New Roman" w:hAnsi="Courier New" w:cs="Courier New" w:hint="default"/>
      <w:sz w:val="24"/>
      <w:szCs w:val="24"/>
    </w:rPr>
  </w:style>
  <w:style w:type="character" w:styleId="Strong">
    <w:name w:val="Strong"/>
    <w:uiPriority w:val="22"/>
    <w:qFormat/>
    <w:rPr>
      <w:b/>
      <w:bCs/>
    </w:rPr>
  </w:style>
  <w:style w:type="paragraph" w:styleId="NormalWeb">
    <w:name w:val="Normal (Web)"/>
    <w:basedOn w:val="Normal"/>
    <w:uiPriority w:val="99"/>
    <w:unhideWhenUsed/>
    <w:pPr>
      <w:spacing w:after="150" w:line="336" w:lineRule="atLeast"/>
    </w:pPr>
    <w:rPr>
      <w:rFonts w:ascii="Verdana" w:hAnsi="Verdana"/>
      <w:sz w:val="18"/>
      <w:szCs w:val="18"/>
    </w:rPr>
  </w:style>
  <w:style w:type="paragraph" w:customStyle="1" w:styleId="status">
    <w:name w:val="status"/>
    <w:basedOn w:val="Normal"/>
    <w:pPr>
      <w:pBdr>
        <w:top w:val="single" w:sz="6" w:space="0" w:color="000080"/>
        <w:left w:val="single" w:sz="6" w:space="0" w:color="000080"/>
        <w:bottom w:val="single" w:sz="6" w:space="0" w:color="000080"/>
        <w:right w:val="single" w:sz="6" w:space="0" w:color="000080"/>
      </w:pBdr>
      <w:shd w:val="clear" w:color="auto" w:fill="FFE4E1"/>
      <w:spacing w:after="150" w:line="336" w:lineRule="atLeast"/>
    </w:pPr>
    <w:rPr>
      <w:rFonts w:ascii="Verdana" w:hAnsi="Verdana"/>
      <w:color w:val="000080"/>
      <w:sz w:val="18"/>
      <w:szCs w:val="18"/>
    </w:rPr>
  </w:style>
  <w:style w:type="paragraph" w:customStyle="1" w:styleId="note">
    <w:name w:val="note"/>
    <w:basedOn w:val="Normal"/>
    <w:pPr>
      <w:spacing w:after="150" w:line="336" w:lineRule="atLeast"/>
    </w:pPr>
    <w:rPr>
      <w:rFonts w:ascii="Verdana" w:hAnsi="Verdana"/>
      <w:sz w:val="18"/>
      <w:szCs w:val="18"/>
    </w:rPr>
  </w:style>
  <w:style w:type="paragraph" w:customStyle="1" w:styleId="link">
    <w:name w:val="link"/>
    <w:basedOn w:val="Normal"/>
    <w:pPr>
      <w:spacing w:after="150" w:line="336" w:lineRule="atLeast"/>
    </w:pPr>
    <w:rPr>
      <w:rFonts w:ascii="Verdana" w:hAnsi="Verdana"/>
      <w:sz w:val="18"/>
      <w:szCs w:val="18"/>
    </w:rPr>
  </w:style>
  <w:style w:type="paragraph" w:customStyle="1" w:styleId="watermark">
    <w:name w:val="watermark"/>
    <w:basedOn w:val="Normal"/>
    <w:pPr>
      <w:spacing w:line="336" w:lineRule="atLeast"/>
    </w:pPr>
    <w:rPr>
      <w:rFonts w:ascii="Verdana" w:hAnsi="Verdana"/>
      <w:sz w:val="18"/>
      <w:szCs w:val="18"/>
    </w:rPr>
  </w:style>
  <w:style w:type="paragraph" w:customStyle="1" w:styleId="diagram-class-title">
    <w:name w:val="diagram-class-title"/>
    <w:basedOn w:val="Normal"/>
    <w:pPr>
      <w:spacing w:after="150" w:line="336" w:lineRule="atLeast"/>
    </w:pPr>
    <w:rPr>
      <w:rFonts w:ascii="OpenSansCondensedLight" w:hAnsi="OpenSansCondensedLight"/>
    </w:rPr>
  </w:style>
  <w:style w:type="paragraph" w:customStyle="1" w:styleId="diagram-resource">
    <w:name w:val="diagram-resource"/>
    <w:basedOn w:val="Normal"/>
    <w:pPr>
      <w:spacing w:after="150" w:line="336" w:lineRule="atLeast"/>
    </w:pPr>
    <w:rPr>
      <w:rFonts w:ascii="OpenSansCondensedBold" w:hAnsi="OpenSansCondensedBold"/>
      <w:b/>
      <w:bCs/>
      <w:sz w:val="18"/>
      <w:szCs w:val="18"/>
    </w:rPr>
  </w:style>
  <w:style w:type="paragraph" w:customStyle="1" w:styleId="diagram-class-title-link">
    <w:name w:val="diagram-class-title-link"/>
    <w:basedOn w:val="Normal"/>
    <w:pPr>
      <w:spacing w:after="150" w:line="336" w:lineRule="atLeast"/>
    </w:pPr>
    <w:rPr>
      <w:rFonts w:ascii="OpenSansCondensedLight" w:hAnsi="OpenSansCondensedLight"/>
      <w:sz w:val="22"/>
      <w:szCs w:val="22"/>
    </w:rPr>
  </w:style>
  <w:style w:type="paragraph" w:customStyle="1" w:styleId="diagram-class-detail">
    <w:name w:val="diagram-class-detail"/>
    <w:basedOn w:val="Normal"/>
    <w:pPr>
      <w:spacing w:after="150" w:line="336" w:lineRule="atLeast"/>
    </w:pPr>
    <w:rPr>
      <w:rFonts w:ascii="OpenSansCondensedLight" w:hAnsi="OpenSansCondensedLight"/>
      <w:sz w:val="19"/>
      <w:szCs w:val="19"/>
    </w:rPr>
  </w:style>
  <w:style w:type="paragraph" w:customStyle="1" w:styleId="diagram-class-linkage">
    <w:name w:val="diagram-class-linkage"/>
    <w:basedOn w:val="Normal"/>
    <w:pPr>
      <w:spacing w:after="150" w:line="336" w:lineRule="atLeast"/>
    </w:pPr>
    <w:rPr>
      <w:rFonts w:ascii="OpenSansCondensedLight" w:hAnsi="OpenSansCondensedLight"/>
      <w:sz w:val="22"/>
      <w:szCs w:val="22"/>
    </w:rPr>
  </w:style>
  <w:style w:type="paragraph" w:customStyle="1" w:styleId="lead">
    <w:name w:val="lead"/>
    <w:basedOn w:val="Normal"/>
    <w:pPr>
      <w:spacing w:after="300"/>
    </w:pPr>
    <w:rPr>
      <w:rFonts w:ascii="Verdana" w:hAnsi="Verdana"/>
    </w:rPr>
  </w:style>
  <w:style w:type="paragraph" w:customStyle="1" w:styleId="text-muted">
    <w:name w:val="text-muted"/>
    <w:basedOn w:val="Normal"/>
    <w:pPr>
      <w:spacing w:after="150" w:line="336" w:lineRule="atLeast"/>
    </w:pPr>
    <w:rPr>
      <w:rFonts w:ascii="Verdana" w:hAnsi="Verdana"/>
      <w:color w:val="999999"/>
      <w:sz w:val="18"/>
      <w:szCs w:val="18"/>
    </w:rPr>
  </w:style>
  <w:style w:type="paragraph" w:customStyle="1" w:styleId="text-primary">
    <w:name w:val="text-primary"/>
    <w:basedOn w:val="Normal"/>
    <w:pPr>
      <w:spacing w:after="150" w:line="336" w:lineRule="atLeast"/>
    </w:pPr>
    <w:rPr>
      <w:rFonts w:ascii="Verdana" w:hAnsi="Verdana"/>
      <w:color w:val="428BCA"/>
      <w:sz w:val="18"/>
      <w:szCs w:val="18"/>
    </w:rPr>
  </w:style>
  <w:style w:type="paragraph" w:customStyle="1" w:styleId="text-warning">
    <w:name w:val="text-warning"/>
    <w:basedOn w:val="Normal"/>
    <w:pPr>
      <w:spacing w:after="150" w:line="336" w:lineRule="atLeast"/>
    </w:pPr>
    <w:rPr>
      <w:rFonts w:ascii="Verdana" w:hAnsi="Verdana"/>
      <w:color w:val="C09853"/>
      <w:sz w:val="18"/>
      <w:szCs w:val="18"/>
    </w:rPr>
  </w:style>
  <w:style w:type="paragraph" w:customStyle="1" w:styleId="text-danger">
    <w:name w:val="text-danger"/>
    <w:basedOn w:val="Normal"/>
    <w:pPr>
      <w:spacing w:after="150" w:line="336" w:lineRule="atLeast"/>
    </w:pPr>
    <w:rPr>
      <w:rFonts w:ascii="Verdana" w:hAnsi="Verdana"/>
      <w:color w:val="B94A48"/>
      <w:sz w:val="18"/>
      <w:szCs w:val="18"/>
    </w:rPr>
  </w:style>
  <w:style w:type="paragraph" w:customStyle="1" w:styleId="text-success">
    <w:name w:val="text-success"/>
    <w:basedOn w:val="Normal"/>
    <w:pPr>
      <w:spacing w:after="150" w:line="336" w:lineRule="atLeast"/>
    </w:pPr>
    <w:rPr>
      <w:rFonts w:ascii="Verdana" w:hAnsi="Verdana"/>
      <w:color w:val="468847"/>
      <w:sz w:val="18"/>
      <w:szCs w:val="18"/>
    </w:rPr>
  </w:style>
  <w:style w:type="paragraph" w:customStyle="1" w:styleId="text-info">
    <w:name w:val="text-info"/>
    <w:basedOn w:val="Normal"/>
    <w:pPr>
      <w:spacing w:after="150" w:line="336" w:lineRule="atLeast"/>
    </w:pPr>
    <w:rPr>
      <w:rFonts w:ascii="Verdana" w:hAnsi="Verdana"/>
      <w:color w:val="3A87AD"/>
      <w:sz w:val="18"/>
      <w:szCs w:val="18"/>
    </w:rPr>
  </w:style>
  <w:style w:type="paragraph" w:customStyle="1" w:styleId="text-left">
    <w:name w:val="text-left"/>
    <w:basedOn w:val="Normal"/>
    <w:pPr>
      <w:spacing w:after="150" w:line="336" w:lineRule="atLeast"/>
    </w:pPr>
    <w:rPr>
      <w:rFonts w:ascii="Verdana" w:hAnsi="Verdana"/>
      <w:sz w:val="18"/>
      <w:szCs w:val="18"/>
    </w:rPr>
  </w:style>
  <w:style w:type="paragraph" w:customStyle="1" w:styleId="text-right">
    <w:name w:val="text-right"/>
    <w:basedOn w:val="Normal"/>
    <w:pPr>
      <w:spacing w:after="150" w:line="336" w:lineRule="atLeast"/>
      <w:jc w:val="right"/>
    </w:pPr>
    <w:rPr>
      <w:rFonts w:ascii="Verdana" w:hAnsi="Verdana"/>
      <w:sz w:val="18"/>
      <w:szCs w:val="18"/>
    </w:rPr>
  </w:style>
  <w:style w:type="paragraph" w:customStyle="1" w:styleId="text-center">
    <w:name w:val="text-center"/>
    <w:basedOn w:val="Normal"/>
    <w:pPr>
      <w:spacing w:after="150" w:line="336" w:lineRule="atLeast"/>
      <w:jc w:val="center"/>
    </w:pPr>
    <w:rPr>
      <w:rFonts w:ascii="Verdana" w:hAnsi="Verdana"/>
      <w:sz w:val="18"/>
      <w:szCs w:val="18"/>
    </w:rPr>
  </w:style>
  <w:style w:type="paragraph" w:customStyle="1" w:styleId="h1">
    <w:name w:val="h1"/>
    <w:basedOn w:val="Normal"/>
    <w:pPr>
      <w:spacing w:after="150"/>
    </w:pPr>
    <w:rPr>
      <w:rFonts w:ascii="Helvetica" w:hAnsi="Helvetica"/>
      <w:sz w:val="57"/>
      <w:szCs w:val="57"/>
    </w:rPr>
  </w:style>
  <w:style w:type="paragraph" w:customStyle="1" w:styleId="h2">
    <w:name w:val="h2"/>
    <w:basedOn w:val="Normal"/>
    <w:pPr>
      <w:spacing w:after="150"/>
    </w:pPr>
    <w:rPr>
      <w:rFonts w:ascii="Helvetica" w:hAnsi="Helvetica"/>
      <w:sz w:val="48"/>
      <w:szCs w:val="48"/>
    </w:rPr>
  </w:style>
  <w:style w:type="paragraph" w:customStyle="1" w:styleId="h3">
    <w:name w:val="h3"/>
    <w:basedOn w:val="Normal"/>
    <w:pPr>
      <w:spacing w:after="150"/>
    </w:pPr>
    <w:rPr>
      <w:rFonts w:ascii="Helvetica" w:hAnsi="Helvetica"/>
      <w:sz w:val="36"/>
      <w:szCs w:val="36"/>
    </w:rPr>
  </w:style>
  <w:style w:type="paragraph" w:customStyle="1" w:styleId="h4">
    <w:name w:val="h4"/>
    <w:basedOn w:val="Normal"/>
    <w:pPr>
      <w:spacing w:after="150"/>
    </w:pPr>
    <w:rPr>
      <w:rFonts w:ascii="Helvetica" w:hAnsi="Helvetica"/>
      <w:sz w:val="27"/>
      <w:szCs w:val="27"/>
    </w:rPr>
  </w:style>
  <w:style w:type="paragraph" w:customStyle="1" w:styleId="h5">
    <w:name w:val="h5"/>
    <w:basedOn w:val="Normal"/>
    <w:pPr>
      <w:spacing w:after="150"/>
    </w:pPr>
    <w:rPr>
      <w:rFonts w:ascii="Helvetica" w:hAnsi="Helvetica"/>
      <w:sz w:val="21"/>
      <w:szCs w:val="21"/>
    </w:rPr>
  </w:style>
  <w:style w:type="paragraph" w:customStyle="1" w:styleId="h6">
    <w:name w:val="h6"/>
    <w:basedOn w:val="Normal"/>
    <w:pPr>
      <w:spacing w:after="150"/>
    </w:pPr>
    <w:rPr>
      <w:rFonts w:ascii="Helvetica" w:hAnsi="Helvetica"/>
      <w:sz w:val="18"/>
      <w:szCs w:val="18"/>
    </w:rPr>
  </w:style>
  <w:style w:type="paragraph" w:customStyle="1" w:styleId="page-header">
    <w:name w:val="page-header"/>
    <w:basedOn w:val="Normal"/>
    <w:pPr>
      <w:spacing w:line="336" w:lineRule="atLeast"/>
    </w:pPr>
    <w:rPr>
      <w:rFonts w:ascii="Verdana" w:hAnsi="Verdana"/>
      <w:sz w:val="18"/>
      <w:szCs w:val="18"/>
    </w:rPr>
  </w:style>
  <w:style w:type="paragraph" w:customStyle="1" w:styleId="list-unstyled">
    <w:name w:val="list-unstyled"/>
    <w:basedOn w:val="Normal"/>
    <w:pPr>
      <w:spacing w:after="150" w:line="336" w:lineRule="atLeast"/>
    </w:pPr>
    <w:rPr>
      <w:rFonts w:ascii="Verdana" w:hAnsi="Verdana"/>
      <w:sz w:val="18"/>
      <w:szCs w:val="18"/>
    </w:rPr>
  </w:style>
  <w:style w:type="paragraph" w:customStyle="1" w:styleId="list-inline">
    <w:name w:val="list-inline"/>
    <w:basedOn w:val="Normal"/>
    <w:pPr>
      <w:spacing w:after="150" w:line="336" w:lineRule="atLeast"/>
    </w:pPr>
    <w:rPr>
      <w:rFonts w:ascii="Verdana" w:hAnsi="Verdana"/>
      <w:sz w:val="18"/>
      <w:szCs w:val="18"/>
    </w:rPr>
  </w:style>
  <w:style w:type="paragraph" w:customStyle="1" w:styleId="container">
    <w:name w:val="container"/>
    <w:basedOn w:val="Normal"/>
    <w:pPr>
      <w:spacing w:after="150" w:line="336" w:lineRule="atLeast"/>
    </w:pPr>
    <w:rPr>
      <w:rFonts w:ascii="Verdana" w:hAnsi="Verdana"/>
      <w:sz w:val="18"/>
      <w:szCs w:val="18"/>
    </w:rPr>
  </w:style>
  <w:style w:type="paragraph" w:customStyle="1" w:styleId="col-1">
    <w:name w:val="col-1"/>
    <w:basedOn w:val="Normal"/>
    <w:pPr>
      <w:spacing w:after="150" w:line="336" w:lineRule="atLeast"/>
    </w:pPr>
    <w:rPr>
      <w:rFonts w:ascii="Verdana" w:hAnsi="Verdana"/>
      <w:sz w:val="18"/>
      <w:szCs w:val="18"/>
    </w:rPr>
  </w:style>
  <w:style w:type="paragraph" w:customStyle="1" w:styleId="col-2">
    <w:name w:val="col-2"/>
    <w:basedOn w:val="Normal"/>
    <w:pPr>
      <w:spacing w:after="150" w:line="336" w:lineRule="atLeast"/>
    </w:pPr>
    <w:rPr>
      <w:rFonts w:ascii="Verdana" w:hAnsi="Verdana"/>
      <w:sz w:val="18"/>
      <w:szCs w:val="18"/>
    </w:rPr>
  </w:style>
  <w:style w:type="paragraph" w:customStyle="1" w:styleId="col-3">
    <w:name w:val="col-3"/>
    <w:basedOn w:val="Normal"/>
    <w:pPr>
      <w:spacing w:after="150" w:line="336" w:lineRule="atLeast"/>
    </w:pPr>
    <w:rPr>
      <w:rFonts w:ascii="Verdana" w:hAnsi="Verdana"/>
      <w:sz w:val="18"/>
      <w:szCs w:val="18"/>
    </w:rPr>
  </w:style>
  <w:style w:type="paragraph" w:customStyle="1" w:styleId="col-4">
    <w:name w:val="col-4"/>
    <w:basedOn w:val="Normal"/>
    <w:pPr>
      <w:spacing w:after="150" w:line="336" w:lineRule="atLeast"/>
    </w:pPr>
    <w:rPr>
      <w:rFonts w:ascii="Verdana" w:hAnsi="Verdana"/>
      <w:sz w:val="18"/>
      <w:szCs w:val="18"/>
    </w:rPr>
  </w:style>
  <w:style w:type="paragraph" w:customStyle="1" w:styleId="col-5">
    <w:name w:val="col-5"/>
    <w:basedOn w:val="Normal"/>
    <w:pPr>
      <w:spacing w:after="150" w:line="336" w:lineRule="atLeast"/>
    </w:pPr>
    <w:rPr>
      <w:rFonts w:ascii="Verdana" w:hAnsi="Verdana"/>
      <w:sz w:val="18"/>
      <w:szCs w:val="18"/>
    </w:rPr>
  </w:style>
  <w:style w:type="paragraph" w:customStyle="1" w:styleId="col-6">
    <w:name w:val="col-6"/>
    <w:basedOn w:val="Normal"/>
    <w:pPr>
      <w:spacing w:after="150" w:line="336" w:lineRule="atLeast"/>
    </w:pPr>
    <w:rPr>
      <w:rFonts w:ascii="Verdana" w:hAnsi="Verdana"/>
      <w:sz w:val="18"/>
      <w:szCs w:val="18"/>
    </w:rPr>
  </w:style>
  <w:style w:type="paragraph" w:customStyle="1" w:styleId="col-7">
    <w:name w:val="col-7"/>
    <w:basedOn w:val="Normal"/>
    <w:pPr>
      <w:spacing w:after="150" w:line="336" w:lineRule="atLeast"/>
    </w:pPr>
    <w:rPr>
      <w:rFonts w:ascii="Verdana" w:hAnsi="Verdana"/>
      <w:sz w:val="18"/>
      <w:szCs w:val="18"/>
    </w:rPr>
  </w:style>
  <w:style w:type="paragraph" w:customStyle="1" w:styleId="col-8">
    <w:name w:val="col-8"/>
    <w:basedOn w:val="Normal"/>
    <w:pPr>
      <w:spacing w:after="150" w:line="336" w:lineRule="atLeast"/>
    </w:pPr>
    <w:rPr>
      <w:rFonts w:ascii="Verdana" w:hAnsi="Verdana"/>
      <w:sz w:val="18"/>
      <w:szCs w:val="18"/>
    </w:rPr>
  </w:style>
  <w:style w:type="paragraph" w:customStyle="1" w:styleId="col-9">
    <w:name w:val="col-9"/>
    <w:basedOn w:val="Normal"/>
    <w:pPr>
      <w:spacing w:after="150" w:line="336" w:lineRule="atLeast"/>
    </w:pPr>
    <w:rPr>
      <w:rFonts w:ascii="Verdana" w:hAnsi="Verdana"/>
      <w:sz w:val="18"/>
      <w:szCs w:val="18"/>
    </w:rPr>
  </w:style>
  <w:style w:type="paragraph" w:customStyle="1" w:styleId="col-10">
    <w:name w:val="col-10"/>
    <w:basedOn w:val="Normal"/>
    <w:pPr>
      <w:spacing w:after="150" w:line="336" w:lineRule="atLeast"/>
    </w:pPr>
    <w:rPr>
      <w:rFonts w:ascii="Verdana" w:hAnsi="Verdana"/>
      <w:sz w:val="18"/>
      <w:szCs w:val="18"/>
    </w:rPr>
  </w:style>
  <w:style w:type="paragraph" w:customStyle="1" w:styleId="col-11">
    <w:name w:val="col-11"/>
    <w:basedOn w:val="Normal"/>
    <w:pPr>
      <w:spacing w:after="150" w:line="336" w:lineRule="atLeast"/>
    </w:pPr>
    <w:rPr>
      <w:rFonts w:ascii="Verdana" w:hAnsi="Verdana"/>
      <w:sz w:val="18"/>
      <w:szCs w:val="18"/>
    </w:rPr>
  </w:style>
  <w:style w:type="paragraph" w:customStyle="1" w:styleId="col-12">
    <w:name w:val="col-12"/>
    <w:basedOn w:val="Normal"/>
    <w:pPr>
      <w:spacing w:after="150" w:line="336" w:lineRule="atLeast"/>
    </w:pPr>
    <w:rPr>
      <w:rFonts w:ascii="Verdana" w:hAnsi="Verdana"/>
      <w:sz w:val="18"/>
      <w:szCs w:val="18"/>
    </w:rPr>
  </w:style>
  <w:style w:type="paragraph" w:customStyle="1" w:styleId="col-sm-1">
    <w:name w:val="col-sm-1"/>
    <w:basedOn w:val="Normal"/>
    <w:pPr>
      <w:spacing w:after="150" w:line="336" w:lineRule="atLeast"/>
    </w:pPr>
    <w:rPr>
      <w:rFonts w:ascii="Verdana" w:hAnsi="Verdana"/>
      <w:sz w:val="18"/>
      <w:szCs w:val="18"/>
    </w:rPr>
  </w:style>
  <w:style w:type="paragraph" w:customStyle="1" w:styleId="col-sm-2">
    <w:name w:val="col-sm-2"/>
    <w:basedOn w:val="Normal"/>
    <w:pPr>
      <w:spacing w:after="150" w:line="336" w:lineRule="atLeast"/>
    </w:pPr>
    <w:rPr>
      <w:rFonts w:ascii="Verdana" w:hAnsi="Verdana"/>
      <w:sz w:val="18"/>
      <w:szCs w:val="18"/>
    </w:rPr>
  </w:style>
  <w:style w:type="paragraph" w:customStyle="1" w:styleId="col-sm-3">
    <w:name w:val="col-sm-3"/>
    <w:basedOn w:val="Normal"/>
    <w:pPr>
      <w:spacing w:after="150" w:line="336" w:lineRule="atLeast"/>
    </w:pPr>
    <w:rPr>
      <w:rFonts w:ascii="Verdana" w:hAnsi="Verdana"/>
      <w:sz w:val="18"/>
      <w:szCs w:val="18"/>
    </w:rPr>
  </w:style>
  <w:style w:type="paragraph" w:customStyle="1" w:styleId="col-sm-4">
    <w:name w:val="col-sm-4"/>
    <w:basedOn w:val="Normal"/>
    <w:pPr>
      <w:spacing w:after="150" w:line="336" w:lineRule="atLeast"/>
    </w:pPr>
    <w:rPr>
      <w:rFonts w:ascii="Verdana" w:hAnsi="Verdana"/>
      <w:sz w:val="18"/>
      <w:szCs w:val="18"/>
    </w:rPr>
  </w:style>
  <w:style w:type="paragraph" w:customStyle="1" w:styleId="col-sm-5">
    <w:name w:val="col-sm-5"/>
    <w:basedOn w:val="Normal"/>
    <w:pPr>
      <w:spacing w:after="150" w:line="336" w:lineRule="atLeast"/>
    </w:pPr>
    <w:rPr>
      <w:rFonts w:ascii="Verdana" w:hAnsi="Verdana"/>
      <w:sz w:val="18"/>
      <w:szCs w:val="18"/>
    </w:rPr>
  </w:style>
  <w:style w:type="paragraph" w:customStyle="1" w:styleId="col-sm-6">
    <w:name w:val="col-sm-6"/>
    <w:basedOn w:val="Normal"/>
    <w:pPr>
      <w:spacing w:after="150" w:line="336" w:lineRule="atLeast"/>
    </w:pPr>
    <w:rPr>
      <w:rFonts w:ascii="Verdana" w:hAnsi="Verdana"/>
      <w:sz w:val="18"/>
      <w:szCs w:val="18"/>
    </w:rPr>
  </w:style>
  <w:style w:type="paragraph" w:customStyle="1" w:styleId="col-sm-7">
    <w:name w:val="col-sm-7"/>
    <w:basedOn w:val="Normal"/>
    <w:pPr>
      <w:spacing w:after="150" w:line="336" w:lineRule="atLeast"/>
    </w:pPr>
    <w:rPr>
      <w:rFonts w:ascii="Verdana" w:hAnsi="Verdana"/>
      <w:sz w:val="18"/>
      <w:szCs w:val="18"/>
    </w:rPr>
  </w:style>
  <w:style w:type="paragraph" w:customStyle="1" w:styleId="col-sm-8">
    <w:name w:val="col-sm-8"/>
    <w:basedOn w:val="Normal"/>
    <w:pPr>
      <w:spacing w:after="150" w:line="336" w:lineRule="atLeast"/>
    </w:pPr>
    <w:rPr>
      <w:rFonts w:ascii="Verdana" w:hAnsi="Verdana"/>
      <w:sz w:val="18"/>
      <w:szCs w:val="18"/>
    </w:rPr>
  </w:style>
  <w:style w:type="paragraph" w:customStyle="1" w:styleId="col-sm-9">
    <w:name w:val="col-sm-9"/>
    <w:basedOn w:val="Normal"/>
    <w:pPr>
      <w:spacing w:after="150" w:line="336" w:lineRule="atLeast"/>
    </w:pPr>
    <w:rPr>
      <w:rFonts w:ascii="Verdana" w:hAnsi="Verdana"/>
      <w:sz w:val="18"/>
      <w:szCs w:val="18"/>
    </w:rPr>
  </w:style>
  <w:style w:type="paragraph" w:customStyle="1" w:styleId="col-sm-10">
    <w:name w:val="col-sm-10"/>
    <w:basedOn w:val="Normal"/>
    <w:pPr>
      <w:spacing w:after="150" w:line="336" w:lineRule="atLeast"/>
    </w:pPr>
    <w:rPr>
      <w:rFonts w:ascii="Verdana" w:hAnsi="Verdana"/>
      <w:sz w:val="18"/>
      <w:szCs w:val="18"/>
    </w:rPr>
  </w:style>
  <w:style w:type="paragraph" w:customStyle="1" w:styleId="col-sm-11">
    <w:name w:val="col-sm-11"/>
    <w:basedOn w:val="Normal"/>
    <w:pPr>
      <w:spacing w:after="150" w:line="336" w:lineRule="atLeast"/>
    </w:pPr>
    <w:rPr>
      <w:rFonts w:ascii="Verdana" w:hAnsi="Verdana"/>
      <w:sz w:val="18"/>
      <w:szCs w:val="18"/>
    </w:rPr>
  </w:style>
  <w:style w:type="paragraph" w:customStyle="1" w:styleId="col-sm-12">
    <w:name w:val="col-sm-12"/>
    <w:basedOn w:val="Normal"/>
    <w:pPr>
      <w:spacing w:after="150" w:line="336" w:lineRule="atLeast"/>
    </w:pPr>
    <w:rPr>
      <w:rFonts w:ascii="Verdana" w:hAnsi="Verdana"/>
      <w:sz w:val="18"/>
      <w:szCs w:val="18"/>
    </w:rPr>
  </w:style>
  <w:style w:type="paragraph" w:customStyle="1" w:styleId="col-lg-1">
    <w:name w:val="col-lg-1"/>
    <w:basedOn w:val="Normal"/>
    <w:pPr>
      <w:spacing w:after="150" w:line="336" w:lineRule="atLeast"/>
    </w:pPr>
    <w:rPr>
      <w:rFonts w:ascii="Verdana" w:hAnsi="Verdana"/>
      <w:sz w:val="18"/>
      <w:szCs w:val="18"/>
    </w:rPr>
  </w:style>
  <w:style w:type="paragraph" w:customStyle="1" w:styleId="col-lg-2">
    <w:name w:val="col-lg-2"/>
    <w:basedOn w:val="Normal"/>
    <w:pPr>
      <w:spacing w:after="150" w:line="336" w:lineRule="atLeast"/>
    </w:pPr>
    <w:rPr>
      <w:rFonts w:ascii="Verdana" w:hAnsi="Verdana"/>
      <w:sz w:val="18"/>
      <w:szCs w:val="18"/>
    </w:rPr>
  </w:style>
  <w:style w:type="paragraph" w:customStyle="1" w:styleId="col-lg-3">
    <w:name w:val="col-lg-3"/>
    <w:basedOn w:val="Normal"/>
    <w:pPr>
      <w:spacing w:after="150" w:line="336" w:lineRule="atLeast"/>
    </w:pPr>
    <w:rPr>
      <w:rFonts w:ascii="Verdana" w:hAnsi="Verdana"/>
      <w:sz w:val="18"/>
      <w:szCs w:val="18"/>
    </w:rPr>
  </w:style>
  <w:style w:type="paragraph" w:customStyle="1" w:styleId="col-lg-4">
    <w:name w:val="col-lg-4"/>
    <w:basedOn w:val="Normal"/>
    <w:pPr>
      <w:spacing w:after="150" w:line="336" w:lineRule="atLeast"/>
    </w:pPr>
    <w:rPr>
      <w:rFonts w:ascii="Verdana" w:hAnsi="Verdana"/>
      <w:sz w:val="18"/>
      <w:szCs w:val="18"/>
    </w:rPr>
  </w:style>
  <w:style w:type="paragraph" w:customStyle="1" w:styleId="col-lg-5">
    <w:name w:val="col-lg-5"/>
    <w:basedOn w:val="Normal"/>
    <w:pPr>
      <w:spacing w:after="150" w:line="336" w:lineRule="atLeast"/>
    </w:pPr>
    <w:rPr>
      <w:rFonts w:ascii="Verdana" w:hAnsi="Verdana"/>
      <w:sz w:val="18"/>
      <w:szCs w:val="18"/>
    </w:rPr>
  </w:style>
  <w:style w:type="paragraph" w:customStyle="1" w:styleId="col-lg-6">
    <w:name w:val="col-lg-6"/>
    <w:basedOn w:val="Normal"/>
    <w:pPr>
      <w:spacing w:after="150" w:line="336" w:lineRule="atLeast"/>
    </w:pPr>
    <w:rPr>
      <w:rFonts w:ascii="Verdana" w:hAnsi="Verdana"/>
      <w:sz w:val="18"/>
      <w:szCs w:val="18"/>
    </w:rPr>
  </w:style>
  <w:style w:type="paragraph" w:customStyle="1" w:styleId="col-lg-7">
    <w:name w:val="col-lg-7"/>
    <w:basedOn w:val="Normal"/>
    <w:pPr>
      <w:spacing w:after="150" w:line="336" w:lineRule="atLeast"/>
    </w:pPr>
    <w:rPr>
      <w:rFonts w:ascii="Verdana" w:hAnsi="Verdana"/>
      <w:sz w:val="18"/>
      <w:szCs w:val="18"/>
    </w:rPr>
  </w:style>
  <w:style w:type="paragraph" w:customStyle="1" w:styleId="col-lg-8">
    <w:name w:val="col-lg-8"/>
    <w:basedOn w:val="Normal"/>
    <w:pPr>
      <w:spacing w:after="150" w:line="336" w:lineRule="atLeast"/>
    </w:pPr>
    <w:rPr>
      <w:rFonts w:ascii="Verdana" w:hAnsi="Verdana"/>
      <w:sz w:val="18"/>
      <w:szCs w:val="18"/>
    </w:rPr>
  </w:style>
  <w:style w:type="paragraph" w:customStyle="1" w:styleId="col-lg-9">
    <w:name w:val="col-lg-9"/>
    <w:basedOn w:val="Normal"/>
    <w:pPr>
      <w:spacing w:after="150" w:line="336" w:lineRule="atLeast"/>
    </w:pPr>
    <w:rPr>
      <w:rFonts w:ascii="Verdana" w:hAnsi="Verdana"/>
      <w:sz w:val="18"/>
      <w:szCs w:val="18"/>
    </w:rPr>
  </w:style>
  <w:style w:type="paragraph" w:customStyle="1" w:styleId="col-lg-10">
    <w:name w:val="col-lg-10"/>
    <w:basedOn w:val="Normal"/>
    <w:pPr>
      <w:spacing w:after="150" w:line="336" w:lineRule="atLeast"/>
    </w:pPr>
    <w:rPr>
      <w:rFonts w:ascii="Verdana" w:hAnsi="Verdana"/>
      <w:sz w:val="18"/>
      <w:szCs w:val="18"/>
    </w:rPr>
  </w:style>
  <w:style w:type="paragraph" w:customStyle="1" w:styleId="col-lg-11">
    <w:name w:val="col-lg-11"/>
    <w:basedOn w:val="Normal"/>
    <w:pPr>
      <w:spacing w:after="150" w:line="336" w:lineRule="atLeast"/>
    </w:pPr>
    <w:rPr>
      <w:rFonts w:ascii="Verdana" w:hAnsi="Verdana"/>
      <w:sz w:val="18"/>
      <w:szCs w:val="18"/>
    </w:rPr>
  </w:style>
  <w:style w:type="paragraph" w:customStyle="1" w:styleId="col-lg-12">
    <w:name w:val="col-lg-12"/>
    <w:basedOn w:val="Normal"/>
    <w:pPr>
      <w:spacing w:after="150" w:line="336" w:lineRule="atLeast"/>
    </w:pPr>
    <w:rPr>
      <w:rFonts w:ascii="Verdana" w:hAnsi="Verdana"/>
      <w:sz w:val="18"/>
      <w:szCs w:val="18"/>
    </w:rPr>
  </w:style>
  <w:style w:type="paragraph" w:customStyle="1" w:styleId="table">
    <w:name w:val="table"/>
    <w:basedOn w:val="Normal"/>
    <w:pPr>
      <w:spacing w:after="150" w:line="336" w:lineRule="atLeast"/>
    </w:pPr>
    <w:rPr>
      <w:rFonts w:ascii="Verdana" w:hAnsi="Verdana"/>
      <w:sz w:val="18"/>
      <w:szCs w:val="18"/>
    </w:r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line="336" w:lineRule="atLeast"/>
    </w:pPr>
    <w:rPr>
      <w:rFonts w:ascii="Verdana" w:hAnsi="Verdana"/>
      <w:sz w:val="18"/>
      <w:szCs w:val="18"/>
    </w:r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after="150"/>
      <w:textAlignment w:val="center"/>
    </w:pPr>
    <w:rPr>
      <w:rFonts w:ascii="Verdana" w:hAnsi="Verdana"/>
      <w:color w:val="555555"/>
      <w:sz w:val="21"/>
      <w:szCs w:val="21"/>
    </w:rPr>
  </w:style>
  <w:style w:type="paragraph" w:customStyle="1" w:styleId="form-group">
    <w:name w:val="form-group"/>
    <w:basedOn w:val="Normal"/>
    <w:pPr>
      <w:spacing w:after="225" w:line="336" w:lineRule="atLeast"/>
    </w:pPr>
    <w:rPr>
      <w:rFonts w:ascii="Verdana" w:hAnsi="Verdana"/>
      <w:sz w:val="18"/>
      <w:szCs w:val="18"/>
    </w:rPr>
  </w:style>
  <w:style w:type="paragraph" w:customStyle="1" w:styleId="radio">
    <w:name w:val="radio"/>
    <w:basedOn w:val="Normal"/>
    <w:pPr>
      <w:spacing w:before="150" w:after="150" w:line="336" w:lineRule="atLeast"/>
      <w:textAlignment w:val="center"/>
    </w:pPr>
    <w:rPr>
      <w:rFonts w:ascii="Verdana" w:hAnsi="Verdana"/>
      <w:sz w:val="18"/>
      <w:szCs w:val="18"/>
    </w:rPr>
  </w:style>
  <w:style w:type="paragraph" w:customStyle="1" w:styleId="checkbox">
    <w:name w:val="checkbox"/>
    <w:basedOn w:val="Normal"/>
    <w:pPr>
      <w:spacing w:before="150" w:after="150" w:line="336" w:lineRule="atLeast"/>
      <w:textAlignment w:val="center"/>
    </w:pPr>
    <w:rPr>
      <w:rFonts w:ascii="Verdana" w:hAnsi="Verdana"/>
      <w:sz w:val="18"/>
      <w:szCs w:val="18"/>
    </w:rPr>
  </w:style>
  <w:style w:type="paragraph" w:customStyle="1" w:styleId="radio-inline">
    <w:name w:val="radio-inline"/>
    <w:basedOn w:val="Normal"/>
    <w:pPr>
      <w:spacing w:line="336" w:lineRule="atLeast"/>
      <w:textAlignment w:val="center"/>
    </w:pPr>
    <w:rPr>
      <w:rFonts w:ascii="Verdana" w:hAnsi="Verdana"/>
      <w:sz w:val="18"/>
      <w:szCs w:val="18"/>
    </w:rPr>
  </w:style>
  <w:style w:type="paragraph" w:customStyle="1" w:styleId="checkbox-inline">
    <w:name w:val="checkbox-inline"/>
    <w:basedOn w:val="Normal"/>
    <w:pPr>
      <w:spacing w:line="336" w:lineRule="atLeast"/>
      <w:textAlignment w:val="center"/>
    </w:pPr>
    <w:rPr>
      <w:rFonts w:ascii="Verdana" w:hAnsi="Verdana"/>
      <w:sz w:val="18"/>
      <w:szCs w:val="18"/>
    </w:rPr>
  </w:style>
  <w:style w:type="paragraph" w:customStyle="1" w:styleId="input-large">
    <w:name w:val="input-large"/>
    <w:basedOn w:val="Normal"/>
    <w:pPr>
      <w:spacing w:after="150" w:line="336" w:lineRule="atLeast"/>
    </w:pPr>
    <w:rPr>
      <w:rFonts w:ascii="Verdana" w:hAnsi="Verdana"/>
      <w:sz w:val="27"/>
      <w:szCs w:val="27"/>
    </w:rPr>
  </w:style>
  <w:style w:type="paragraph" w:customStyle="1" w:styleId="input-small">
    <w:name w:val="input-small"/>
    <w:basedOn w:val="Normal"/>
    <w:pPr>
      <w:spacing w:after="150" w:line="336" w:lineRule="atLeast"/>
    </w:pPr>
    <w:rPr>
      <w:rFonts w:ascii="Verdana" w:hAnsi="Verdana"/>
      <w:sz w:val="18"/>
      <w:szCs w:val="18"/>
    </w:rPr>
  </w:style>
  <w:style w:type="paragraph" w:customStyle="1" w:styleId="help-block">
    <w:name w:val="help-block"/>
    <w:basedOn w:val="Normal"/>
    <w:pPr>
      <w:spacing w:before="75" w:after="150" w:line="336" w:lineRule="atLeast"/>
    </w:pPr>
    <w:rPr>
      <w:rFonts w:ascii="Verdana" w:hAnsi="Verdana"/>
      <w:color w:val="737373"/>
      <w:sz w:val="18"/>
      <w:szCs w:val="18"/>
    </w:rPr>
  </w:style>
  <w:style w:type="paragraph" w:customStyle="1" w:styleId="btn">
    <w:name w:val="btn"/>
    <w:basedOn w:val="Normal"/>
    <w:pPr>
      <w:jc w:val="center"/>
      <w:textAlignment w:val="center"/>
    </w:pPr>
    <w:rPr>
      <w:rFonts w:ascii="Verdana" w:hAnsi="Verdana"/>
      <w:sz w:val="21"/>
      <w:szCs w:val="21"/>
    </w:rPr>
  </w:style>
  <w:style w:type="paragraph" w:customStyle="1" w:styleId="btn-default">
    <w:name w:val="btn-default"/>
    <w:basedOn w:val="Normal"/>
    <w:pPr>
      <w:shd w:val="clear" w:color="auto" w:fill="474949"/>
      <w:spacing w:after="150" w:line="336" w:lineRule="atLeast"/>
    </w:pPr>
    <w:rPr>
      <w:rFonts w:ascii="Verdana" w:hAnsi="Verdana"/>
      <w:color w:val="FFFFFF"/>
      <w:sz w:val="18"/>
      <w:szCs w:val="18"/>
    </w:rPr>
  </w:style>
  <w:style w:type="paragraph" w:customStyle="1" w:styleId="btn-primary">
    <w:name w:val="btn-primary"/>
    <w:basedOn w:val="Normal"/>
    <w:pPr>
      <w:shd w:val="clear" w:color="auto" w:fill="428BCA"/>
      <w:spacing w:after="150" w:line="336" w:lineRule="atLeast"/>
    </w:pPr>
    <w:rPr>
      <w:rFonts w:ascii="Verdana" w:hAnsi="Verdana"/>
      <w:color w:val="FFFFFF"/>
      <w:sz w:val="18"/>
      <w:szCs w:val="18"/>
    </w:rPr>
  </w:style>
  <w:style w:type="paragraph" w:customStyle="1" w:styleId="btn-warning">
    <w:name w:val="btn-warning"/>
    <w:basedOn w:val="Normal"/>
    <w:pPr>
      <w:shd w:val="clear" w:color="auto" w:fill="F0AD4E"/>
      <w:spacing w:after="150" w:line="336" w:lineRule="atLeast"/>
    </w:pPr>
    <w:rPr>
      <w:rFonts w:ascii="Verdana" w:hAnsi="Verdana"/>
      <w:color w:val="FFFFFF"/>
      <w:sz w:val="18"/>
      <w:szCs w:val="18"/>
    </w:rPr>
  </w:style>
  <w:style w:type="paragraph" w:customStyle="1" w:styleId="btn-danger">
    <w:name w:val="btn-danger"/>
    <w:basedOn w:val="Normal"/>
    <w:pPr>
      <w:shd w:val="clear" w:color="auto" w:fill="D9534F"/>
      <w:spacing w:after="150" w:line="336" w:lineRule="atLeast"/>
    </w:pPr>
    <w:rPr>
      <w:rFonts w:ascii="Verdana" w:hAnsi="Verdana"/>
      <w:color w:val="FFFFFF"/>
      <w:sz w:val="18"/>
      <w:szCs w:val="18"/>
    </w:rPr>
  </w:style>
  <w:style w:type="paragraph" w:customStyle="1" w:styleId="btn-success">
    <w:name w:val="btn-success"/>
    <w:basedOn w:val="Normal"/>
    <w:pPr>
      <w:shd w:val="clear" w:color="auto" w:fill="5CB85C"/>
      <w:spacing w:after="150" w:line="336" w:lineRule="atLeast"/>
    </w:pPr>
    <w:rPr>
      <w:rFonts w:ascii="Verdana" w:hAnsi="Verdana"/>
      <w:color w:val="FFFFFF"/>
      <w:sz w:val="18"/>
      <w:szCs w:val="18"/>
    </w:rPr>
  </w:style>
  <w:style w:type="paragraph" w:customStyle="1" w:styleId="btn-info">
    <w:name w:val="btn-info"/>
    <w:basedOn w:val="Normal"/>
    <w:pPr>
      <w:shd w:val="clear" w:color="auto" w:fill="5BC0DE"/>
      <w:spacing w:after="150" w:line="336" w:lineRule="atLeast"/>
    </w:pPr>
    <w:rPr>
      <w:rFonts w:ascii="Verdana" w:hAnsi="Verdana"/>
      <w:color w:val="FFFFFF"/>
      <w:sz w:val="18"/>
      <w:szCs w:val="18"/>
    </w:rPr>
  </w:style>
  <w:style w:type="paragraph" w:customStyle="1" w:styleId="btn-link">
    <w:name w:val="btn-link"/>
    <w:basedOn w:val="Normal"/>
    <w:pPr>
      <w:spacing w:after="150" w:line="336" w:lineRule="atLeast"/>
    </w:pPr>
    <w:rPr>
      <w:rFonts w:ascii="Verdana" w:hAnsi="Verdana"/>
      <w:color w:val="428BCA"/>
      <w:sz w:val="18"/>
      <w:szCs w:val="18"/>
    </w:rPr>
  </w:style>
  <w:style w:type="paragraph" w:customStyle="1" w:styleId="btn-large">
    <w:name w:val="btn-large"/>
    <w:basedOn w:val="Normal"/>
    <w:pPr>
      <w:spacing w:after="150" w:line="336" w:lineRule="atLeast"/>
    </w:pPr>
    <w:rPr>
      <w:rFonts w:ascii="Verdana" w:hAnsi="Verdana"/>
      <w:sz w:val="27"/>
      <w:szCs w:val="27"/>
    </w:rPr>
  </w:style>
  <w:style w:type="paragraph" w:customStyle="1" w:styleId="btn-small">
    <w:name w:val="btn-small"/>
    <w:basedOn w:val="Normal"/>
    <w:pPr>
      <w:spacing w:after="150"/>
    </w:pPr>
    <w:rPr>
      <w:rFonts w:ascii="Verdana" w:hAnsi="Verdana"/>
      <w:sz w:val="18"/>
      <w:szCs w:val="18"/>
    </w:rPr>
  </w:style>
  <w:style w:type="paragraph" w:customStyle="1" w:styleId="btn-mini">
    <w:name w:val="btn-mini"/>
    <w:basedOn w:val="Normal"/>
    <w:pPr>
      <w:spacing w:after="150"/>
    </w:pPr>
    <w:rPr>
      <w:rFonts w:ascii="Verdana" w:hAnsi="Verdana"/>
      <w:sz w:val="18"/>
      <w:szCs w:val="18"/>
    </w:rPr>
  </w:style>
  <w:style w:type="paragraph" w:customStyle="1" w:styleId="btn-block">
    <w:name w:val="btn-block"/>
    <w:basedOn w:val="Normal"/>
    <w:pPr>
      <w:spacing w:after="150" w:line="336" w:lineRule="atLeast"/>
    </w:pPr>
    <w:rPr>
      <w:rFonts w:ascii="Verdana" w:hAnsi="Verdana"/>
      <w:sz w:val="18"/>
      <w:szCs w:val="18"/>
    </w:rPr>
  </w:style>
  <w:style w:type="paragraph" w:customStyle="1" w:styleId="collapse">
    <w:name w:val="collapse"/>
    <w:basedOn w:val="Normal"/>
    <w:pPr>
      <w:spacing w:after="150" w:line="336" w:lineRule="atLeast"/>
    </w:pPr>
    <w:rPr>
      <w:rFonts w:ascii="Verdana" w:hAnsi="Verdana"/>
      <w:vanish/>
      <w:sz w:val="18"/>
      <w:szCs w:val="18"/>
    </w:rPr>
  </w:style>
  <w:style w:type="paragraph" w:customStyle="1" w:styleId="collapsing">
    <w:name w:val="collapsing"/>
    <w:basedOn w:val="Normal"/>
    <w:pPr>
      <w:spacing w:after="150" w:line="336" w:lineRule="atLeast"/>
    </w:pPr>
    <w:rPr>
      <w:rFonts w:ascii="Verdana" w:hAnsi="Verdana"/>
      <w:sz w:val="18"/>
      <w:szCs w:val="18"/>
    </w:r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after="150"/>
      <w:jc w:val="center"/>
      <w:textAlignment w:val="center"/>
    </w:pPr>
    <w:rPr>
      <w:rFonts w:ascii="Verdana" w:hAnsi="Verdana"/>
      <w:sz w:val="21"/>
      <w:szCs w:val="21"/>
    </w:rPr>
  </w:style>
  <w:style w:type="paragraph" w:customStyle="1" w:styleId="input-group-btn">
    <w:name w:val="input-group-btn"/>
    <w:basedOn w:val="Normal"/>
    <w:pPr>
      <w:spacing w:after="150" w:line="336" w:lineRule="atLeast"/>
      <w:textAlignment w:val="center"/>
    </w:pPr>
    <w:rPr>
      <w:rFonts w:ascii="Verdana" w:hAnsi="Verdana"/>
      <w:sz w:val="18"/>
      <w:szCs w:val="18"/>
    </w:rPr>
  </w:style>
  <w:style w:type="paragraph" w:customStyle="1" w:styleId="caret">
    <w:name w:val="caret"/>
    <w:basedOn w:val="Normal"/>
    <w:pPr>
      <w:pBdr>
        <w:top w:val="single" w:sz="24" w:space="0" w:color="000000"/>
      </w:pBdr>
      <w:spacing w:after="150" w:line="336" w:lineRule="atLeast"/>
      <w:ind w:left="30"/>
      <w:textAlignment w:val="center"/>
    </w:pPr>
    <w:rPr>
      <w:rFonts w:ascii="Verdana" w:hAnsi="Verdana"/>
      <w:sz w:val="18"/>
      <w:szCs w:val="18"/>
    </w:r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line="336" w:lineRule="atLeast"/>
    </w:pPr>
    <w:rPr>
      <w:rFonts w:ascii="Verdana" w:hAnsi="Verdana"/>
      <w:vanish/>
      <w:sz w:val="18"/>
      <w:szCs w:val="18"/>
    </w:rPr>
  </w:style>
  <w:style w:type="paragraph" w:customStyle="1" w:styleId="dropdown-header">
    <w:name w:val="dropdown-header"/>
    <w:basedOn w:val="Normal"/>
    <w:pPr>
      <w:spacing w:after="150"/>
    </w:pPr>
    <w:rPr>
      <w:rFonts w:ascii="Verdana" w:hAnsi="Verdana"/>
      <w:color w:val="999999"/>
      <w:sz w:val="18"/>
      <w:szCs w:val="18"/>
    </w:rPr>
  </w:style>
  <w:style w:type="paragraph" w:customStyle="1" w:styleId="list-group">
    <w:name w:val="list-group"/>
    <w:basedOn w:val="Normal"/>
    <w:pPr>
      <w:spacing w:after="300" w:line="336" w:lineRule="atLeast"/>
    </w:pPr>
    <w:rPr>
      <w:rFonts w:ascii="Verdana" w:hAnsi="Verdana"/>
      <w:sz w:val="18"/>
      <w:szCs w:val="18"/>
    </w:r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23" w:color="DDDDDD"/>
      </w:pBdr>
      <w:shd w:val="clear" w:color="auto" w:fill="FFFFFF"/>
      <w:spacing w:line="336" w:lineRule="atLeast"/>
    </w:pPr>
    <w:rPr>
      <w:rFonts w:ascii="Verdana" w:hAnsi="Verdana"/>
      <w:sz w:val="18"/>
      <w:szCs w:val="18"/>
    </w:rPr>
  </w:style>
  <w:style w:type="paragraph" w:customStyle="1" w:styleId="list-group-item-heading">
    <w:name w:val="list-group-item-heading"/>
    <w:basedOn w:val="Normal"/>
    <w:pPr>
      <w:spacing w:after="75" w:line="336" w:lineRule="atLeast"/>
    </w:pPr>
    <w:rPr>
      <w:rFonts w:ascii="Verdana" w:hAnsi="Verdana"/>
      <w:sz w:val="18"/>
      <w:szCs w:val="18"/>
    </w:rPr>
  </w:style>
  <w:style w:type="paragraph" w:customStyle="1" w:styleId="list-group-item-text">
    <w:name w:val="list-group-item-text"/>
    <w:basedOn w:val="Normal"/>
    <w:rPr>
      <w:rFonts w:ascii="Verdana" w:hAnsi="Verdana"/>
      <w:sz w:val="18"/>
      <w:szCs w:val="18"/>
    </w:rPr>
  </w:style>
  <w:style w:type="paragraph" w:customStyle="1" w:styleId="panel">
    <w:name w:val="panel"/>
    <w:basedOn w:val="Normal"/>
    <w:pPr>
      <w:pBdr>
        <w:top w:val="single" w:sz="6" w:space="11" w:color="DDDDDD"/>
        <w:left w:val="single" w:sz="6" w:space="11" w:color="DDDDDD"/>
        <w:bottom w:val="single" w:sz="6" w:space="11" w:color="DDDDDD"/>
        <w:right w:val="single" w:sz="6" w:space="11" w:color="DDDDDD"/>
      </w:pBdr>
      <w:shd w:val="clear" w:color="auto" w:fill="FFFFFF"/>
      <w:spacing w:after="300" w:line="336" w:lineRule="atLeast"/>
    </w:pPr>
    <w:rPr>
      <w:rFonts w:ascii="Verdana" w:hAnsi="Verdana"/>
      <w:sz w:val="18"/>
      <w:szCs w:val="18"/>
    </w:rPr>
  </w:style>
  <w:style w:type="paragraph" w:customStyle="1" w:styleId="panel-heading">
    <w:name w:val="panel-heading"/>
    <w:basedOn w:val="Normal"/>
    <w:pPr>
      <w:pBdr>
        <w:bottom w:val="single" w:sz="6" w:space="8" w:color="DDDDDD"/>
      </w:pBdr>
      <w:shd w:val="clear" w:color="auto" w:fill="F5F5F5"/>
      <w:spacing w:after="225" w:line="336" w:lineRule="atLeast"/>
      <w:ind w:left="-225" w:right="-225"/>
    </w:pPr>
    <w:rPr>
      <w:rFonts w:ascii="Verdana" w:hAnsi="Verdana"/>
      <w:sz w:val="18"/>
      <w:szCs w:val="18"/>
    </w:rPr>
  </w:style>
  <w:style w:type="paragraph" w:customStyle="1" w:styleId="panel-title">
    <w:name w:val="panel-title"/>
    <w:basedOn w:val="Normal"/>
    <w:pPr>
      <w:spacing w:line="336" w:lineRule="atLeast"/>
    </w:pPr>
    <w:rPr>
      <w:rFonts w:ascii="Verdana" w:hAnsi="Verdana"/>
      <w:sz w:val="26"/>
      <w:szCs w:val="26"/>
    </w:rPr>
  </w:style>
  <w:style w:type="paragraph" w:customStyle="1" w:styleId="panel-footer">
    <w:name w:val="panel-footer"/>
    <w:basedOn w:val="Normal"/>
    <w:pPr>
      <w:pBdr>
        <w:top w:val="single" w:sz="6" w:space="8" w:color="DDDDDD"/>
      </w:pBdr>
      <w:shd w:val="clear" w:color="auto" w:fill="F5F5F5"/>
      <w:spacing w:before="225" w:line="336" w:lineRule="atLeast"/>
      <w:ind w:left="-225" w:right="-225"/>
    </w:pPr>
    <w:rPr>
      <w:rFonts w:ascii="Verdana" w:hAnsi="Verdana"/>
      <w:sz w:val="18"/>
      <w:szCs w:val="18"/>
    </w:rPr>
  </w:style>
  <w:style w:type="paragraph" w:customStyle="1" w:styleId="panel-primary">
    <w:name w:val="panel-primary"/>
    <w:basedOn w:val="Normal"/>
    <w:pPr>
      <w:spacing w:after="150" w:line="336" w:lineRule="atLeast"/>
    </w:pPr>
    <w:rPr>
      <w:rFonts w:ascii="Verdana" w:hAnsi="Verdana"/>
      <w:sz w:val="18"/>
      <w:szCs w:val="18"/>
    </w:rPr>
  </w:style>
  <w:style w:type="paragraph" w:customStyle="1" w:styleId="panel-success">
    <w:name w:val="panel-success"/>
    <w:basedOn w:val="Normal"/>
    <w:pPr>
      <w:spacing w:after="150" w:line="336" w:lineRule="atLeast"/>
    </w:pPr>
    <w:rPr>
      <w:rFonts w:ascii="Verdana" w:hAnsi="Verdana"/>
      <w:sz w:val="18"/>
      <w:szCs w:val="18"/>
    </w:rPr>
  </w:style>
  <w:style w:type="paragraph" w:customStyle="1" w:styleId="panel-warning">
    <w:name w:val="panel-warning"/>
    <w:basedOn w:val="Normal"/>
    <w:pPr>
      <w:spacing w:after="150" w:line="336" w:lineRule="atLeast"/>
    </w:pPr>
    <w:rPr>
      <w:rFonts w:ascii="Verdana" w:hAnsi="Verdana"/>
      <w:sz w:val="18"/>
      <w:szCs w:val="18"/>
    </w:rPr>
  </w:style>
  <w:style w:type="paragraph" w:customStyle="1" w:styleId="panel-danger">
    <w:name w:val="panel-danger"/>
    <w:basedOn w:val="Normal"/>
    <w:pPr>
      <w:spacing w:after="150" w:line="336" w:lineRule="atLeast"/>
    </w:pPr>
    <w:rPr>
      <w:rFonts w:ascii="Verdana" w:hAnsi="Verdana"/>
      <w:sz w:val="18"/>
      <w:szCs w:val="18"/>
    </w:rPr>
  </w:style>
  <w:style w:type="paragraph" w:customStyle="1" w:styleId="panel-info">
    <w:name w:val="panel-info"/>
    <w:basedOn w:val="Normal"/>
    <w:pPr>
      <w:spacing w:after="150" w:line="336" w:lineRule="atLeast"/>
    </w:pPr>
    <w:rPr>
      <w:rFonts w:ascii="Verdana" w:hAnsi="Verdana"/>
      <w:sz w:val="18"/>
      <w:szCs w:val="18"/>
    </w:rPr>
  </w:style>
  <w:style w:type="paragraph" w:customStyle="1" w:styleId="list-group-flush">
    <w:name w:val="list-group-flush"/>
    <w:basedOn w:val="Normal"/>
    <w:pPr>
      <w:spacing w:before="225" w:line="336" w:lineRule="atLeast"/>
      <w:ind w:left="-225" w:right="-225"/>
    </w:pPr>
    <w:rPr>
      <w:rFonts w:ascii="Verdana" w:hAnsi="Verdana"/>
      <w:sz w:val="18"/>
      <w:szCs w:val="18"/>
    </w:r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line="336" w:lineRule="atLeast"/>
    </w:pPr>
    <w:rPr>
      <w:rFonts w:ascii="Verdana" w:hAnsi="Verdana"/>
      <w:sz w:val="18"/>
      <w:szCs w:val="18"/>
    </w:rPr>
  </w:style>
  <w:style w:type="paragraph" w:customStyle="1" w:styleId="well-large">
    <w:name w:val="well-large"/>
    <w:basedOn w:val="Normal"/>
    <w:pPr>
      <w:spacing w:after="150" w:line="336" w:lineRule="atLeast"/>
    </w:pPr>
    <w:rPr>
      <w:rFonts w:ascii="Verdana" w:hAnsi="Verdana"/>
      <w:sz w:val="18"/>
      <w:szCs w:val="18"/>
    </w:rPr>
  </w:style>
  <w:style w:type="paragraph" w:customStyle="1" w:styleId="well-small">
    <w:name w:val="well-small"/>
    <w:basedOn w:val="Normal"/>
    <w:pPr>
      <w:spacing w:after="150" w:line="336" w:lineRule="atLeast"/>
    </w:pPr>
    <w:rPr>
      <w:rFonts w:ascii="Verdana" w:hAnsi="Verdana"/>
      <w:sz w:val="18"/>
      <w:szCs w:val="18"/>
    </w:rPr>
  </w:style>
  <w:style w:type="paragraph" w:customStyle="1" w:styleId="close">
    <w:name w:val="close"/>
    <w:basedOn w:val="Normal"/>
    <w:pPr>
      <w:spacing w:after="150"/>
    </w:pPr>
    <w:rPr>
      <w:rFonts w:ascii="Verdana" w:hAnsi="Verdana"/>
      <w:b/>
      <w:bCs/>
      <w:color w:val="000000"/>
      <w:sz w:val="32"/>
      <w:szCs w:val="32"/>
    </w:rPr>
  </w:style>
  <w:style w:type="paragraph" w:customStyle="1" w:styleId="nav">
    <w:name w:val="nav"/>
    <w:basedOn w:val="Normal"/>
    <w:pPr>
      <w:spacing w:line="336" w:lineRule="atLeast"/>
    </w:pPr>
    <w:rPr>
      <w:rFonts w:ascii="Verdana" w:hAnsi="Verdana"/>
      <w:sz w:val="18"/>
      <w:szCs w:val="18"/>
    </w:rPr>
  </w:style>
  <w:style w:type="paragraph" w:customStyle="1" w:styleId="nav-justified">
    <w:name w:val="nav-justified"/>
    <w:basedOn w:val="Normal"/>
    <w:pPr>
      <w:spacing w:after="150" w:line="336" w:lineRule="atLeast"/>
    </w:pPr>
    <w:rPr>
      <w:rFonts w:ascii="Verdana" w:hAnsi="Verdana"/>
      <w:sz w:val="18"/>
      <w:szCs w:val="18"/>
    </w:rPr>
  </w:style>
  <w:style w:type="paragraph" w:customStyle="1" w:styleId="nav-tabs-justified">
    <w:name w:val="nav-tabs-justified"/>
    <w:basedOn w:val="Normal"/>
    <w:pPr>
      <w:spacing w:after="150" w:line="336" w:lineRule="atLeast"/>
    </w:pPr>
    <w:rPr>
      <w:rFonts w:ascii="Verdana" w:hAnsi="Verdana"/>
      <w:sz w:val="18"/>
      <w:szCs w:val="18"/>
    </w:rPr>
  </w:style>
  <w:style w:type="paragraph" w:customStyle="1" w:styleId="nav-tabs">
    <w:name w:val="nav-tabs"/>
    <w:basedOn w:val="Normal"/>
    <w:pPr>
      <w:pBdr>
        <w:bottom w:val="single" w:sz="6" w:space="0" w:color="955159"/>
      </w:pBdr>
      <w:spacing w:after="300" w:line="336" w:lineRule="atLeast"/>
    </w:pPr>
    <w:rPr>
      <w:rFonts w:ascii="Verdana" w:hAnsi="Verdana"/>
      <w:sz w:val="18"/>
      <w:szCs w:val="18"/>
    </w:rPr>
  </w:style>
  <w:style w:type="paragraph" w:customStyle="1" w:styleId="navbar">
    <w:name w:val="navbar"/>
    <w:basedOn w:val="Normal"/>
    <w:pPr>
      <w:shd w:val="clear" w:color="auto" w:fill="DA0C23"/>
      <w:spacing w:line="336" w:lineRule="atLeast"/>
    </w:pPr>
    <w:rPr>
      <w:rFonts w:ascii="Verdana" w:hAnsi="Verdana"/>
      <w:sz w:val="18"/>
      <w:szCs w:val="18"/>
    </w:rPr>
  </w:style>
  <w:style w:type="paragraph" w:customStyle="1" w:styleId="navbar-nav">
    <w:name w:val="navbar-nav"/>
    <w:basedOn w:val="Normal"/>
    <w:pPr>
      <w:spacing w:before="150" w:after="225" w:line="336" w:lineRule="atLeast"/>
    </w:pPr>
    <w:rPr>
      <w:rFonts w:ascii="Verdana" w:hAnsi="Verdana"/>
      <w:sz w:val="18"/>
      <w:szCs w:val="18"/>
    </w:rPr>
  </w:style>
  <w:style w:type="paragraph" w:customStyle="1" w:styleId="navbar-fixed-bottom">
    <w:name w:val="navbar-fixed-bottom"/>
    <w:basedOn w:val="Normal"/>
    <w:pPr>
      <w:spacing w:line="336" w:lineRule="atLeast"/>
    </w:pPr>
    <w:rPr>
      <w:rFonts w:ascii="Verdana" w:hAnsi="Verdana"/>
      <w:sz w:val="18"/>
      <w:szCs w:val="18"/>
    </w:rPr>
  </w:style>
  <w:style w:type="paragraph" w:customStyle="1" w:styleId="navbar-brand">
    <w:name w:val="navbar-brand"/>
    <w:basedOn w:val="Normal"/>
    <w:pPr>
      <w:spacing w:after="150" w:line="300" w:lineRule="atLeast"/>
      <w:jc w:val="center"/>
    </w:pPr>
    <w:rPr>
      <w:rFonts w:ascii="Verdana" w:hAnsi="Verdana"/>
      <w:color w:val="777777"/>
      <w:sz w:val="27"/>
      <w:szCs w:val="27"/>
    </w:rPr>
  </w:style>
  <w:style w:type="paragraph" w:customStyle="1" w:styleId="navbar-toggle">
    <w:name w:val="navbar-toggle"/>
    <w:basedOn w:val="Normal"/>
    <w:pPr>
      <w:pBdr>
        <w:top w:val="single" w:sz="6" w:space="6" w:color="DDDDDD"/>
        <w:left w:val="single" w:sz="6" w:space="9" w:color="DDDDDD"/>
        <w:bottom w:val="single" w:sz="6" w:space="6" w:color="DDDDDD"/>
        <w:right w:val="single" w:sz="6" w:space="9" w:color="DDDDDD"/>
      </w:pBdr>
      <w:spacing w:after="150" w:line="336" w:lineRule="atLeast"/>
    </w:pPr>
    <w:rPr>
      <w:rFonts w:ascii="Verdana" w:hAnsi="Verdana"/>
      <w:sz w:val="18"/>
      <w:szCs w:val="18"/>
    </w:rPr>
  </w:style>
  <w:style w:type="paragraph" w:customStyle="1" w:styleId="navbar-form">
    <w:name w:val="navbar-form"/>
    <w:basedOn w:val="Normal"/>
    <w:pPr>
      <w:spacing w:before="15" w:after="15" w:line="336" w:lineRule="atLeast"/>
    </w:pPr>
    <w:rPr>
      <w:rFonts w:ascii="Verdana" w:hAnsi="Verdana"/>
      <w:sz w:val="18"/>
      <w:szCs w:val="18"/>
    </w:rPr>
  </w:style>
  <w:style w:type="paragraph" w:customStyle="1" w:styleId="navbar-inverse">
    <w:name w:val="navbar-inverse"/>
    <w:basedOn w:val="Normal"/>
    <w:pPr>
      <w:shd w:val="clear" w:color="auto" w:fill="AD1F2F"/>
      <w:spacing w:after="150" w:line="336" w:lineRule="atLeast"/>
    </w:pPr>
    <w:rPr>
      <w:rFonts w:ascii="Verdana" w:hAnsi="Verdana"/>
      <w:sz w:val="18"/>
      <w:szCs w:val="18"/>
    </w:rPr>
  </w:style>
  <w:style w:type="paragraph" w:customStyle="1" w:styleId="navbar-btn">
    <w:name w:val="navbar-btn"/>
    <w:basedOn w:val="Normal"/>
    <w:pPr>
      <w:spacing w:before="15" w:after="150" w:line="336" w:lineRule="atLeast"/>
    </w:pPr>
    <w:rPr>
      <w:rFonts w:ascii="Verdana" w:hAnsi="Verdana"/>
      <w:sz w:val="18"/>
      <w:szCs w:val="18"/>
    </w:rPr>
  </w:style>
  <w:style w:type="paragraph" w:customStyle="1" w:styleId="navbar-text">
    <w:name w:val="navbar-text"/>
    <w:basedOn w:val="Normal"/>
    <w:pPr>
      <w:spacing w:before="150" w:after="150" w:line="336" w:lineRule="atLeast"/>
    </w:pPr>
    <w:rPr>
      <w:rFonts w:ascii="Verdana" w:hAnsi="Verdana"/>
      <w:sz w:val="18"/>
      <w:szCs w:val="18"/>
    </w:rPr>
  </w:style>
  <w:style w:type="paragraph" w:customStyle="1" w:styleId="navbar-link">
    <w:name w:val="navbar-link"/>
    <w:basedOn w:val="Normal"/>
    <w:pPr>
      <w:spacing w:after="150" w:line="336" w:lineRule="atLeast"/>
    </w:pPr>
    <w:rPr>
      <w:rFonts w:ascii="Verdana" w:hAnsi="Verdana"/>
      <w:color w:val="777777"/>
      <w:sz w:val="18"/>
      <w:szCs w:val="18"/>
    </w:rPr>
  </w:style>
  <w:style w:type="paragraph" w:customStyle="1" w:styleId="btn-group">
    <w:name w:val="btn-group"/>
    <w:basedOn w:val="Normal"/>
    <w:pPr>
      <w:spacing w:after="150" w:line="336" w:lineRule="atLeast"/>
      <w:textAlignment w:val="center"/>
    </w:pPr>
    <w:rPr>
      <w:rFonts w:ascii="Verdana" w:hAnsi="Verdana"/>
      <w:sz w:val="18"/>
      <w:szCs w:val="18"/>
    </w:rPr>
  </w:style>
  <w:style w:type="paragraph" w:customStyle="1" w:styleId="btn-group-vertical">
    <w:name w:val="btn-group-vertical"/>
    <w:basedOn w:val="Normal"/>
    <w:pPr>
      <w:spacing w:after="150" w:line="336" w:lineRule="atLeast"/>
      <w:textAlignment w:val="center"/>
    </w:pPr>
    <w:rPr>
      <w:rFonts w:ascii="Verdana" w:hAnsi="Verdana"/>
      <w:sz w:val="18"/>
      <w:szCs w:val="18"/>
    </w:rPr>
  </w:style>
  <w:style w:type="paragraph" w:customStyle="1" w:styleId="btn-group-justified">
    <w:name w:val="btn-group-justified"/>
    <w:basedOn w:val="Normal"/>
    <w:pPr>
      <w:spacing w:after="150" w:line="336" w:lineRule="atLeast"/>
    </w:pPr>
    <w:rPr>
      <w:rFonts w:ascii="Verdana" w:hAnsi="Verdana"/>
      <w:sz w:val="18"/>
      <w:szCs w:val="18"/>
    </w:rPr>
  </w:style>
  <w:style w:type="paragraph" w:customStyle="1" w:styleId="breadcrumb">
    <w:name w:val="breadcrumb"/>
    <w:basedOn w:val="Normal"/>
    <w:pPr>
      <w:shd w:val="clear" w:color="auto" w:fill="F5F5F5"/>
      <w:spacing w:line="336" w:lineRule="atLeast"/>
    </w:pPr>
    <w:rPr>
      <w:rFonts w:ascii="Verdana" w:hAnsi="Verdana"/>
      <w:sz w:val="18"/>
      <w:szCs w:val="18"/>
    </w:rPr>
  </w:style>
  <w:style w:type="paragraph" w:customStyle="1" w:styleId="pagination">
    <w:name w:val="pagination"/>
    <w:basedOn w:val="Normal"/>
    <w:pPr>
      <w:spacing w:before="300" w:after="300" w:line="336" w:lineRule="atLeast"/>
    </w:pPr>
    <w:rPr>
      <w:rFonts w:ascii="Verdana" w:hAnsi="Verdana"/>
      <w:sz w:val="18"/>
      <w:szCs w:val="18"/>
    </w:rPr>
  </w:style>
  <w:style w:type="paragraph" w:customStyle="1" w:styleId="pager">
    <w:name w:val="pager"/>
    <w:basedOn w:val="Normal"/>
    <w:pPr>
      <w:spacing w:before="300" w:after="300" w:line="336" w:lineRule="atLeast"/>
      <w:jc w:val="center"/>
    </w:pPr>
    <w:rPr>
      <w:rFonts w:ascii="Verdana" w:hAnsi="Verdana"/>
      <w:sz w:val="18"/>
      <w:szCs w:val="18"/>
    </w:rPr>
  </w:style>
  <w:style w:type="paragraph" w:customStyle="1" w:styleId="modal">
    <w:name w:val="modal"/>
    <w:basedOn w:val="Normal"/>
    <w:pPr>
      <w:spacing w:after="150" w:line="336" w:lineRule="atLeast"/>
    </w:pPr>
    <w:rPr>
      <w:rFonts w:ascii="Verdana" w:hAnsi="Verdana"/>
      <w:vanish/>
      <w:sz w:val="18"/>
      <w:szCs w:val="18"/>
    </w:rPr>
  </w:style>
  <w:style w:type="paragraph" w:customStyle="1" w:styleId="modal-dialog">
    <w:name w:val="modal-dialog"/>
    <w:basedOn w:val="Normal"/>
    <w:pPr>
      <w:spacing w:after="150" w:line="336" w:lineRule="atLeast"/>
    </w:pPr>
    <w:rPr>
      <w:rFonts w:ascii="Verdana" w:hAnsi="Verdana"/>
      <w:sz w:val="18"/>
      <w:szCs w:val="18"/>
    </w:r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line="336" w:lineRule="atLeast"/>
    </w:pPr>
    <w:rPr>
      <w:rFonts w:ascii="Verdana" w:hAnsi="Verdana"/>
      <w:sz w:val="18"/>
      <w:szCs w:val="18"/>
    </w:rPr>
  </w:style>
  <w:style w:type="paragraph" w:customStyle="1" w:styleId="modal-backdrop">
    <w:name w:val="modal-backdrop"/>
    <w:basedOn w:val="Normal"/>
    <w:pPr>
      <w:shd w:val="clear" w:color="auto" w:fill="000000"/>
      <w:spacing w:after="150" w:line="336" w:lineRule="atLeast"/>
    </w:pPr>
    <w:rPr>
      <w:rFonts w:ascii="Verdana" w:hAnsi="Verdana"/>
      <w:sz w:val="18"/>
      <w:szCs w:val="18"/>
    </w:rPr>
  </w:style>
  <w:style w:type="paragraph" w:customStyle="1" w:styleId="modal-header">
    <w:name w:val="modal-header"/>
    <w:basedOn w:val="Normal"/>
    <w:pPr>
      <w:pBdr>
        <w:bottom w:val="single" w:sz="6" w:space="11" w:color="E5E5E5"/>
      </w:pBdr>
      <w:spacing w:after="150" w:line="336" w:lineRule="atLeast"/>
    </w:pPr>
    <w:rPr>
      <w:rFonts w:ascii="Verdana" w:hAnsi="Verdana"/>
      <w:sz w:val="18"/>
      <w:szCs w:val="18"/>
    </w:rPr>
  </w:style>
  <w:style w:type="paragraph" w:customStyle="1" w:styleId="modal-title">
    <w:name w:val="modal-title"/>
    <w:basedOn w:val="Normal"/>
    <w:rPr>
      <w:rFonts w:ascii="Verdana" w:hAnsi="Verdana"/>
      <w:sz w:val="18"/>
      <w:szCs w:val="18"/>
    </w:rPr>
  </w:style>
  <w:style w:type="paragraph" w:customStyle="1" w:styleId="modal-body">
    <w:name w:val="modal-body"/>
    <w:basedOn w:val="Normal"/>
    <w:pPr>
      <w:spacing w:after="150" w:line="336" w:lineRule="atLeast"/>
    </w:pPr>
    <w:rPr>
      <w:rFonts w:ascii="Verdana" w:hAnsi="Verdana"/>
      <w:sz w:val="18"/>
      <w:szCs w:val="18"/>
    </w:rPr>
  </w:style>
  <w:style w:type="paragraph" w:customStyle="1" w:styleId="modal-footer">
    <w:name w:val="modal-footer"/>
    <w:basedOn w:val="Normal"/>
    <w:pPr>
      <w:pBdr>
        <w:top w:val="single" w:sz="6" w:space="14" w:color="E5E5E5"/>
      </w:pBdr>
      <w:spacing w:before="225" w:after="150" w:line="336" w:lineRule="atLeast"/>
      <w:jc w:val="right"/>
    </w:pPr>
    <w:rPr>
      <w:rFonts w:ascii="Verdana" w:hAnsi="Verdana"/>
      <w:sz w:val="18"/>
      <w:szCs w:val="18"/>
    </w:rPr>
  </w:style>
  <w:style w:type="paragraph" w:customStyle="1" w:styleId="tooltip">
    <w:name w:val="tooltip"/>
    <w:basedOn w:val="Normal"/>
    <w:pPr>
      <w:spacing w:after="150"/>
    </w:pPr>
    <w:rPr>
      <w:rFonts w:ascii="Verdana" w:hAnsi="Verdana"/>
      <w:sz w:val="18"/>
      <w:szCs w:val="18"/>
    </w:rPr>
  </w:style>
  <w:style w:type="paragraph" w:customStyle="1" w:styleId="tooltip-inner">
    <w:name w:val="tooltip-inner"/>
    <w:basedOn w:val="Normal"/>
    <w:pPr>
      <w:spacing w:after="150" w:line="336" w:lineRule="atLeast"/>
      <w:jc w:val="center"/>
    </w:pPr>
    <w:rPr>
      <w:rFonts w:ascii="Verdana" w:hAnsi="Verdana"/>
      <w:color w:val="FFFFFF"/>
      <w:sz w:val="18"/>
      <w:szCs w:val="18"/>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line="336" w:lineRule="atLeast"/>
    </w:pPr>
    <w:rPr>
      <w:rFonts w:ascii="Verdana" w:hAnsi="Verdana"/>
      <w:sz w:val="18"/>
      <w:szCs w:val="18"/>
    </w:r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line="336" w:lineRule="atLeast"/>
    </w:pPr>
    <w:rPr>
      <w:rFonts w:ascii="Verdana" w:hAnsi="Verdana"/>
      <w:vanish/>
      <w:sz w:val="18"/>
      <w:szCs w:val="18"/>
    </w:rPr>
  </w:style>
  <w:style w:type="paragraph" w:customStyle="1" w:styleId="popover-title">
    <w:name w:val="popover-title"/>
    <w:basedOn w:val="Normal"/>
    <w:pPr>
      <w:pBdr>
        <w:bottom w:val="single" w:sz="6" w:space="6" w:color="EBEBEB"/>
      </w:pBdr>
      <w:shd w:val="clear" w:color="auto" w:fill="F7F7F7"/>
      <w:spacing w:line="270" w:lineRule="atLeast"/>
    </w:pPr>
    <w:rPr>
      <w:rFonts w:ascii="Verdana" w:hAnsi="Verdana"/>
      <w:sz w:val="21"/>
      <w:szCs w:val="21"/>
    </w:rPr>
  </w:style>
  <w:style w:type="paragraph" w:customStyle="1" w:styleId="popover-content">
    <w:name w:val="popover-content"/>
    <w:basedOn w:val="Normal"/>
    <w:pPr>
      <w:spacing w:after="150" w:line="336" w:lineRule="atLeast"/>
    </w:pPr>
    <w:rPr>
      <w:rFonts w:ascii="Verdana" w:hAnsi="Verdana"/>
      <w:sz w:val="18"/>
      <w:szCs w:val="18"/>
    </w:rPr>
  </w:style>
  <w:style w:type="paragraph" w:customStyle="1" w:styleId="alert">
    <w:name w:val="alert"/>
    <w:basedOn w:val="Normal"/>
    <w:pPr>
      <w:pBdr>
        <w:top w:val="single" w:sz="6" w:space="8" w:color="FBEED5"/>
        <w:left w:val="single" w:sz="6" w:space="11" w:color="FBEED5"/>
        <w:bottom w:val="single" w:sz="6" w:space="8" w:color="FBEED5"/>
        <w:right w:val="single" w:sz="6" w:space="26" w:color="FBEED5"/>
      </w:pBdr>
      <w:shd w:val="clear" w:color="auto" w:fill="FCF8E3"/>
      <w:spacing w:after="300" w:line="336" w:lineRule="atLeast"/>
    </w:pPr>
    <w:rPr>
      <w:rFonts w:ascii="Verdana" w:hAnsi="Verdana"/>
      <w:color w:val="C09853"/>
      <w:sz w:val="18"/>
      <w:szCs w:val="18"/>
    </w:rPr>
  </w:style>
  <w:style w:type="paragraph" w:customStyle="1" w:styleId="alert-success">
    <w:name w:val="alert-success"/>
    <w:basedOn w:val="Normal"/>
    <w:pPr>
      <w:shd w:val="clear" w:color="auto" w:fill="DFF0D8"/>
      <w:spacing w:after="150" w:line="336" w:lineRule="atLeast"/>
    </w:pPr>
    <w:rPr>
      <w:rFonts w:ascii="Verdana" w:hAnsi="Verdana"/>
      <w:color w:val="468847"/>
      <w:sz w:val="18"/>
      <w:szCs w:val="18"/>
    </w:rPr>
  </w:style>
  <w:style w:type="paragraph" w:customStyle="1" w:styleId="alert-danger">
    <w:name w:val="alert-danger"/>
    <w:basedOn w:val="Normal"/>
    <w:pPr>
      <w:shd w:val="clear" w:color="auto" w:fill="F2DEDE"/>
      <w:spacing w:after="150" w:line="336" w:lineRule="atLeast"/>
    </w:pPr>
    <w:rPr>
      <w:rFonts w:ascii="Verdana" w:hAnsi="Verdana"/>
      <w:color w:val="B94A48"/>
      <w:sz w:val="18"/>
      <w:szCs w:val="18"/>
    </w:rPr>
  </w:style>
  <w:style w:type="paragraph" w:customStyle="1" w:styleId="alert-info">
    <w:name w:val="alert-info"/>
    <w:basedOn w:val="Normal"/>
    <w:pPr>
      <w:shd w:val="clear" w:color="auto" w:fill="D9EDF7"/>
      <w:spacing w:after="150" w:line="336" w:lineRule="atLeast"/>
    </w:pPr>
    <w:rPr>
      <w:rFonts w:ascii="Verdana" w:hAnsi="Verdana"/>
      <w:color w:val="3A87AD"/>
      <w:sz w:val="18"/>
      <w:szCs w:val="18"/>
    </w:rPr>
  </w:style>
  <w:style w:type="paragraph" w:customStyle="1" w:styleId="alert-block">
    <w:name w:val="alert-block"/>
    <w:basedOn w:val="Normal"/>
    <w:pPr>
      <w:spacing w:after="150" w:line="336" w:lineRule="atLeast"/>
    </w:pPr>
    <w:rPr>
      <w:rFonts w:ascii="Verdana" w:hAnsi="Verdana"/>
      <w:sz w:val="18"/>
      <w:szCs w:val="18"/>
    </w:r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000000"/>
      <w:spacing w:after="150"/>
    </w:pPr>
    <w:rPr>
      <w:rFonts w:ascii="Verdana" w:hAnsi="Verdana"/>
      <w:sz w:val="18"/>
      <w:szCs w:val="18"/>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000000"/>
      <w:spacing w:after="150"/>
    </w:pPr>
    <w:rPr>
      <w:rFonts w:ascii="Verdana" w:hAnsi="Verdana"/>
      <w:sz w:val="18"/>
      <w:szCs w:val="18"/>
    </w:rPr>
  </w:style>
  <w:style w:type="paragraph" w:customStyle="1" w:styleId="media">
    <w:name w:val="media"/>
    <w:basedOn w:val="Normal"/>
    <w:pPr>
      <w:spacing w:before="225" w:after="150" w:line="336" w:lineRule="atLeast"/>
    </w:pPr>
    <w:rPr>
      <w:rFonts w:ascii="Verdana" w:hAnsi="Verdana"/>
      <w:sz w:val="18"/>
      <w:szCs w:val="18"/>
    </w:rPr>
  </w:style>
  <w:style w:type="paragraph" w:customStyle="1" w:styleId="media-object">
    <w:name w:val="media-object"/>
    <w:basedOn w:val="Normal"/>
    <w:pPr>
      <w:spacing w:after="150" w:line="336" w:lineRule="atLeast"/>
    </w:pPr>
    <w:rPr>
      <w:rFonts w:ascii="Verdana" w:hAnsi="Verdana"/>
      <w:sz w:val="18"/>
      <w:szCs w:val="18"/>
    </w:rPr>
  </w:style>
  <w:style w:type="paragraph" w:customStyle="1" w:styleId="media-heading">
    <w:name w:val="media-heading"/>
    <w:basedOn w:val="Normal"/>
    <w:pPr>
      <w:spacing w:after="75" w:line="336" w:lineRule="atLeast"/>
    </w:pPr>
    <w:rPr>
      <w:rFonts w:ascii="Verdana" w:hAnsi="Verdana"/>
      <w:sz w:val="18"/>
      <w:szCs w:val="18"/>
    </w:rPr>
  </w:style>
  <w:style w:type="paragraph" w:customStyle="1" w:styleId="media-list">
    <w:name w:val="media-list"/>
    <w:basedOn w:val="Normal"/>
    <w:pPr>
      <w:spacing w:after="150" w:line="336" w:lineRule="atLeast"/>
    </w:pPr>
    <w:rPr>
      <w:rFonts w:ascii="Verdana" w:hAnsi="Verdana"/>
      <w:sz w:val="18"/>
      <w:szCs w:val="18"/>
    </w:rPr>
  </w:style>
  <w:style w:type="paragraph" w:customStyle="1" w:styleId="label">
    <w:name w:val="label"/>
    <w:basedOn w:val="Normal"/>
    <w:pPr>
      <w:shd w:val="clear" w:color="auto" w:fill="999999"/>
      <w:spacing w:after="150"/>
      <w:jc w:val="center"/>
      <w:textAlignment w:val="baseline"/>
    </w:pPr>
    <w:rPr>
      <w:rFonts w:ascii="Verdana" w:hAnsi="Verdana"/>
      <w:color w:val="FFFFFF"/>
      <w:sz w:val="18"/>
      <w:szCs w:val="18"/>
    </w:rPr>
  </w:style>
  <w:style w:type="paragraph" w:customStyle="1" w:styleId="label-danger">
    <w:name w:val="label-danger"/>
    <w:basedOn w:val="Normal"/>
    <w:pPr>
      <w:shd w:val="clear" w:color="auto" w:fill="D9534F"/>
      <w:spacing w:after="150" w:line="336" w:lineRule="atLeast"/>
    </w:pPr>
    <w:rPr>
      <w:rFonts w:ascii="Verdana" w:hAnsi="Verdana"/>
      <w:sz w:val="18"/>
      <w:szCs w:val="18"/>
    </w:rPr>
  </w:style>
  <w:style w:type="paragraph" w:customStyle="1" w:styleId="label-success">
    <w:name w:val="label-success"/>
    <w:basedOn w:val="Normal"/>
    <w:pPr>
      <w:shd w:val="clear" w:color="auto" w:fill="5CB85C"/>
      <w:spacing w:after="150" w:line="336" w:lineRule="atLeast"/>
    </w:pPr>
    <w:rPr>
      <w:rFonts w:ascii="Verdana" w:hAnsi="Verdana"/>
      <w:sz w:val="18"/>
      <w:szCs w:val="18"/>
    </w:rPr>
  </w:style>
  <w:style w:type="paragraph" w:customStyle="1" w:styleId="label-warning">
    <w:name w:val="label-warning"/>
    <w:basedOn w:val="Normal"/>
    <w:pPr>
      <w:shd w:val="clear" w:color="auto" w:fill="F0AD4E"/>
      <w:spacing w:after="150" w:line="336" w:lineRule="atLeast"/>
    </w:pPr>
    <w:rPr>
      <w:rFonts w:ascii="Verdana" w:hAnsi="Verdana"/>
      <w:sz w:val="18"/>
      <w:szCs w:val="18"/>
    </w:rPr>
  </w:style>
  <w:style w:type="paragraph" w:customStyle="1" w:styleId="label-info">
    <w:name w:val="label-info"/>
    <w:basedOn w:val="Normal"/>
    <w:pPr>
      <w:shd w:val="clear" w:color="auto" w:fill="5BC0DE"/>
      <w:spacing w:after="150" w:line="336" w:lineRule="atLeast"/>
    </w:pPr>
    <w:rPr>
      <w:rFonts w:ascii="Verdana" w:hAnsi="Verdana"/>
      <w:sz w:val="18"/>
      <w:szCs w:val="18"/>
    </w:rPr>
  </w:style>
  <w:style w:type="paragraph" w:customStyle="1" w:styleId="badge">
    <w:name w:val="badge"/>
    <w:basedOn w:val="Normal"/>
    <w:pPr>
      <w:shd w:val="clear" w:color="auto" w:fill="999999"/>
      <w:spacing w:after="150"/>
      <w:jc w:val="center"/>
      <w:textAlignment w:val="baseline"/>
    </w:pPr>
    <w:rPr>
      <w:rFonts w:ascii="Verdana" w:hAnsi="Verdana"/>
      <w:b/>
      <w:bCs/>
      <w:color w:val="FFFFFF"/>
      <w:sz w:val="18"/>
      <w:szCs w:val="18"/>
    </w:rPr>
  </w:style>
  <w:style w:type="paragraph" w:customStyle="1" w:styleId="progress">
    <w:name w:val="progress"/>
    <w:basedOn w:val="Normal"/>
    <w:pPr>
      <w:shd w:val="clear" w:color="auto" w:fill="F5F5F5"/>
      <w:spacing w:after="300" w:line="336" w:lineRule="atLeast"/>
    </w:pPr>
    <w:rPr>
      <w:rFonts w:ascii="Verdana" w:hAnsi="Verdana"/>
      <w:sz w:val="18"/>
      <w:szCs w:val="18"/>
    </w:rPr>
  </w:style>
  <w:style w:type="paragraph" w:customStyle="1" w:styleId="progress-bar">
    <w:name w:val="progress-bar"/>
    <w:basedOn w:val="Normal"/>
    <w:pPr>
      <w:shd w:val="clear" w:color="auto" w:fill="428BCA"/>
      <w:spacing w:after="150" w:line="336" w:lineRule="atLeast"/>
      <w:jc w:val="center"/>
    </w:pPr>
    <w:rPr>
      <w:rFonts w:ascii="Verdana" w:hAnsi="Verdana"/>
      <w:color w:val="FFFFFF"/>
      <w:sz w:val="18"/>
      <w:szCs w:val="18"/>
    </w:rPr>
  </w:style>
  <w:style w:type="paragraph" w:customStyle="1" w:styleId="progress-bar-danger">
    <w:name w:val="progress-bar-danger"/>
    <w:basedOn w:val="Normal"/>
    <w:pPr>
      <w:shd w:val="clear" w:color="auto" w:fill="D9534F"/>
      <w:spacing w:after="150" w:line="336" w:lineRule="atLeast"/>
    </w:pPr>
    <w:rPr>
      <w:rFonts w:ascii="Verdana" w:hAnsi="Verdana"/>
      <w:sz w:val="18"/>
      <w:szCs w:val="18"/>
    </w:rPr>
  </w:style>
  <w:style w:type="paragraph" w:customStyle="1" w:styleId="progress-bar-success">
    <w:name w:val="progress-bar-success"/>
    <w:basedOn w:val="Normal"/>
    <w:pPr>
      <w:shd w:val="clear" w:color="auto" w:fill="5CB85C"/>
      <w:spacing w:after="150" w:line="336" w:lineRule="atLeast"/>
    </w:pPr>
    <w:rPr>
      <w:rFonts w:ascii="Verdana" w:hAnsi="Verdana"/>
      <w:sz w:val="18"/>
      <w:szCs w:val="18"/>
    </w:rPr>
  </w:style>
  <w:style w:type="paragraph" w:customStyle="1" w:styleId="progress-bar-warning">
    <w:name w:val="progress-bar-warning"/>
    <w:basedOn w:val="Normal"/>
    <w:pPr>
      <w:shd w:val="clear" w:color="auto" w:fill="F0AD4E"/>
      <w:spacing w:after="150" w:line="336" w:lineRule="atLeast"/>
    </w:pPr>
    <w:rPr>
      <w:rFonts w:ascii="Verdana" w:hAnsi="Verdana"/>
      <w:sz w:val="18"/>
      <w:szCs w:val="18"/>
    </w:rPr>
  </w:style>
  <w:style w:type="paragraph" w:customStyle="1" w:styleId="progress-bar-info">
    <w:name w:val="progress-bar-info"/>
    <w:basedOn w:val="Normal"/>
    <w:pPr>
      <w:shd w:val="clear" w:color="auto" w:fill="5BC0DE"/>
      <w:spacing w:after="150" w:line="336" w:lineRule="atLeast"/>
    </w:pPr>
    <w:rPr>
      <w:rFonts w:ascii="Verdana" w:hAnsi="Verdana"/>
      <w:sz w:val="18"/>
      <w:szCs w:val="18"/>
    </w:rPr>
  </w:style>
  <w:style w:type="paragraph" w:customStyle="1" w:styleId="accordion">
    <w:name w:val="accordion"/>
    <w:basedOn w:val="Normal"/>
    <w:pPr>
      <w:spacing w:after="300" w:line="336" w:lineRule="atLeast"/>
    </w:pPr>
    <w:rPr>
      <w:rFonts w:ascii="Verdana" w:hAnsi="Verdana"/>
      <w:sz w:val="18"/>
      <w:szCs w:val="18"/>
    </w:r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line="336" w:lineRule="atLeast"/>
    </w:pPr>
    <w:rPr>
      <w:rFonts w:ascii="Verdana" w:hAnsi="Verdana"/>
      <w:sz w:val="18"/>
      <w:szCs w:val="18"/>
    </w:rPr>
  </w:style>
  <w:style w:type="paragraph" w:customStyle="1" w:styleId="accordion-heading">
    <w:name w:val="accordion-heading"/>
    <w:basedOn w:val="Normal"/>
    <w:pPr>
      <w:spacing w:after="150" w:line="336" w:lineRule="atLeast"/>
    </w:pPr>
    <w:rPr>
      <w:rFonts w:ascii="Verdana" w:hAnsi="Verdana"/>
      <w:sz w:val="18"/>
      <w:szCs w:val="18"/>
    </w:rPr>
  </w:style>
  <w:style w:type="paragraph" w:customStyle="1" w:styleId="accordion-inner">
    <w:name w:val="accordion-inner"/>
    <w:basedOn w:val="Normal"/>
    <w:pPr>
      <w:pBdr>
        <w:top w:val="single" w:sz="6" w:space="7" w:color="E5E5E5"/>
      </w:pBdr>
      <w:spacing w:after="150" w:line="336" w:lineRule="atLeast"/>
    </w:pPr>
    <w:rPr>
      <w:rFonts w:ascii="Verdana" w:hAnsi="Verdana"/>
      <w:sz w:val="18"/>
      <w:szCs w:val="18"/>
    </w:rPr>
  </w:style>
  <w:style w:type="paragraph" w:customStyle="1" w:styleId="carousel-inner">
    <w:name w:val="carousel-inner"/>
    <w:basedOn w:val="Normal"/>
    <w:pPr>
      <w:spacing w:after="150" w:line="336" w:lineRule="atLeast"/>
    </w:pPr>
    <w:rPr>
      <w:rFonts w:ascii="Verdana" w:hAnsi="Verdana"/>
      <w:sz w:val="18"/>
      <w:szCs w:val="18"/>
    </w:rPr>
  </w:style>
  <w:style w:type="paragraph" w:customStyle="1" w:styleId="carousel-control">
    <w:name w:val="carousel-control"/>
    <w:basedOn w:val="Normal"/>
    <w:pPr>
      <w:spacing w:after="150" w:line="336" w:lineRule="atLeast"/>
      <w:jc w:val="center"/>
    </w:pPr>
    <w:rPr>
      <w:rFonts w:ascii="Verdana" w:hAnsi="Verdana"/>
      <w:color w:val="FFFFFF"/>
      <w:sz w:val="30"/>
      <w:szCs w:val="30"/>
    </w:rPr>
  </w:style>
  <w:style w:type="paragraph" w:customStyle="1" w:styleId="carousel-indicators">
    <w:name w:val="carousel-indicators"/>
    <w:basedOn w:val="Normal"/>
    <w:pPr>
      <w:spacing w:after="150" w:line="336" w:lineRule="atLeast"/>
      <w:ind w:left="-900"/>
      <w:jc w:val="center"/>
    </w:pPr>
    <w:rPr>
      <w:rFonts w:ascii="Verdana" w:hAnsi="Verdana"/>
      <w:sz w:val="18"/>
      <w:szCs w:val="18"/>
    </w:rPr>
  </w:style>
  <w:style w:type="paragraph" w:customStyle="1" w:styleId="carousel-caption">
    <w:name w:val="carousel-caption"/>
    <w:basedOn w:val="Normal"/>
    <w:pPr>
      <w:spacing w:after="150" w:line="336" w:lineRule="atLeast"/>
      <w:jc w:val="center"/>
    </w:pPr>
    <w:rPr>
      <w:rFonts w:ascii="Verdana" w:hAnsi="Verdana"/>
      <w:color w:val="FFFFFF"/>
      <w:sz w:val="18"/>
      <w:szCs w:val="18"/>
    </w:rPr>
  </w:style>
  <w:style w:type="paragraph" w:customStyle="1" w:styleId="jumbotron">
    <w:name w:val="jumbotron"/>
    <w:basedOn w:val="Normal"/>
    <w:pPr>
      <w:shd w:val="clear" w:color="auto" w:fill="EEEEEE"/>
      <w:spacing w:after="450" w:line="480" w:lineRule="auto"/>
    </w:pPr>
    <w:rPr>
      <w:rFonts w:ascii="Verdana" w:hAnsi="Verdana"/>
      <w:sz w:val="32"/>
      <w:szCs w:val="32"/>
    </w:rPr>
  </w:style>
  <w:style w:type="paragraph" w:customStyle="1" w:styleId="text-hide">
    <w:name w:val="text-hide"/>
    <w:basedOn w:val="Normal"/>
    <w:pPr>
      <w:spacing w:after="150" w:line="336" w:lineRule="atLeast"/>
    </w:pPr>
    <w:rPr>
      <w:rFonts w:ascii="Verdana" w:hAnsi="Verdana"/>
      <w:sz w:val="18"/>
      <w:szCs w:val="18"/>
    </w:rPr>
  </w:style>
  <w:style w:type="paragraph" w:customStyle="1" w:styleId="icon-muted">
    <w:name w:val="icon-muted"/>
    <w:basedOn w:val="Normal"/>
    <w:pPr>
      <w:spacing w:after="150" w:line="336" w:lineRule="atLeast"/>
    </w:pPr>
    <w:rPr>
      <w:rFonts w:ascii="Verdana" w:hAnsi="Verdana"/>
      <w:color w:val="EEEEEE"/>
      <w:sz w:val="18"/>
      <w:szCs w:val="18"/>
    </w:rPr>
  </w:style>
  <w:style w:type="paragraph" w:customStyle="1" w:styleId="icon-border">
    <w:name w:val="icon-border"/>
    <w:basedOn w:val="Normal"/>
    <w:pPr>
      <w:pBdr>
        <w:top w:val="single" w:sz="6" w:space="2" w:color="EEEEEE"/>
        <w:left w:val="single" w:sz="6" w:space="3" w:color="EEEEEE"/>
        <w:bottom w:val="single" w:sz="6" w:space="2" w:color="EEEEEE"/>
        <w:right w:val="single" w:sz="6" w:space="3" w:color="EEEEEE"/>
      </w:pBdr>
      <w:spacing w:after="150" w:line="336" w:lineRule="atLeast"/>
    </w:pPr>
    <w:rPr>
      <w:rFonts w:ascii="Verdana" w:hAnsi="Verdana"/>
      <w:sz w:val="18"/>
      <w:szCs w:val="18"/>
    </w:rPr>
  </w:style>
  <w:style w:type="paragraph" w:customStyle="1" w:styleId="icon-2x">
    <w:name w:val="icon-2x"/>
    <w:basedOn w:val="Normal"/>
    <w:pPr>
      <w:spacing w:after="150" w:line="336" w:lineRule="atLeast"/>
    </w:pPr>
    <w:rPr>
      <w:rFonts w:ascii="Verdana" w:hAnsi="Verdana"/>
      <w:sz w:val="48"/>
      <w:szCs w:val="48"/>
    </w:rPr>
  </w:style>
  <w:style w:type="paragraph" w:customStyle="1" w:styleId="icon-3x">
    <w:name w:val="icon-3x"/>
    <w:basedOn w:val="Normal"/>
    <w:pPr>
      <w:spacing w:after="150" w:line="336" w:lineRule="atLeast"/>
    </w:pPr>
    <w:rPr>
      <w:rFonts w:ascii="Verdana" w:hAnsi="Verdana"/>
      <w:sz w:val="72"/>
      <w:szCs w:val="72"/>
    </w:rPr>
  </w:style>
  <w:style w:type="paragraph" w:customStyle="1" w:styleId="icon-4x">
    <w:name w:val="icon-4x"/>
    <w:basedOn w:val="Normal"/>
    <w:pPr>
      <w:spacing w:after="150" w:line="336" w:lineRule="atLeast"/>
    </w:pPr>
    <w:rPr>
      <w:rFonts w:ascii="Verdana" w:hAnsi="Verdana"/>
      <w:sz w:val="96"/>
      <w:szCs w:val="96"/>
    </w:rPr>
  </w:style>
  <w:style w:type="paragraph" w:customStyle="1" w:styleId="nav-list">
    <w:name w:val="nav-list"/>
    <w:basedOn w:val="Normal"/>
    <w:pPr>
      <w:spacing w:after="360" w:line="336" w:lineRule="atLeast"/>
    </w:pPr>
    <w:rPr>
      <w:rFonts w:ascii="Verdana" w:hAnsi="Verdana"/>
      <w:sz w:val="18"/>
      <w:szCs w:val="18"/>
    </w:rPr>
  </w:style>
  <w:style w:type="paragraph" w:customStyle="1" w:styleId="nav-header">
    <w:name w:val="nav-header"/>
    <w:basedOn w:val="Normal"/>
    <w:pPr>
      <w:spacing w:after="150" w:line="336" w:lineRule="atLeast"/>
    </w:pPr>
    <w:rPr>
      <w:rFonts w:ascii="Verdana" w:hAnsi="Verdana"/>
      <w:sz w:val="21"/>
      <w:szCs w:val="21"/>
    </w:rPr>
  </w:style>
  <w:style w:type="paragraph" w:customStyle="1" w:styleId="title">
    <w:name w:val="title"/>
    <w:basedOn w:val="Normal"/>
    <w:pPr>
      <w:spacing w:after="96" w:line="336" w:lineRule="atLeast"/>
    </w:pPr>
    <w:rPr>
      <w:rFonts w:ascii="Verdana" w:hAnsi="Verdana"/>
      <w:sz w:val="18"/>
      <w:szCs w:val="18"/>
    </w:rPr>
  </w:style>
  <w:style w:type="paragraph" w:customStyle="1" w:styleId="sub-title">
    <w:name w:val="sub-title"/>
    <w:basedOn w:val="Normal"/>
    <w:pPr>
      <w:spacing w:after="150" w:line="336" w:lineRule="atLeast"/>
    </w:pPr>
    <w:rPr>
      <w:rFonts w:ascii="Verdana" w:hAnsi="Verdana"/>
      <w:sz w:val="32"/>
      <w:szCs w:val="32"/>
    </w:rPr>
  </w:style>
  <w:style w:type="paragraph" w:customStyle="1" w:styleId="icon-warning-sign">
    <w:name w:val="icon-warning-sign"/>
    <w:basedOn w:val="Normal"/>
    <w:pPr>
      <w:spacing w:after="150" w:line="336" w:lineRule="atLeast"/>
      <w:ind w:right="150"/>
    </w:pPr>
    <w:rPr>
      <w:rFonts w:ascii="Verdana" w:hAnsi="Verdana"/>
      <w:sz w:val="45"/>
      <w:szCs w:val="45"/>
    </w:rPr>
  </w:style>
  <w:style w:type="paragraph" w:customStyle="1" w:styleId="hll">
    <w:name w:val="hll"/>
    <w:basedOn w:val="Normal"/>
    <w:pPr>
      <w:shd w:val="clear" w:color="auto" w:fill="FFFFCC"/>
      <w:spacing w:after="150" w:line="336" w:lineRule="atLeast"/>
    </w:pPr>
    <w:rPr>
      <w:rFonts w:ascii="Verdana" w:hAnsi="Verdana"/>
      <w:sz w:val="18"/>
      <w:szCs w:val="18"/>
    </w:rPr>
  </w:style>
  <w:style w:type="paragraph" w:customStyle="1" w:styleId="c">
    <w:name w:val="c"/>
    <w:basedOn w:val="Normal"/>
    <w:pPr>
      <w:spacing w:after="150" w:line="336" w:lineRule="atLeast"/>
    </w:pPr>
    <w:rPr>
      <w:rFonts w:ascii="Verdana" w:hAnsi="Verdana"/>
      <w:color w:val="999999"/>
      <w:sz w:val="18"/>
      <w:szCs w:val="18"/>
    </w:rPr>
  </w:style>
  <w:style w:type="paragraph" w:customStyle="1" w:styleId="err">
    <w:name w:val="err"/>
    <w:basedOn w:val="Normal"/>
    <w:pPr>
      <w:shd w:val="clear" w:color="auto" w:fill="FFAAAA"/>
      <w:spacing w:after="150" w:line="336" w:lineRule="atLeast"/>
    </w:pPr>
    <w:rPr>
      <w:rFonts w:ascii="Verdana" w:hAnsi="Verdana"/>
      <w:color w:val="AA0000"/>
      <w:sz w:val="18"/>
      <w:szCs w:val="18"/>
    </w:rPr>
  </w:style>
  <w:style w:type="paragraph" w:customStyle="1" w:styleId="k">
    <w:name w:val="k"/>
    <w:basedOn w:val="Normal"/>
    <w:pPr>
      <w:spacing w:after="150" w:line="336" w:lineRule="atLeast"/>
    </w:pPr>
    <w:rPr>
      <w:rFonts w:ascii="Verdana" w:hAnsi="Verdana"/>
      <w:color w:val="006699"/>
      <w:sz w:val="18"/>
      <w:szCs w:val="18"/>
    </w:rPr>
  </w:style>
  <w:style w:type="paragraph" w:customStyle="1" w:styleId="o">
    <w:name w:val="o"/>
    <w:basedOn w:val="Normal"/>
    <w:pPr>
      <w:spacing w:after="150" w:line="336" w:lineRule="atLeast"/>
    </w:pPr>
    <w:rPr>
      <w:rFonts w:ascii="Verdana" w:hAnsi="Verdana"/>
      <w:color w:val="555555"/>
      <w:sz w:val="18"/>
      <w:szCs w:val="18"/>
    </w:rPr>
  </w:style>
  <w:style w:type="paragraph" w:customStyle="1" w:styleId="cm">
    <w:name w:val="cm"/>
    <w:basedOn w:val="Normal"/>
    <w:pPr>
      <w:spacing w:after="150" w:line="336" w:lineRule="atLeast"/>
    </w:pPr>
    <w:rPr>
      <w:rFonts w:ascii="Verdana" w:hAnsi="Verdana"/>
      <w:i/>
      <w:iCs/>
      <w:color w:val="0099FF"/>
      <w:sz w:val="18"/>
      <w:szCs w:val="18"/>
    </w:rPr>
  </w:style>
  <w:style w:type="paragraph" w:customStyle="1" w:styleId="cp">
    <w:name w:val="cp"/>
    <w:basedOn w:val="Normal"/>
    <w:pPr>
      <w:spacing w:after="150" w:line="336" w:lineRule="atLeast"/>
    </w:pPr>
    <w:rPr>
      <w:rFonts w:ascii="Verdana" w:hAnsi="Verdana"/>
      <w:color w:val="009999"/>
      <w:sz w:val="18"/>
      <w:szCs w:val="18"/>
    </w:rPr>
  </w:style>
  <w:style w:type="paragraph" w:customStyle="1" w:styleId="c1">
    <w:name w:val="c1"/>
    <w:basedOn w:val="Normal"/>
    <w:pPr>
      <w:spacing w:after="150" w:line="336" w:lineRule="atLeast"/>
    </w:pPr>
    <w:rPr>
      <w:rFonts w:ascii="Verdana" w:hAnsi="Verdana"/>
      <w:color w:val="999999"/>
      <w:sz w:val="18"/>
      <w:szCs w:val="18"/>
    </w:rPr>
  </w:style>
  <w:style w:type="paragraph" w:customStyle="1" w:styleId="cs">
    <w:name w:val="cs"/>
    <w:basedOn w:val="Normal"/>
    <w:pPr>
      <w:spacing w:after="150" w:line="336" w:lineRule="atLeast"/>
    </w:pPr>
    <w:rPr>
      <w:rFonts w:ascii="Verdana" w:hAnsi="Verdana"/>
      <w:color w:val="999999"/>
      <w:sz w:val="18"/>
      <w:szCs w:val="18"/>
    </w:rPr>
  </w:style>
  <w:style w:type="paragraph" w:customStyle="1" w:styleId="gd">
    <w:name w:val="gd"/>
    <w:basedOn w:val="Normal"/>
    <w:pPr>
      <w:pBdr>
        <w:top w:val="single" w:sz="6" w:space="0" w:color="CC0000"/>
        <w:left w:val="single" w:sz="6" w:space="0" w:color="CC0000"/>
        <w:bottom w:val="single" w:sz="6" w:space="0" w:color="CC0000"/>
        <w:right w:val="single" w:sz="6" w:space="0" w:color="CC0000"/>
      </w:pBdr>
      <w:shd w:val="clear" w:color="auto" w:fill="FFCCCC"/>
      <w:spacing w:after="150" w:line="336" w:lineRule="atLeast"/>
    </w:pPr>
    <w:rPr>
      <w:rFonts w:ascii="Verdana" w:hAnsi="Verdana"/>
      <w:sz w:val="18"/>
      <w:szCs w:val="18"/>
    </w:rPr>
  </w:style>
  <w:style w:type="paragraph" w:customStyle="1" w:styleId="ge">
    <w:name w:val="ge"/>
    <w:basedOn w:val="Normal"/>
    <w:pPr>
      <w:spacing w:after="150" w:line="336" w:lineRule="atLeast"/>
    </w:pPr>
    <w:rPr>
      <w:rFonts w:ascii="Verdana" w:hAnsi="Verdana"/>
      <w:i/>
      <w:iCs/>
      <w:sz w:val="18"/>
      <w:szCs w:val="18"/>
    </w:rPr>
  </w:style>
  <w:style w:type="paragraph" w:customStyle="1" w:styleId="gr">
    <w:name w:val="gr"/>
    <w:basedOn w:val="Normal"/>
    <w:pPr>
      <w:spacing w:after="150" w:line="336" w:lineRule="atLeast"/>
    </w:pPr>
    <w:rPr>
      <w:rFonts w:ascii="Verdana" w:hAnsi="Verdana"/>
      <w:color w:val="FF0000"/>
      <w:sz w:val="18"/>
      <w:szCs w:val="18"/>
    </w:rPr>
  </w:style>
  <w:style w:type="paragraph" w:customStyle="1" w:styleId="gh">
    <w:name w:val="gh"/>
    <w:basedOn w:val="Normal"/>
    <w:pPr>
      <w:spacing w:after="150" w:line="336" w:lineRule="atLeast"/>
    </w:pPr>
    <w:rPr>
      <w:rFonts w:ascii="Verdana" w:hAnsi="Verdana"/>
      <w:color w:val="003300"/>
      <w:sz w:val="18"/>
      <w:szCs w:val="18"/>
    </w:rPr>
  </w:style>
  <w:style w:type="paragraph" w:customStyle="1" w:styleId="gi">
    <w:name w:val="gi"/>
    <w:basedOn w:val="Normal"/>
    <w:pPr>
      <w:pBdr>
        <w:top w:val="single" w:sz="6" w:space="0" w:color="00CC00"/>
        <w:left w:val="single" w:sz="6" w:space="0" w:color="00CC00"/>
        <w:bottom w:val="single" w:sz="6" w:space="0" w:color="00CC00"/>
        <w:right w:val="single" w:sz="6" w:space="0" w:color="00CC00"/>
      </w:pBdr>
      <w:shd w:val="clear" w:color="auto" w:fill="CCFFCC"/>
      <w:spacing w:after="150" w:line="336" w:lineRule="atLeast"/>
    </w:pPr>
    <w:rPr>
      <w:rFonts w:ascii="Verdana" w:hAnsi="Verdana"/>
      <w:sz w:val="18"/>
      <w:szCs w:val="18"/>
    </w:rPr>
  </w:style>
  <w:style w:type="paragraph" w:customStyle="1" w:styleId="go">
    <w:name w:val="go"/>
    <w:basedOn w:val="Normal"/>
    <w:pPr>
      <w:spacing w:after="150" w:line="336" w:lineRule="atLeast"/>
    </w:pPr>
    <w:rPr>
      <w:rFonts w:ascii="Verdana" w:hAnsi="Verdana"/>
      <w:color w:val="AAAAAA"/>
      <w:sz w:val="18"/>
      <w:szCs w:val="18"/>
    </w:rPr>
  </w:style>
  <w:style w:type="paragraph" w:customStyle="1" w:styleId="gp">
    <w:name w:val="gp"/>
    <w:basedOn w:val="Normal"/>
    <w:pPr>
      <w:spacing w:after="150" w:line="336" w:lineRule="atLeast"/>
    </w:pPr>
    <w:rPr>
      <w:rFonts w:ascii="Verdana" w:hAnsi="Verdana"/>
      <w:color w:val="000099"/>
      <w:sz w:val="18"/>
      <w:szCs w:val="18"/>
    </w:rPr>
  </w:style>
  <w:style w:type="paragraph" w:customStyle="1" w:styleId="gu">
    <w:name w:val="gu"/>
    <w:basedOn w:val="Normal"/>
    <w:pPr>
      <w:spacing w:after="150" w:line="336" w:lineRule="atLeast"/>
    </w:pPr>
    <w:rPr>
      <w:rFonts w:ascii="Verdana" w:hAnsi="Verdana"/>
      <w:color w:val="003300"/>
      <w:sz w:val="18"/>
      <w:szCs w:val="18"/>
    </w:rPr>
  </w:style>
  <w:style w:type="paragraph" w:customStyle="1" w:styleId="gt">
    <w:name w:val="gt"/>
    <w:basedOn w:val="Normal"/>
    <w:pPr>
      <w:spacing w:after="150" w:line="336" w:lineRule="atLeast"/>
    </w:pPr>
    <w:rPr>
      <w:rFonts w:ascii="Verdana" w:hAnsi="Verdana"/>
      <w:color w:val="99CC66"/>
      <w:sz w:val="18"/>
      <w:szCs w:val="18"/>
    </w:rPr>
  </w:style>
  <w:style w:type="paragraph" w:customStyle="1" w:styleId="kc">
    <w:name w:val="kc"/>
    <w:basedOn w:val="Normal"/>
    <w:pPr>
      <w:spacing w:after="150" w:line="336" w:lineRule="atLeast"/>
    </w:pPr>
    <w:rPr>
      <w:rFonts w:ascii="Verdana" w:hAnsi="Verdana"/>
      <w:color w:val="006699"/>
      <w:sz w:val="18"/>
      <w:szCs w:val="18"/>
    </w:rPr>
  </w:style>
  <w:style w:type="paragraph" w:customStyle="1" w:styleId="kd">
    <w:name w:val="kd"/>
    <w:basedOn w:val="Normal"/>
    <w:pPr>
      <w:spacing w:after="150" w:line="336" w:lineRule="atLeast"/>
    </w:pPr>
    <w:rPr>
      <w:rFonts w:ascii="Verdana" w:hAnsi="Verdana"/>
      <w:color w:val="006699"/>
      <w:sz w:val="18"/>
      <w:szCs w:val="18"/>
    </w:rPr>
  </w:style>
  <w:style w:type="paragraph" w:customStyle="1" w:styleId="kn">
    <w:name w:val="kn"/>
    <w:basedOn w:val="Normal"/>
    <w:pPr>
      <w:spacing w:after="150" w:line="336" w:lineRule="atLeast"/>
    </w:pPr>
    <w:rPr>
      <w:rFonts w:ascii="Verdana" w:hAnsi="Verdana"/>
      <w:color w:val="006699"/>
      <w:sz w:val="18"/>
      <w:szCs w:val="18"/>
    </w:rPr>
  </w:style>
  <w:style w:type="paragraph" w:customStyle="1" w:styleId="kp">
    <w:name w:val="kp"/>
    <w:basedOn w:val="Normal"/>
    <w:pPr>
      <w:spacing w:after="150" w:line="336" w:lineRule="atLeast"/>
    </w:pPr>
    <w:rPr>
      <w:rFonts w:ascii="Verdana" w:hAnsi="Verdana"/>
      <w:color w:val="006699"/>
      <w:sz w:val="18"/>
      <w:szCs w:val="18"/>
    </w:rPr>
  </w:style>
  <w:style w:type="paragraph" w:customStyle="1" w:styleId="kr">
    <w:name w:val="kr"/>
    <w:basedOn w:val="Normal"/>
    <w:pPr>
      <w:spacing w:after="150" w:line="336" w:lineRule="atLeast"/>
    </w:pPr>
    <w:rPr>
      <w:rFonts w:ascii="Verdana" w:hAnsi="Verdana"/>
      <w:color w:val="006699"/>
      <w:sz w:val="18"/>
      <w:szCs w:val="18"/>
    </w:rPr>
  </w:style>
  <w:style w:type="paragraph" w:customStyle="1" w:styleId="kt">
    <w:name w:val="kt"/>
    <w:basedOn w:val="Normal"/>
    <w:pPr>
      <w:spacing w:after="150" w:line="336" w:lineRule="atLeast"/>
    </w:pPr>
    <w:rPr>
      <w:rFonts w:ascii="Verdana" w:hAnsi="Verdana"/>
      <w:color w:val="007788"/>
      <w:sz w:val="18"/>
      <w:szCs w:val="18"/>
    </w:rPr>
  </w:style>
  <w:style w:type="paragraph" w:customStyle="1" w:styleId="m">
    <w:name w:val="m"/>
    <w:basedOn w:val="Normal"/>
    <w:pPr>
      <w:spacing w:after="150" w:line="336" w:lineRule="atLeast"/>
    </w:pPr>
    <w:rPr>
      <w:rFonts w:ascii="Verdana" w:hAnsi="Verdana"/>
      <w:color w:val="FF6600"/>
      <w:sz w:val="18"/>
      <w:szCs w:val="18"/>
    </w:rPr>
  </w:style>
  <w:style w:type="paragraph" w:customStyle="1" w:styleId="s">
    <w:name w:val="s"/>
    <w:basedOn w:val="Normal"/>
    <w:pPr>
      <w:spacing w:after="150" w:line="336" w:lineRule="atLeast"/>
    </w:pPr>
    <w:rPr>
      <w:rFonts w:ascii="Verdana" w:hAnsi="Verdana"/>
      <w:color w:val="D44950"/>
      <w:sz w:val="18"/>
      <w:szCs w:val="18"/>
    </w:rPr>
  </w:style>
  <w:style w:type="paragraph" w:customStyle="1" w:styleId="na">
    <w:name w:val="na"/>
    <w:basedOn w:val="Normal"/>
    <w:pPr>
      <w:spacing w:after="150" w:line="336" w:lineRule="atLeast"/>
    </w:pPr>
    <w:rPr>
      <w:rFonts w:ascii="Verdana" w:hAnsi="Verdana"/>
      <w:color w:val="4F9FCF"/>
      <w:sz w:val="18"/>
      <w:szCs w:val="18"/>
    </w:rPr>
  </w:style>
  <w:style w:type="paragraph" w:customStyle="1" w:styleId="nb">
    <w:name w:val="nb"/>
    <w:basedOn w:val="Normal"/>
    <w:pPr>
      <w:spacing w:after="150" w:line="336" w:lineRule="atLeast"/>
    </w:pPr>
    <w:rPr>
      <w:rFonts w:ascii="Verdana" w:hAnsi="Verdana"/>
      <w:color w:val="336666"/>
      <w:sz w:val="18"/>
      <w:szCs w:val="18"/>
    </w:rPr>
  </w:style>
  <w:style w:type="paragraph" w:customStyle="1" w:styleId="nc">
    <w:name w:val="nc"/>
    <w:basedOn w:val="Normal"/>
    <w:pPr>
      <w:spacing w:after="150" w:line="336" w:lineRule="atLeast"/>
    </w:pPr>
    <w:rPr>
      <w:rFonts w:ascii="Verdana" w:hAnsi="Verdana"/>
      <w:color w:val="00AA88"/>
      <w:sz w:val="18"/>
      <w:szCs w:val="18"/>
    </w:rPr>
  </w:style>
  <w:style w:type="paragraph" w:customStyle="1" w:styleId="no">
    <w:name w:val="no"/>
    <w:basedOn w:val="Normal"/>
    <w:pPr>
      <w:spacing w:after="150" w:line="336" w:lineRule="atLeast"/>
    </w:pPr>
    <w:rPr>
      <w:rFonts w:ascii="Verdana" w:hAnsi="Verdana"/>
      <w:color w:val="336600"/>
      <w:sz w:val="18"/>
      <w:szCs w:val="18"/>
    </w:rPr>
  </w:style>
  <w:style w:type="paragraph" w:customStyle="1" w:styleId="nd">
    <w:name w:val="nd"/>
    <w:basedOn w:val="Normal"/>
    <w:pPr>
      <w:spacing w:after="150" w:line="336" w:lineRule="atLeast"/>
    </w:pPr>
    <w:rPr>
      <w:rFonts w:ascii="Verdana" w:hAnsi="Verdana"/>
      <w:color w:val="9999FF"/>
      <w:sz w:val="18"/>
      <w:szCs w:val="18"/>
    </w:rPr>
  </w:style>
  <w:style w:type="paragraph" w:customStyle="1" w:styleId="ni">
    <w:name w:val="ni"/>
    <w:basedOn w:val="Normal"/>
    <w:pPr>
      <w:spacing w:after="150" w:line="336" w:lineRule="atLeast"/>
    </w:pPr>
    <w:rPr>
      <w:rFonts w:ascii="Verdana" w:hAnsi="Verdana"/>
      <w:color w:val="999999"/>
      <w:sz w:val="18"/>
      <w:szCs w:val="18"/>
    </w:rPr>
  </w:style>
  <w:style w:type="paragraph" w:customStyle="1" w:styleId="ne">
    <w:name w:val="ne"/>
    <w:basedOn w:val="Normal"/>
    <w:pPr>
      <w:spacing w:after="150" w:line="336" w:lineRule="atLeast"/>
    </w:pPr>
    <w:rPr>
      <w:rFonts w:ascii="Verdana" w:hAnsi="Verdana"/>
      <w:color w:val="CC0000"/>
      <w:sz w:val="18"/>
      <w:szCs w:val="18"/>
    </w:rPr>
  </w:style>
  <w:style w:type="paragraph" w:customStyle="1" w:styleId="nf">
    <w:name w:val="nf"/>
    <w:basedOn w:val="Normal"/>
    <w:pPr>
      <w:spacing w:after="150" w:line="336" w:lineRule="atLeast"/>
    </w:pPr>
    <w:rPr>
      <w:rFonts w:ascii="Verdana" w:hAnsi="Verdana"/>
      <w:color w:val="CC00FF"/>
      <w:sz w:val="18"/>
      <w:szCs w:val="18"/>
    </w:rPr>
  </w:style>
  <w:style w:type="paragraph" w:customStyle="1" w:styleId="nl">
    <w:name w:val="nl"/>
    <w:basedOn w:val="Normal"/>
    <w:pPr>
      <w:spacing w:after="150" w:line="336" w:lineRule="atLeast"/>
    </w:pPr>
    <w:rPr>
      <w:rFonts w:ascii="Verdana" w:hAnsi="Verdana"/>
      <w:color w:val="9999FF"/>
      <w:sz w:val="18"/>
      <w:szCs w:val="18"/>
    </w:rPr>
  </w:style>
  <w:style w:type="paragraph" w:customStyle="1" w:styleId="nn">
    <w:name w:val="nn"/>
    <w:basedOn w:val="Normal"/>
    <w:pPr>
      <w:spacing w:after="150" w:line="336" w:lineRule="atLeast"/>
    </w:pPr>
    <w:rPr>
      <w:rFonts w:ascii="Verdana" w:hAnsi="Verdana"/>
      <w:color w:val="00CCFF"/>
      <w:sz w:val="18"/>
      <w:szCs w:val="18"/>
    </w:rPr>
  </w:style>
  <w:style w:type="paragraph" w:customStyle="1" w:styleId="nt">
    <w:name w:val="nt"/>
    <w:basedOn w:val="Normal"/>
    <w:pPr>
      <w:spacing w:after="150" w:line="336" w:lineRule="atLeast"/>
    </w:pPr>
    <w:rPr>
      <w:rFonts w:ascii="Verdana" w:hAnsi="Verdana"/>
      <w:color w:val="2F6F9F"/>
      <w:sz w:val="18"/>
      <w:szCs w:val="18"/>
    </w:rPr>
  </w:style>
  <w:style w:type="paragraph" w:customStyle="1" w:styleId="nv">
    <w:name w:val="nv"/>
    <w:basedOn w:val="Normal"/>
    <w:pPr>
      <w:spacing w:after="150" w:line="336" w:lineRule="atLeast"/>
    </w:pPr>
    <w:rPr>
      <w:rFonts w:ascii="Verdana" w:hAnsi="Verdana"/>
      <w:color w:val="003333"/>
      <w:sz w:val="18"/>
      <w:szCs w:val="18"/>
    </w:rPr>
  </w:style>
  <w:style w:type="paragraph" w:customStyle="1" w:styleId="ow">
    <w:name w:val="ow"/>
    <w:basedOn w:val="Normal"/>
    <w:pPr>
      <w:spacing w:after="150" w:line="336" w:lineRule="atLeast"/>
    </w:pPr>
    <w:rPr>
      <w:rFonts w:ascii="Verdana" w:hAnsi="Verdana"/>
      <w:color w:val="000000"/>
      <w:sz w:val="18"/>
      <w:szCs w:val="18"/>
    </w:rPr>
  </w:style>
  <w:style w:type="paragraph" w:customStyle="1" w:styleId="w">
    <w:name w:val="w"/>
    <w:basedOn w:val="Normal"/>
    <w:pPr>
      <w:spacing w:after="150" w:line="336" w:lineRule="atLeast"/>
    </w:pPr>
    <w:rPr>
      <w:rFonts w:ascii="Verdana" w:hAnsi="Verdana"/>
      <w:color w:val="BBBBBB"/>
      <w:sz w:val="18"/>
      <w:szCs w:val="18"/>
    </w:rPr>
  </w:style>
  <w:style w:type="paragraph" w:customStyle="1" w:styleId="mf">
    <w:name w:val="mf"/>
    <w:basedOn w:val="Normal"/>
    <w:pPr>
      <w:spacing w:after="150" w:line="336" w:lineRule="atLeast"/>
    </w:pPr>
    <w:rPr>
      <w:rFonts w:ascii="Verdana" w:hAnsi="Verdana"/>
      <w:color w:val="FF6600"/>
      <w:sz w:val="18"/>
      <w:szCs w:val="18"/>
    </w:rPr>
  </w:style>
  <w:style w:type="paragraph" w:customStyle="1" w:styleId="mh">
    <w:name w:val="mh"/>
    <w:basedOn w:val="Normal"/>
    <w:pPr>
      <w:spacing w:after="150" w:line="336" w:lineRule="atLeast"/>
    </w:pPr>
    <w:rPr>
      <w:rFonts w:ascii="Verdana" w:hAnsi="Verdana"/>
      <w:color w:val="FF6600"/>
      <w:sz w:val="18"/>
      <w:szCs w:val="18"/>
    </w:rPr>
  </w:style>
  <w:style w:type="paragraph" w:customStyle="1" w:styleId="mi">
    <w:name w:val="mi"/>
    <w:basedOn w:val="Normal"/>
    <w:pPr>
      <w:spacing w:after="150" w:line="336" w:lineRule="atLeast"/>
    </w:pPr>
    <w:rPr>
      <w:rFonts w:ascii="Verdana" w:hAnsi="Verdana"/>
      <w:color w:val="FF6600"/>
      <w:sz w:val="18"/>
      <w:szCs w:val="18"/>
    </w:rPr>
  </w:style>
  <w:style w:type="paragraph" w:customStyle="1" w:styleId="mo">
    <w:name w:val="mo"/>
    <w:basedOn w:val="Normal"/>
    <w:pPr>
      <w:spacing w:after="150" w:line="336" w:lineRule="atLeast"/>
    </w:pPr>
    <w:rPr>
      <w:rFonts w:ascii="Verdana" w:hAnsi="Verdana"/>
      <w:color w:val="FF6600"/>
      <w:sz w:val="18"/>
      <w:szCs w:val="18"/>
    </w:rPr>
  </w:style>
  <w:style w:type="paragraph" w:customStyle="1" w:styleId="sb">
    <w:name w:val="sb"/>
    <w:basedOn w:val="Normal"/>
    <w:pPr>
      <w:spacing w:after="150" w:line="336" w:lineRule="atLeast"/>
    </w:pPr>
    <w:rPr>
      <w:rFonts w:ascii="Verdana" w:hAnsi="Verdana"/>
      <w:color w:val="CC3300"/>
      <w:sz w:val="18"/>
      <w:szCs w:val="18"/>
    </w:rPr>
  </w:style>
  <w:style w:type="paragraph" w:customStyle="1" w:styleId="sc">
    <w:name w:val="sc"/>
    <w:basedOn w:val="Normal"/>
    <w:pPr>
      <w:spacing w:after="150" w:line="336" w:lineRule="atLeast"/>
    </w:pPr>
    <w:rPr>
      <w:rFonts w:ascii="Verdana" w:hAnsi="Verdana"/>
      <w:color w:val="CC3300"/>
      <w:sz w:val="18"/>
      <w:szCs w:val="18"/>
    </w:rPr>
  </w:style>
  <w:style w:type="paragraph" w:customStyle="1" w:styleId="sd">
    <w:name w:val="sd"/>
    <w:basedOn w:val="Normal"/>
    <w:pPr>
      <w:spacing w:after="150" w:line="336" w:lineRule="atLeast"/>
    </w:pPr>
    <w:rPr>
      <w:rFonts w:ascii="Verdana" w:hAnsi="Verdana"/>
      <w:i/>
      <w:iCs/>
      <w:color w:val="CC3300"/>
      <w:sz w:val="18"/>
      <w:szCs w:val="18"/>
    </w:rPr>
  </w:style>
  <w:style w:type="paragraph" w:customStyle="1" w:styleId="s2">
    <w:name w:val="s2"/>
    <w:basedOn w:val="Normal"/>
    <w:pPr>
      <w:spacing w:after="150" w:line="336" w:lineRule="atLeast"/>
    </w:pPr>
    <w:rPr>
      <w:rFonts w:ascii="Verdana" w:hAnsi="Verdana"/>
      <w:color w:val="CC3300"/>
      <w:sz w:val="18"/>
      <w:szCs w:val="18"/>
    </w:rPr>
  </w:style>
  <w:style w:type="paragraph" w:customStyle="1" w:styleId="se">
    <w:name w:val="se"/>
    <w:basedOn w:val="Normal"/>
    <w:pPr>
      <w:spacing w:after="150" w:line="336" w:lineRule="atLeast"/>
    </w:pPr>
    <w:rPr>
      <w:rFonts w:ascii="Verdana" w:hAnsi="Verdana"/>
      <w:color w:val="CC3300"/>
      <w:sz w:val="18"/>
      <w:szCs w:val="18"/>
    </w:rPr>
  </w:style>
  <w:style w:type="paragraph" w:customStyle="1" w:styleId="sh">
    <w:name w:val="sh"/>
    <w:basedOn w:val="Normal"/>
    <w:pPr>
      <w:spacing w:after="150" w:line="336" w:lineRule="atLeast"/>
    </w:pPr>
    <w:rPr>
      <w:rFonts w:ascii="Verdana" w:hAnsi="Verdana"/>
      <w:color w:val="CC3300"/>
      <w:sz w:val="18"/>
      <w:szCs w:val="18"/>
    </w:rPr>
  </w:style>
  <w:style w:type="paragraph" w:customStyle="1" w:styleId="si">
    <w:name w:val="si"/>
    <w:basedOn w:val="Normal"/>
    <w:pPr>
      <w:spacing w:after="150" w:line="336" w:lineRule="atLeast"/>
    </w:pPr>
    <w:rPr>
      <w:rFonts w:ascii="Verdana" w:hAnsi="Verdana"/>
      <w:color w:val="AA0000"/>
      <w:sz w:val="18"/>
      <w:szCs w:val="18"/>
    </w:rPr>
  </w:style>
  <w:style w:type="paragraph" w:customStyle="1" w:styleId="sx">
    <w:name w:val="sx"/>
    <w:basedOn w:val="Normal"/>
    <w:pPr>
      <w:spacing w:after="150" w:line="336" w:lineRule="atLeast"/>
    </w:pPr>
    <w:rPr>
      <w:rFonts w:ascii="Verdana" w:hAnsi="Verdana"/>
      <w:color w:val="CC3300"/>
      <w:sz w:val="18"/>
      <w:szCs w:val="18"/>
    </w:rPr>
  </w:style>
  <w:style w:type="paragraph" w:customStyle="1" w:styleId="sr">
    <w:name w:val="sr"/>
    <w:basedOn w:val="Normal"/>
    <w:pPr>
      <w:spacing w:after="150" w:line="336" w:lineRule="atLeast"/>
    </w:pPr>
    <w:rPr>
      <w:rFonts w:ascii="Verdana" w:hAnsi="Verdana"/>
      <w:color w:val="33AAAA"/>
      <w:sz w:val="18"/>
      <w:szCs w:val="18"/>
    </w:rPr>
  </w:style>
  <w:style w:type="paragraph" w:customStyle="1" w:styleId="s1">
    <w:name w:val="s1"/>
    <w:basedOn w:val="Normal"/>
    <w:pPr>
      <w:spacing w:after="150" w:line="336" w:lineRule="atLeast"/>
    </w:pPr>
    <w:rPr>
      <w:rFonts w:ascii="Verdana" w:hAnsi="Verdana"/>
      <w:color w:val="CC3300"/>
      <w:sz w:val="18"/>
      <w:szCs w:val="18"/>
    </w:rPr>
  </w:style>
  <w:style w:type="paragraph" w:customStyle="1" w:styleId="ss">
    <w:name w:val="ss"/>
    <w:basedOn w:val="Normal"/>
    <w:pPr>
      <w:spacing w:after="150" w:line="336" w:lineRule="atLeast"/>
    </w:pPr>
    <w:rPr>
      <w:rFonts w:ascii="Verdana" w:hAnsi="Verdana"/>
      <w:color w:val="FFCC33"/>
      <w:sz w:val="18"/>
      <w:szCs w:val="18"/>
    </w:rPr>
  </w:style>
  <w:style w:type="paragraph" w:customStyle="1" w:styleId="bp">
    <w:name w:val="bp"/>
    <w:basedOn w:val="Normal"/>
    <w:pPr>
      <w:spacing w:after="150" w:line="336" w:lineRule="atLeast"/>
    </w:pPr>
    <w:rPr>
      <w:rFonts w:ascii="Verdana" w:hAnsi="Verdana"/>
      <w:color w:val="336666"/>
      <w:sz w:val="18"/>
      <w:szCs w:val="18"/>
    </w:rPr>
  </w:style>
  <w:style w:type="paragraph" w:customStyle="1" w:styleId="vc">
    <w:name w:val="vc"/>
    <w:basedOn w:val="Normal"/>
    <w:pPr>
      <w:spacing w:after="150" w:line="336" w:lineRule="atLeast"/>
    </w:pPr>
    <w:rPr>
      <w:rFonts w:ascii="Verdana" w:hAnsi="Verdana"/>
      <w:color w:val="003333"/>
      <w:sz w:val="18"/>
      <w:szCs w:val="18"/>
    </w:rPr>
  </w:style>
  <w:style w:type="paragraph" w:customStyle="1" w:styleId="vg">
    <w:name w:val="vg"/>
    <w:basedOn w:val="Normal"/>
    <w:pPr>
      <w:spacing w:after="150" w:line="336" w:lineRule="atLeast"/>
    </w:pPr>
    <w:rPr>
      <w:rFonts w:ascii="Verdana" w:hAnsi="Verdana"/>
      <w:color w:val="003333"/>
      <w:sz w:val="18"/>
      <w:szCs w:val="18"/>
    </w:rPr>
  </w:style>
  <w:style w:type="paragraph" w:customStyle="1" w:styleId="vi">
    <w:name w:val="vi"/>
    <w:basedOn w:val="Normal"/>
    <w:pPr>
      <w:spacing w:after="150" w:line="336" w:lineRule="atLeast"/>
    </w:pPr>
    <w:rPr>
      <w:rFonts w:ascii="Verdana" w:hAnsi="Verdana"/>
      <w:color w:val="003333"/>
      <w:sz w:val="18"/>
      <w:szCs w:val="18"/>
    </w:rPr>
  </w:style>
  <w:style w:type="paragraph" w:customStyle="1" w:styleId="il">
    <w:name w:val="il"/>
    <w:basedOn w:val="Normal"/>
    <w:pPr>
      <w:spacing w:after="150" w:line="336" w:lineRule="atLeast"/>
    </w:pPr>
    <w:rPr>
      <w:rFonts w:ascii="Verdana" w:hAnsi="Verdana"/>
      <w:color w:val="FF6600"/>
      <w:sz w:val="18"/>
      <w:szCs w:val="18"/>
    </w:rPr>
  </w:style>
  <w:style w:type="paragraph" w:customStyle="1" w:styleId="row">
    <w:name w:val="row"/>
    <w:basedOn w:val="Normal"/>
    <w:pPr>
      <w:spacing w:after="150" w:line="336" w:lineRule="atLeast"/>
    </w:pPr>
    <w:rPr>
      <w:rFonts w:ascii="Verdana" w:hAnsi="Verdana"/>
      <w:sz w:val="18"/>
      <w:szCs w:val="18"/>
    </w:rPr>
  </w:style>
  <w:style w:type="paragraph" w:customStyle="1" w:styleId="control-label">
    <w:name w:val="control-label"/>
    <w:basedOn w:val="Normal"/>
    <w:pPr>
      <w:spacing w:after="150" w:line="336" w:lineRule="atLeast"/>
    </w:pPr>
    <w:rPr>
      <w:rFonts w:ascii="Verdana" w:hAnsi="Verdana"/>
      <w:sz w:val="18"/>
      <w:szCs w:val="18"/>
    </w:rPr>
  </w:style>
  <w:style w:type="paragraph" w:customStyle="1" w:styleId="divider">
    <w:name w:val="divider"/>
    <w:basedOn w:val="Normal"/>
    <w:pPr>
      <w:spacing w:after="150" w:line="336" w:lineRule="atLeast"/>
    </w:pPr>
    <w:rPr>
      <w:rFonts w:ascii="Verdana" w:hAnsi="Verdana"/>
      <w:sz w:val="18"/>
      <w:szCs w:val="18"/>
    </w:rPr>
  </w:style>
  <w:style w:type="paragraph" w:customStyle="1" w:styleId="nav-divider">
    <w:name w:val="nav-divider"/>
    <w:basedOn w:val="Normal"/>
    <w:pPr>
      <w:spacing w:after="150" w:line="336" w:lineRule="atLeast"/>
    </w:pPr>
    <w:rPr>
      <w:rFonts w:ascii="Verdana" w:hAnsi="Verdana"/>
      <w:sz w:val="18"/>
      <w:szCs w:val="18"/>
    </w:rPr>
  </w:style>
  <w:style w:type="paragraph" w:customStyle="1" w:styleId="icon-bar">
    <w:name w:val="icon-bar"/>
    <w:basedOn w:val="Normal"/>
    <w:pPr>
      <w:spacing w:after="150" w:line="336" w:lineRule="atLeast"/>
    </w:pPr>
    <w:rPr>
      <w:rFonts w:ascii="Verdana" w:hAnsi="Verdana"/>
      <w:sz w:val="18"/>
      <w:szCs w:val="18"/>
    </w:rPr>
  </w:style>
  <w:style w:type="paragraph" w:customStyle="1" w:styleId="arrow">
    <w:name w:val="arrow"/>
    <w:basedOn w:val="Normal"/>
    <w:pPr>
      <w:spacing w:after="150" w:line="336" w:lineRule="atLeast"/>
    </w:pPr>
    <w:rPr>
      <w:rFonts w:ascii="Verdana" w:hAnsi="Verdana"/>
      <w:sz w:val="18"/>
      <w:szCs w:val="18"/>
    </w:rPr>
  </w:style>
  <w:style w:type="paragraph" w:customStyle="1" w:styleId="alert-link">
    <w:name w:val="alert-link"/>
    <w:basedOn w:val="Normal"/>
    <w:pPr>
      <w:spacing w:after="150" w:line="336" w:lineRule="atLeast"/>
    </w:pPr>
    <w:rPr>
      <w:rFonts w:ascii="Verdana" w:hAnsi="Verdana"/>
      <w:sz w:val="18"/>
      <w:szCs w:val="18"/>
    </w:rPr>
  </w:style>
  <w:style w:type="paragraph" w:customStyle="1" w:styleId="caption">
    <w:name w:val="caption"/>
    <w:basedOn w:val="Normal"/>
    <w:pPr>
      <w:spacing w:after="150" w:line="336" w:lineRule="atLeast"/>
    </w:pPr>
    <w:rPr>
      <w:rFonts w:ascii="Verdana" w:hAnsi="Verdana"/>
      <w:sz w:val="18"/>
      <w:szCs w:val="18"/>
    </w:rPr>
  </w:style>
  <w:style w:type="paragraph" w:customStyle="1" w:styleId="accordion-toggle">
    <w:name w:val="accordion-toggle"/>
    <w:basedOn w:val="Normal"/>
    <w:pPr>
      <w:spacing w:after="150" w:line="336" w:lineRule="atLeast"/>
    </w:pPr>
    <w:rPr>
      <w:rFonts w:ascii="Verdana" w:hAnsi="Verdana"/>
      <w:sz w:val="18"/>
      <w:szCs w:val="18"/>
    </w:rPr>
  </w:style>
  <w:style w:type="paragraph" w:customStyle="1" w:styleId="glyphicon">
    <w:name w:val="glyphicon"/>
    <w:basedOn w:val="Normal"/>
    <w:pPr>
      <w:spacing w:after="150" w:line="336" w:lineRule="atLeast"/>
    </w:pPr>
    <w:rPr>
      <w:rFonts w:ascii="Verdana" w:hAnsi="Verdana"/>
      <w:sz w:val="18"/>
      <w:szCs w:val="18"/>
    </w:rPr>
  </w:style>
  <w:style w:type="paragraph" w:customStyle="1" w:styleId="icon-prev">
    <w:name w:val="icon-prev"/>
    <w:basedOn w:val="Normal"/>
    <w:pPr>
      <w:spacing w:after="150" w:line="336" w:lineRule="atLeast"/>
    </w:pPr>
    <w:rPr>
      <w:rFonts w:ascii="Verdana" w:hAnsi="Verdana"/>
      <w:sz w:val="18"/>
      <w:szCs w:val="18"/>
    </w:rPr>
  </w:style>
  <w:style w:type="paragraph" w:customStyle="1" w:styleId="icon-next">
    <w:name w:val="icon-next"/>
    <w:basedOn w:val="Normal"/>
    <w:pPr>
      <w:spacing w:after="150" w:line="336" w:lineRule="atLeast"/>
    </w:pPr>
    <w:rPr>
      <w:rFonts w:ascii="Verdana" w:hAnsi="Verdana"/>
      <w:sz w:val="18"/>
      <w:szCs w:val="18"/>
    </w:rPr>
  </w:style>
  <w:style w:type="paragraph" w:customStyle="1" w:styleId="active">
    <w:name w:val="active"/>
    <w:basedOn w:val="Normal"/>
    <w:pPr>
      <w:spacing w:after="150" w:line="336" w:lineRule="atLeast"/>
    </w:pPr>
    <w:rPr>
      <w:rFonts w:ascii="Verdana" w:hAnsi="Verdana"/>
      <w:sz w:val="18"/>
      <w:szCs w:val="18"/>
    </w:rPr>
  </w:style>
  <w:style w:type="paragraph" w:customStyle="1" w:styleId="hide">
    <w:name w:val="hide"/>
    <w:basedOn w:val="Normal"/>
    <w:pPr>
      <w:spacing w:after="150" w:line="336" w:lineRule="atLeast"/>
    </w:pPr>
    <w:rPr>
      <w:rFonts w:ascii="Verdana" w:hAnsi="Verdana"/>
      <w:vanish/>
      <w:sz w:val="18"/>
      <w:szCs w:val="18"/>
    </w:rPr>
  </w:style>
  <w:style w:type="paragraph" w:customStyle="1" w:styleId="show">
    <w:name w:val="show"/>
    <w:basedOn w:val="Normal"/>
    <w:pPr>
      <w:spacing w:after="150" w:line="336" w:lineRule="atLeast"/>
    </w:pPr>
    <w:rPr>
      <w:rFonts w:ascii="Verdana" w:hAnsi="Verdana"/>
      <w:sz w:val="18"/>
      <w:szCs w:val="18"/>
    </w:rPr>
  </w:style>
  <w:style w:type="paragraph" w:customStyle="1" w:styleId="hidden">
    <w:name w:val="hidden"/>
    <w:basedOn w:val="Normal"/>
    <w:pPr>
      <w:spacing w:after="150" w:line="336" w:lineRule="atLeast"/>
    </w:pPr>
    <w:rPr>
      <w:rFonts w:ascii="Verdana" w:hAnsi="Verdana"/>
      <w:vanish/>
      <w:sz w:val="18"/>
      <w:szCs w:val="18"/>
    </w:rPr>
  </w:style>
  <w:style w:type="paragraph" w:customStyle="1" w:styleId="visible-sm">
    <w:name w:val="visible-sm"/>
    <w:basedOn w:val="Normal"/>
    <w:pPr>
      <w:spacing w:after="150" w:line="336" w:lineRule="atLeast"/>
    </w:pPr>
    <w:rPr>
      <w:rFonts w:ascii="Verdana" w:hAnsi="Verdana"/>
      <w:sz w:val="18"/>
      <w:szCs w:val="18"/>
    </w:rPr>
  </w:style>
  <w:style w:type="paragraph" w:customStyle="1" w:styleId="visible-md">
    <w:name w:val="visible-md"/>
    <w:basedOn w:val="Normal"/>
    <w:pPr>
      <w:spacing w:after="150" w:line="336" w:lineRule="atLeast"/>
    </w:pPr>
    <w:rPr>
      <w:rFonts w:ascii="Verdana" w:hAnsi="Verdana"/>
      <w:vanish/>
      <w:sz w:val="18"/>
      <w:szCs w:val="18"/>
    </w:rPr>
  </w:style>
  <w:style w:type="paragraph" w:customStyle="1" w:styleId="visible-lg">
    <w:name w:val="visible-lg"/>
    <w:basedOn w:val="Normal"/>
    <w:pPr>
      <w:spacing w:after="150" w:line="336" w:lineRule="atLeast"/>
    </w:pPr>
    <w:rPr>
      <w:rFonts w:ascii="Verdana" w:hAnsi="Verdana"/>
      <w:vanish/>
      <w:sz w:val="18"/>
      <w:szCs w:val="18"/>
    </w:rPr>
  </w:style>
  <w:style w:type="paragraph" w:customStyle="1" w:styleId="hidden-sm">
    <w:name w:val="hidden-sm"/>
    <w:basedOn w:val="Normal"/>
    <w:pPr>
      <w:spacing w:after="150" w:line="336" w:lineRule="atLeast"/>
    </w:pPr>
    <w:rPr>
      <w:rFonts w:ascii="Verdana" w:hAnsi="Verdana"/>
      <w:vanish/>
      <w:sz w:val="18"/>
      <w:szCs w:val="18"/>
    </w:rPr>
  </w:style>
  <w:style w:type="paragraph" w:customStyle="1" w:styleId="hidden-md">
    <w:name w:val="hidden-md"/>
    <w:basedOn w:val="Normal"/>
    <w:pPr>
      <w:spacing w:after="150" w:line="336" w:lineRule="atLeast"/>
    </w:pPr>
    <w:rPr>
      <w:rFonts w:ascii="Verdana" w:hAnsi="Verdana"/>
      <w:sz w:val="18"/>
      <w:szCs w:val="18"/>
    </w:rPr>
  </w:style>
  <w:style w:type="paragraph" w:customStyle="1" w:styleId="hidden-lg">
    <w:name w:val="hidden-lg"/>
    <w:basedOn w:val="Normal"/>
    <w:pPr>
      <w:spacing w:after="150" w:line="336" w:lineRule="atLeast"/>
    </w:pPr>
    <w:rPr>
      <w:rFonts w:ascii="Verdana" w:hAnsi="Verdana"/>
      <w:sz w:val="18"/>
      <w:szCs w:val="18"/>
    </w:rPr>
  </w:style>
  <w:style w:type="paragraph" w:customStyle="1" w:styleId="visible-print">
    <w:name w:val="visible-print"/>
    <w:basedOn w:val="Normal"/>
    <w:pPr>
      <w:spacing w:after="150" w:line="336" w:lineRule="atLeast"/>
    </w:pPr>
    <w:rPr>
      <w:rFonts w:ascii="Verdana" w:hAnsi="Verdana"/>
      <w:vanish/>
      <w:sz w:val="18"/>
      <w:szCs w:val="18"/>
    </w:rPr>
  </w:style>
  <w:style w:type="character" w:customStyle="1" w:styleId="xmltag">
    <w:name w:val="xmltag"/>
    <w:rPr>
      <w:color w:val="000080"/>
    </w:rPr>
  </w:style>
  <w:style w:type="character" w:customStyle="1" w:styleId="xmlattr">
    <w:name w:val="xmlattr"/>
    <w:rPr>
      <w:color w:val="800000"/>
    </w:rPr>
  </w:style>
  <w:style w:type="character" w:customStyle="1" w:styleId="xmlattrvalue">
    <w:name w:val="xmlattrvalue"/>
    <w:rPr>
      <w:color w:val="006400"/>
    </w:rPr>
  </w:style>
  <w:style w:type="character" w:customStyle="1" w:styleId="forprint">
    <w:name w:val="forprint"/>
    <w:rPr>
      <w:vanish/>
      <w:webHidden w:val="0"/>
      <w:specVanish w:val="0"/>
    </w:rPr>
  </w:style>
  <w:style w:type="character" w:customStyle="1" w:styleId="sectioncount">
    <w:name w:val="sectioncount"/>
    <w:rPr>
      <w:color w:val="C0C0C0"/>
    </w:rPr>
  </w:style>
  <w:style w:type="paragraph" w:customStyle="1" w:styleId="note1">
    <w:name w:val="note1"/>
    <w:basedOn w:val="Normal"/>
    <w:pPr>
      <w:spacing w:after="120" w:line="336" w:lineRule="atLeast"/>
      <w:ind w:left="120"/>
    </w:pPr>
    <w:rPr>
      <w:rFonts w:ascii="Verdana" w:hAnsi="Verdana"/>
      <w:color w:val="800000"/>
      <w:sz w:val="15"/>
      <w:szCs w:val="15"/>
    </w:rPr>
  </w:style>
  <w:style w:type="paragraph" w:customStyle="1" w:styleId="link1">
    <w:name w:val="link1"/>
    <w:basedOn w:val="Normal"/>
    <w:pPr>
      <w:spacing w:line="336" w:lineRule="atLeast"/>
    </w:pPr>
    <w:rPr>
      <w:rFonts w:ascii="Verdana" w:hAnsi="Verdana"/>
      <w:b/>
      <w:bCs/>
      <w:sz w:val="15"/>
      <w:szCs w:val="15"/>
    </w:rPr>
  </w:style>
  <w:style w:type="paragraph" w:customStyle="1" w:styleId="row1">
    <w:name w:val="row1"/>
    <w:basedOn w:val="Normal"/>
    <w:pPr>
      <w:spacing w:after="150" w:line="336" w:lineRule="atLeast"/>
      <w:ind w:left="-225" w:right="-225"/>
    </w:pPr>
    <w:rPr>
      <w:rFonts w:ascii="Verdana" w:hAnsi="Verdana"/>
      <w:sz w:val="18"/>
      <w:szCs w:val="18"/>
    </w:rPr>
  </w:style>
  <w:style w:type="paragraph" w:customStyle="1" w:styleId="table1">
    <w:name w:val="table1"/>
    <w:basedOn w:val="Normal"/>
    <w:pPr>
      <w:shd w:val="clear" w:color="auto" w:fill="000000"/>
      <w:spacing w:after="150" w:line="336" w:lineRule="atLeast"/>
    </w:pPr>
    <w:rPr>
      <w:rFonts w:ascii="Verdana" w:hAnsi="Verdana"/>
      <w:sz w:val="18"/>
      <w:szCs w:val="18"/>
    </w:rPr>
  </w:style>
  <w:style w:type="paragraph" w:customStyle="1" w:styleId="help-block1">
    <w:name w:val="help-block1"/>
    <w:basedOn w:val="Normal"/>
    <w:pPr>
      <w:spacing w:before="75" w:after="150" w:line="336" w:lineRule="atLeast"/>
    </w:pPr>
    <w:rPr>
      <w:rFonts w:ascii="Verdana" w:hAnsi="Verdana"/>
      <w:color w:val="C09853"/>
      <w:sz w:val="18"/>
      <w:szCs w:val="18"/>
    </w:rPr>
  </w:style>
  <w:style w:type="paragraph" w:customStyle="1" w:styleId="control-label1">
    <w:name w:val="control-label1"/>
    <w:basedOn w:val="Normal"/>
    <w:pPr>
      <w:spacing w:after="150" w:line="336" w:lineRule="atLeast"/>
    </w:pPr>
    <w:rPr>
      <w:rFonts w:ascii="Verdana" w:hAnsi="Verdana"/>
      <w:color w:val="C09853"/>
      <w:sz w:val="18"/>
      <w:szCs w:val="18"/>
    </w:rPr>
  </w:style>
  <w:style w:type="paragraph" w:customStyle="1" w:styleId="form-control1">
    <w:name w:val="form-control1"/>
    <w:basedOn w:val="Normal"/>
    <w:pPr>
      <w:pBdr>
        <w:top w:val="single" w:sz="6" w:space="6" w:color="C09853"/>
        <w:left w:val="single" w:sz="6" w:space="9" w:color="C09853"/>
        <w:bottom w:val="single" w:sz="6" w:space="6" w:color="C09853"/>
        <w:right w:val="single" w:sz="6" w:space="24" w:color="C09853"/>
      </w:pBdr>
      <w:shd w:val="clear" w:color="auto" w:fill="FFFFFF"/>
      <w:spacing w:after="150"/>
      <w:textAlignment w:val="center"/>
    </w:pPr>
    <w:rPr>
      <w:rFonts w:ascii="Verdana" w:hAnsi="Verdana"/>
      <w:color w:val="555555"/>
      <w:sz w:val="21"/>
      <w:szCs w:val="21"/>
    </w:rPr>
  </w:style>
  <w:style w:type="paragraph" w:customStyle="1" w:styleId="input-group-addon1">
    <w:name w:val="input-group-addon1"/>
    <w:basedOn w:val="Normal"/>
    <w:pPr>
      <w:pBdr>
        <w:top w:val="single" w:sz="6" w:space="6" w:color="C09853"/>
        <w:left w:val="single" w:sz="6" w:space="9" w:color="C09853"/>
        <w:bottom w:val="single" w:sz="6" w:space="6" w:color="C09853"/>
        <w:right w:val="single" w:sz="6" w:space="9" w:color="C09853"/>
      </w:pBdr>
      <w:shd w:val="clear" w:color="auto" w:fill="FCF8E3"/>
      <w:spacing w:after="150"/>
      <w:jc w:val="center"/>
      <w:textAlignment w:val="center"/>
    </w:pPr>
    <w:rPr>
      <w:rFonts w:ascii="Verdana" w:hAnsi="Verdana"/>
      <w:color w:val="C09853"/>
      <w:sz w:val="21"/>
      <w:szCs w:val="21"/>
    </w:rPr>
  </w:style>
  <w:style w:type="paragraph" w:customStyle="1" w:styleId="help-block2">
    <w:name w:val="help-block2"/>
    <w:basedOn w:val="Normal"/>
    <w:pPr>
      <w:spacing w:before="75" w:after="150" w:line="336" w:lineRule="atLeast"/>
    </w:pPr>
    <w:rPr>
      <w:rFonts w:ascii="Verdana" w:hAnsi="Verdana"/>
      <w:color w:val="B94A48"/>
      <w:sz w:val="18"/>
      <w:szCs w:val="18"/>
    </w:rPr>
  </w:style>
  <w:style w:type="paragraph" w:customStyle="1" w:styleId="control-label2">
    <w:name w:val="control-label2"/>
    <w:basedOn w:val="Normal"/>
    <w:pPr>
      <w:spacing w:after="150" w:line="336" w:lineRule="atLeast"/>
    </w:pPr>
    <w:rPr>
      <w:rFonts w:ascii="Verdana" w:hAnsi="Verdana"/>
      <w:color w:val="B94A48"/>
      <w:sz w:val="18"/>
      <w:szCs w:val="18"/>
    </w:rPr>
  </w:style>
  <w:style w:type="paragraph" w:customStyle="1" w:styleId="form-control2">
    <w:name w:val="form-control2"/>
    <w:basedOn w:val="Normal"/>
    <w:pPr>
      <w:pBdr>
        <w:top w:val="single" w:sz="6" w:space="6" w:color="B94A48"/>
        <w:left w:val="single" w:sz="6" w:space="9" w:color="B94A48"/>
        <w:bottom w:val="single" w:sz="6" w:space="6" w:color="B94A48"/>
        <w:right w:val="single" w:sz="6" w:space="24" w:color="B94A48"/>
      </w:pBdr>
      <w:shd w:val="clear" w:color="auto" w:fill="FFFFFF"/>
      <w:spacing w:after="150"/>
      <w:textAlignment w:val="center"/>
    </w:pPr>
    <w:rPr>
      <w:rFonts w:ascii="Verdana" w:hAnsi="Verdana"/>
      <w:color w:val="555555"/>
      <w:sz w:val="21"/>
      <w:szCs w:val="21"/>
    </w:rPr>
  </w:style>
  <w:style w:type="paragraph" w:customStyle="1" w:styleId="input-group-addon2">
    <w:name w:val="input-group-addon2"/>
    <w:basedOn w:val="Normal"/>
    <w:pPr>
      <w:pBdr>
        <w:top w:val="single" w:sz="6" w:space="6" w:color="B94A48"/>
        <w:left w:val="single" w:sz="6" w:space="9" w:color="B94A48"/>
        <w:bottom w:val="single" w:sz="6" w:space="6" w:color="B94A48"/>
        <w:right w:val="single" w:sz="6" w:space="9" w:color="B94A48"/>
      </w:pBdr>
      <w:shd w:val="clear" w:color="auto" w:fill="F2DEDE"/>
      <w:spacing w:after="150"/>
      <w:jc w:val="center"/>
      <w:textAlignment w:val="center"/>
    </w:pPr>
    <w:rPr>
      <w:rFonts w:ascii="Verdana" w:hAnsi="Verdana"/>
      <w:color w:val="B94A48"/>
      <w:sz w:val="21"/>
      <w:szCs w:val="21"/>
    </w:rPr>
  </w:style>
  <w:style w:type="paragraph" w:customStyle="1" w:styleId="help-block3">
    <w:name w:val="help-block3"/>
    <w:basedOn w:val="Normal"/>
    <w:pPr>
      <w:spacing w:before="75" w:after="150" w:line="336" w:lineRule="atLeast"/>
    </w:pPr>
    <w:rPr>
      <w:rFonts w:ascii="Verdana" w:hAnsi="Verdana"/>
      <w:color w:val="468847"/>
      <w:sz w:val="18"/>
      <w:szCs w:val="18"/>
    </w:rPr>
  </w:style>
  <w:style w:type="paragraph" w:customStyle="1" w:styleId="control-label3">
    <w:name w:val="control-label3"/>
    <w:basedOn w:val="Normal"/>
    <w:pPr>
      <w:spacing w:after="150" w:line="336" w:lineRule="atLeast"/>
    </w:pPr>
    <w:rPr>
      <w:rFonts w:ascii="Verdana" w:hAnsi="Verdana"/>
      <w:color w:val="468847"/>
      <w:sz w:val="18"/>
      <w:szCs w:val="18"/>
    </w:rPr>
  </w:style>
  <w:style w:type="paragraph" w:customStyle="1" w:styleId="form-control3">
    <w:name w:val="form-control3"/>
    <w:basedOn w:val="Normal"/>
    <w:pPr>
      <w:pBdr>
        <w:top w:val="single" w:sz="6" w:space="6" w:color="468847"/>
        <w:left w:val="single" w:sz="6" w:space="9" w:color="468847"/>
        <w:bottom w:val="single" w:sz="6" w:space="6" w:color="468847"/>
        <w:right w:val="single" w:sz="6" w:space="24" w:color="468847"/>
      </w:pBdr>
      <w:shd w:val="clear" w:color="auto" w:fill="FFFFFF"/>
      <w:spacing w:after="150"/>
      <w:textAlignment w:val="center"/>
    </w:pPr>
    <w:rPr>
      <w:rFonts w:ascii="Verdana" w:hAnsi="Verdana"/>
      <w:color w:val="555555"/>
      <w:sz w:val="21"/>
      <w:szCs w:val="21"/>
    </w:rPr>
  </w:style>
  <w:style w:type="paragraph" w:customStyle="1" w:styleId="input-group-addon3">
    <w:name w:val="input-group-addon3"/>
    <w:basedOn w:val="Normal"/>
    <w:pPr>
      <w:pBdr>
        <w:top w:val="single" w:sz="6" w:space="6" w:color="468847"/>
        <w:left w:val="single" w:sz="6" w:space="9" w:color="468847"/>
        <w:bottom w:val="single" w:sz="6" w:space="6" w:color="468847"/>
        <w:right w:val="single" w:sz="6" w:space="9" w:color="468847"/>
      </w:pBdr>
      <w:shd w:val="clear" w:color="auto" w:fill="DFF0D8"/>
      <w:spacing w:after="150"/>
      <w:jc w:val="center"/>
      <w:textAlignment w:val="center"/>
    </w:pPr>
    <w:rPr>
      <w:rFonts w:ascii="Verdana" w:hAnsi="Verdana"/>
      <w:color w:val="468847"/>
      <w:sz w:val="21"/>
      <w:szCs w:val="21"/>
    </w:rPr>
  </w:style>
  <w:style w:type="paragraph" w:customStyle="1" w:styleId="form-control4">
    <w:name w:val="form-control4"/>
    <w:basedOn w:val="Normal"/>
    <w:pPr>
      <w:pBdr>
        <w:top w:val="single" w:sz="6" w:space="6" w:color="CCCCCC"/>
        <w:left w:val="single" w:sz="6" w:space="9" w:color="CCCCCC"/>
        <w:bottom w:val="single" w:sz="6" w:space="6" w:color="CCCCCC"/>
        <w:right w:val="single" w:sz="6" w:space="9" w:color="CCCCCC"/>
      </w:pBdr>
      <w:shd w:val="clear" w:color="auto" w:fill="FFFFFF"/>
      <w:textAlignment w:val="center"/>
    </w:pPr>
    <w:rPr>
      <w:rFonts w:ascii="Verdana" w:hAnsi="Verdana"/>
      <w:color w:val="555555"/>
      <w:sz w:val="21"/>
      <w:szCs w:val="21"/>
    </w:rPr>
  </w:style>
  <w:style w:type="paragraph" w:customStyle="1" w:styleId="radio1">
    <w:name w:val="radio1"/>
    <w:basedOn w:val="Normal"/>
    <w:pPr>
      <w:spacing w:line="336" w:lineRule="atLeast"/>
      <w:textAlignment w:val="center"/>
    </w:pPr>
    <w:rPr>
      <w:rFonts w:ascii="Verdana" w:hAnsi="Verdana"/>
      <w:sz w:val="18"/>
      <w:szCs w:val="18"/>
    </w:rPr>
  </w:style>
  <w:style w:type="paragraph" w:customStyle="1" w:styleId="checkbox1">
    <w:name w:val="checkbox1"/>
    <w:basedOn w:val="Normal"/>
    <w:pPr>
      <w:spacing w:line="336" w:lineRule="atLeast"/>
      <w:textAlignment w:val="center"/>
    </w:pPr>
    <w:rPr>
      <w:rFonts w:ascii="Verdana" w:hAnsi="Verdana"/>
      <w:sz w:val="18"/>
      <w:szCs w:val="18"/>
    </w:rPr>
  </w:style>
  <w:style w:type="paragraph" w:customStyle="1" w:styleId="control-label4">
    <w:name w:val="control-label4"/>
    <w:basedOn w:val="Normal"/>
    <w:pPr>
      <w:spacing w:after="150" w:line="336" w:lineRule="atLeast"/>
    </w:pPr>
    <w:rPr>
      <w:rFonts w:ascii="Verdana" w:hAnsi="Verdana"/>
      <w:sz w:val="18"/>
      <w:szCs w:val="18"/>
    </w:rPr>
  </w:style>
  <w:style w:type="paragraph" w:customStyle="1" w:styleId="row2">
    <w:name w:val="row2"/>
    <w:basedOn w:val="Normal"/>
    <w:pPr>
      <w:spacing w:after="150" w:line="336" w:lineRule="atLeast"/>
      <w:ind w:left="-225" w:right="-225"/>
    </w:pPr>
    <w:rPr>
      <w:rFonts w:ascii="Verdana" w:hAnsi="Verdana"/>
      <w:sz w:val="18"/>
      <w:szCs w:val="18"/>
    </w:rPr>
  </w:style>
  <w:style w:type="paragraph" w:customStyle="1" w:styleId="divider1">
    <w:name w:val="divider1"/>
    <w:basedOn w:val="Normal"/>
    <w:pPr>
      <w:shd w:val="clear" w:color="auto" w:fill="E5E5E5"/>
      <w:spacing w:before="135" w:after="135" w:line="336" w:lineRule="atLeast"/>
    </w:pPr>
    <w:rPr>
      <w:rFonts w:ascii="Verdana" w:hAnsi="Verdana"/>
      <w:sz w:val="18"/>
      <w:szCs w:val="18"/>
    </w:rPr>
  </w:style>
  <w:style w:type="paragraph" w:customStyle="1" w:styleId="caret1">
    <w:name w:val="caret1"/>
    <w:basedOn w:val="Normal"/>
    <w:pPr>
      <w:pBdr>
        <w:bottom w:val="single" w:sz="24" w:space="0" w:color="000000"/>
      </w:pBdr>
      <w:spacing w:after="150" w:line="336" w:lineRule="atLeast"/>
      <w:ind w:left="30"/>
      <w:textAlignment w:val="center"/>
    </w:pPr>
    <w:rPr>
      <w:rFonts w:ascii="Verdana" w:hAnsi="Verdana"/>
      <w:sz w:val="18"/>
      <w:szCs w:val="18"/>
    </w:rPr>
  </w:style>
  <w:style w:type="paragraph" w:customStyle="1" w:styleId="caret2">
    <w:name w:val="caret2"/>
    <w:basedOn w:val="Normal"/>
    <w:pPr>
      <w:pBdr>
        <w:bottom w:val="single" w:sz="24" w:space="0" w:color="000000"/>
      </w:pBdr>
      <w:spacing w:after="150" w:line="336" w:lineRule="atLeast"/>
      <w:ind w:left="30"/>
      <w:textAlignment w:val="center"/>
    </w:pPr>
    <w:rPr>
      <w:rFonts w:ascii="Verdana" w:hAnsi="Verdana"/>
      <w:sz w:val="18"/>
      <w:szCs w:val="18"/>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line="336" w:lineRule="atLeast"/>
    </w:pPr>
    <w:rPr>
      <w:rFonts w:ascii="Verdana" w:hAnsi="Verdana"/>
      <w:vanish/>
      <w:sz w:val="18"/>
      <w:szCs w:val="18"/>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line="336" w:lineRule="atLeast"/>
    </w:pPr>
    <w:rPr>
      <w:rFonts w:ascii="Verdana" w:hAnsi="Verdana"/>
      <w:vanish/>
      <w:sz w:val="18"/>
      <w:szCs w:val="18"/>
    </w:rPr>
  </w:style>
  <w:style w:type="paragraph" w:customStyle="1" w:styleId="list-group-item-heading1">
    <w:name w:val="list-group-item-heading1"/>
    <w:basedOn w:val="Normal"/>
    <w:pPr>
      <w:spacing w:after="75" w:line="336" w:lineRule="atLeast"/>
    </w:pPr>
    <w:rPr>
      <w:rFonts w:ascii="Verdana" w:hAnsi="Verdana"/>
      <w:color w:val="333333"/>
      <w:sz w:val="18"/>
      <w:szCs w:val="18"/>
    </w:rPr>
  </w:style>
  <w:style w:type="paragraph" w:customStyle="1" w:styleId="list-group-item-text1">
    <w:name w:val="list-group-item-text1"/>
    <w:basedOn w:val="Normal"/>
    <w:rPr>
      <w:rFonts w:ascii="Verdana" w:hAnsi="Verdana"/>
      <w:color w:val="555555"/>
      <w:sz w:val="18"/>
      <w:szCs w:val="18"/>
    </w:rPr>
  </w:style>
  <w:style w:type="paragraph" w:customStyle="1" w:styleId="panel-heading1">
    <w:name w:val="panel-heading1"/>
    <w:basedOn w:val="Normal"/>
    <w:pPr>
      <w:pBdr>
        <w:bottom w:val="single" w:sz="6" w:space="8" w:color="428BCA"/>
      </w:pBdr>
      <w:shd w:val="clear" w:color="auto" w:fill="428BCA"/>
      <w:spacing w:after="225" w:line="336" w:lineRule="atLeast"/>
      <w:ind w:left="-225" w:right="-225"/>
    </w:pPr>
    <w:rPr>
      <w:rFonts w:ascii="Verdana" w:hAnsi="Verdana"/>
      <w:color w:val="FFFFFF"/>
      <w:sz w:val="18"/>
      <w:szCs w:val="18"/>
    </w:rPr>
  </w:style>
  <w:style w:type="paragraph" w:customStyle="1" w:styleId="panel-heading2">
    <w:name w:val="panel-heading2"/>
    <w:basedOn w:val="Normal"/>
    <w:pPr>
      <w:pBdr>
        <w:bottom w:val="single" w:sz="6" w:space="8" w:color="D6E9C6"/>
      </w:pBdr>
      <w:shd w:val="clear" w:color="auto" w:fill="DFF0D8"/>
      <w:spacing w:after="225" w:line="336" w:lineRule="atLeast"/>
      <w:ind w:left="-225" w:right="-225"/>
    </w:pPr>
    <w:rPr>
      <w:rFonts w:ascii="Verdana" w:hAnsi="Verdana"/>
      <w:color w:val="468847"/>
      <w:sz w:val="18"/>
      <w:szCs w:val="18"/>
    </w:rPr>
  </w:style>
  <w:style w:type="paragraph" w:customStyle="1" w:styleId="panel-heading3">
    <w:name w:val="panel-heading3"/>
    <w:basedOn w:val="Normal"/>
    <w:pPr>
      <w:pBdr>
        <w:bottom w:val="single" w:sz="6" w:space="8" w:color="FBEED5"/>
      </w:pBdr>
      <w:shd w:val="clear" w:color="auto" w:fill="FCF8E3"/>
      <w:spacing w:after="225" w:line="336" w:lineRule="atLeast"/>
      <w:ind w:left="-225" w:right="-225"/>
    </w:pPr>
    <w:rPr>
      <w:rFonts w:ascii="Verdana" w:hAnsi="Verdana"/>
      <w:color w:val="C09853"/>
      <w:sz w:val="18"/>
      <w:szCs w:val="18"/>
    </w:rPr>
  </w:style>
  <w:style w:type="paragraph" w:customStyle="1" w:styleId="panel-heading4">
    <w:name w:val="panel-heading4"/>
    <w:basedOn w:val="Normal"/>
    <w:pPr>
      <w:pBdr>
        <w:bottom w:val="single" w:sz="6" w:space="8" w:color="EED3D7"/>
      </w:pBdr>
      <w:shd w:val="clear" w:color="auto" w:fill="F2DEDE"/>
      <w:spacing w:after="225" w:line="336" w:lineRule="atLeast"/>
      <w:ind w:left="-225" w:right="-225"/>
    </w:pPr>
    <w:rPr>
      <w:rFonts w:ascii="Verdana" w:hAnsi="Verdana"/>
      <w:color w:val="B94A48"/>
      <w:sz w:val="18"/>
      <w:szCs w:val="18"/>
    </w:rPr>
  </w:style>
  <w:style w:type="paragraph" w:customStyle="1" w:styleId="panel-heading5">
    <w:name w:val="panel-heading5"/>
    <w:basedOn w:val="Normal"/>
    <w:pPr>
      <w:pBdr>
        <w:bottom w:val="single" w:sz="6" w:space="8" w:color="BCE8F1"/>
      </w:pBdr>
      <w:shd w:val="clear" w:color="auto" w:fill="D9EDF7"/>
      <w:spacing w:after="225" w:line="336" w:lineRule="atLeast"/>
      <w:ind w:left="-225" w:right="-225"/>
    </w:pPr>
    <w:rPr>
      <w:rFonts w:ascii="Verdana" w:hAnsi="Verdana"/>
      <w:color w:val="3A87AD"/>
      <w:sz w:val="18"/>
      <w:szCs w:val="18"/>
    </w:rPr>
  </w:style>
  <w:style w:type="paragraph" w:customStyle="1" w:styleId="list-group-item1">
    <w:name w:val="list-group-item1"/>
    <w:basedOn w:val="Normal"/>
    <w:pPr>
      <w:pBdr>
        <w:top w:val="single" w:sz="6" w:space="8" w:color="DDDDDD"/>
        <w:left w:val="single" w:sz="2" w:space="11" w:color="DDDDDD"/>
        <w:bottom w:val="single" w:sz="6" w:space="8" w:color="DDDDDD"/>
        <w:right w:val="single" w:sz="2" w:space="23" w:color="DDDDDD"/>
      </w:pBdr>
      <w:shd w:val="clear" w:color="auto" w:fill="FFFFFF"/>
      <w:spacing w:line="336" w:lineRule="atLeast"/>
    </w:pPr>
    <w:rPr>
      <w:rFonts w:ascii="Verdana" w:hAnsi="Verdana"/>
      <w:sz w:val="18"/>
      <w:szCs w:val="18"/>
    </w:rPr>
  </w:style>
  <w:style w:type="paragraph" w:customStyle="1" w:styleId="nav-divider1">
    <w:name w:val="nav-divider1"/>
    <w:basedOn w:val="Normal"/>
    <w:pPr>
      <w:shd w:val="clear" w:color="auto" w:fill="E5E5E5"/>
      <w:spacing w:before="135" w:after="135" w:line="336" w:lineRule="atLeast"/>
    </w:pPr>
    <w:rPr>
      <w:rFonts w:ascii="Verdana" w:hAnsi="Verdana"/>
      <w:sz w:val="18"/>
      <w:szCs w:val="18"/>
    </w:rPr>
  </w:style>
  <w:style w:type="paragraph" w:customStyle="1" w:styleId="caret3">
    <w:name w:val="caret3"/>
    <w:basedOn w:val="Normal"/>
    <w:pPr>
      <w:pBdr>
        <w:top w:val="single" w:sz="24" w:space="0" w:color="428BCA"/>
      </w:pBdr>
      <w:spacing w:after="150" w:line="336" w:lineRule="atLeast"/>
      <w:ind w:left="30"/>
      <w:textAlignment w:val="center"/>
    </w:pPr>
    <w:rPr>
      <w:rFonts w:ascii="Verdana" w:hAnsi="Verdana"/>
      <w:sz w:val="18"/>
      <w:szCs w:val="18"/>
    </w:rPr>
  </w:style>
  <w:style w:type="paragraph" w:customStyle="1" w:styleId="caret4">
    <w:name w:val="caret4"/>
    <w:basedOn w:val="Normal"/>
    <w:pPr>
      <w:pBdr>
        <w:top w:val="single" w:sz="24" w:space="0" w:color="2A6496"/>
      </w:pBdr>
      <w:spacing w:after="150" w:line="336" w:lineRule="atLeast"/>
      <w:ind w:left="30"/>
      <w:textAlignment w:val="center"/>
    </w:pPr>
    <w:rPr>
      <w:rFonts w:ascii="Verdana" w:hAnsi="Verdana"/>
      <w:sz w:val="18"/>
      <w:szCs w:val="18"/>
    </w:r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line="336" w:lineRule="atLeast"/>
    </w:pPr>
    <w:rPr>
      <w:rFonts w:ascii="Verdana" w:hAnsi="Verdana"/>
      <w:vanish/>
      <w:sz w:val="18"/>
      <w:szCs w:val="18"/>
    </w:rPr>
  </w:style>
  <w:style w:type="paragraph" w:customStyle="1" w:styleId="icon-bar1">
    <w:name w:val="icon-bar1"/>
    <w:basedOn w:val="Normal"/>
    <w:pPr>
      <w:shd w:val="clear" w:color="auto" w:fill="CCCCCC"/>
      <w:spacing w:after="150" w:line="336" w:lineRule="atLeast"/>
    </w:pPr>
    <w:rPr>
      <w:rFonts w:ascii="Verdana" w:hAnsi="Verdana"/>
      <w:sz w:val="18"/>
      <w:szCs w:val="18"/>
    </w:rPr>
  </w:style>
  <w:style w:type="paragraph" w:customStyle="1" w:styleId="radio2">
    <w:name w:val="radio2"/>
    <w:basedOn w:val="Normal"/>
    <w:pPr>
      <w:spacing w:line="336" w:lineRule="atLeast"/>
      <w:textAlignment w:val="center"/>
    </w:pPr>
    <w:rPr>
      <w:rFonts w:ascii="Verdana" w:hAnsi="Verdana"/>
      <w:sz w:val="18"/>
      <w:szCs w:val="18"/>
    </w:rPr>
  </w:style>
  <w:style w:type="paragraph" w:customStyle="1" w:styleId="checkbox2">
    <w:name w:val="checkbox2"/>
    <w:basedOn w:val="Normal"/>
    <w:pPr>
      <w:spacing w:line="336" w:lineRule="atLeast"/>
      <w:textAlignment w:val="center"/>
    </w:pPr>
    <w:rPr>
      <w:rFonts w:ascii="Verdana" w:hAnsi="Verdana"/>
      <w:sz w:val="18"/>
      <w:szCs w:val="18"/>
    </w:rPr>
  </w:style>
  <w:style w:type="paragraph" w:customStyle="1" w:styleId="navbar-brand1">
    <w:name w:val="navbar-brand1"/>
    <w:basedOn w:val="Normal"/>
    <w:pPr>
      <w:spacing w:after="150" w:line="300" w:lineRule="atLeast"/>
      <w:jc w:val="center"/>
    </w:pPr>
    <w:rPr>
      <w:rFonts w:ascii="Verdana" w:hAnsi="Verdana"/>
      <w:color w:val="E6E6E6"/>
      <w:sz w:val="27"/>
      <w:szCs w:val="27"/>
    </w:rPr>
  </w:style>
  <w:style w:type="paragraph" w:customStyle="1" w:styleId="navbar-text1">
    <w:name w:val="navbar-text1"/>
    <w:basedOn w:val="Normal"/>
    <w:pPr>
      <w:spacing w:before="150" w:after="150" w:line="336" w:lineRule="atLeast"/>
    </w:pPr>
    <w:rPr>
      <w:rFonts w:ascii="Verdana" w:hAnsi="Verdana"/>
      <w:color w:val="999999"/>
      <w:sz w:val="18"/>
      <w:szCs w:val="18"/>
    </w:rPr>
  </w:style>
  <w:style w:type="paragraph" w:customStyle="1" w:styleId="navbar-toggle1">
    <w:name w:val="navbar-toggle1"/>
    <w:basedOn w:val="Normal"/>
    <w:pPr>
      <w:pBdr>
        <w:top w:val="single" w:sz="6" w:space="6" w:color="333333"/>
        <w:left w:val="single" w:sz="6" w:space="9" w:color="333333"/>
        <w:bottom w:val="single" w:sz="6" w:space="6" w:color="333333"/>
        <w:right w:val="single" w:sz="6" w:space="9" w:color="333333"/>
      </w:pBdr>
      <w:spacing w:after="150" w:line="336" w:lineRule="atLeast"/>
    </w:pPr>
    <w:rPr>
      <w:rFonts w:ascii="Verdana" w:hAnsi="Verdana"/>
      <w:sz w:val="18"/>
      <w:szCs w:val="18"/>
    </w:rPr>
  </w:style>
  <w:style w:type="paragraph" w:customStyle="1" w:styleId="icon-bar2">
    <w:name w:val="icon-bar2"/>
    <w:basedOn w:val="Normal"/>
    <w:pPr>
      <w:shd w:val="clear" w:color="auto" w:fill="FFFFFF"/>
      <w:spacing w:after="150" w:line="336" w:lineRule="atLeast"/>
    </w:pPr>
    <w:rPr>
      <w:rFonts w:ascii="Verdana" w:hAnsi="Verdana"/>
      <w:sz w:val="18"/>
      <w:szCs w:val="18"/>
    </w:rPr>
  </w:style>
  <w:style w:type="paragraph" w:customStyle="1" w:styleId="navbar-link1">
    <w:name w:val="navbar-link1"/>
    <w:basedOn w:val="Normal"/>
    <w:pPr>
      <w:spacing w:after="150" w:line="336" w:lineRule="atLeast"/>
    </w:pPr>
    <w:rPr>
      <w:rFonts w:ascii="Verdana" w:hAnsi="Verdana"/>
      <w:color w:val="E6E6E6"/>
      <w:sz w:val="18"/>
      <w:szCs w:val="18"/>
    </w:rPr>
  </w:style>
  <w:style w:type="paragraph" w:customStyle="1" w:styleId="navbar-link2">
    <w:name w:val="navbar-link2"/>
    <w:basedOn w:val="Normal"/>
    <w:pPr>
      <w:spacing w:after="150" w:line="336" w:lineRule="atLeast"/>
    </w:pPr>
    <w:rPr>
      <w:rFonts w:ascii="Verdana" w:hAnsi="Verdana"/>
      <w:color w:val="FFFFFF"/>
      <w:sz w:val="18"/>
      <w:szCs w:val="18"/>
    </w:rPr>
  </w:style>
  <w:style w:type="paragraph" w:customStyle="1" w:styleId="caret5">
    <w:name w:val="caret5"/>
    <w:basedOn w:val="Normal"/>
    <w:pPr>
      <w:pBdr>
        <w:top w:val="single" w:sz="24" w:space="0" w:color="FFFFFF"/>
      </w:pBdr>
      <w:spacing w:after="150" w:line="336" w:lineRule="atLeast"/>
      <w:textAlignment w:val="center"/>
    </w:pPr>
    <w:rPr>
      <w:rFonts w:ascii="Verdana" w:hAnsi="Verdana"/>
      <w:sz w:val="18"/>
      <w:szCs w:val="18"/>
    </w:rPr>
  </w:style>
  <w:style w:type="paragraph" w:customStyle="1" w:styleId="caret6">
    <w:name w:val="caret6"/>
    <w:basedOn w:val="Normal"/>
    <w:pPr>
      <w:pBdr>
        <w:bottom w:val="single" w:sz="24" w:space="0" w:color="FFFFFF"/>
      </w:pBdr>
      <w:spacing w:after="150" w:line="336" w:lineRule="atLeast"/>
      <w:textAlignment w:val="center"/>
    </w:pPr>
    <w:rPr>
      <w:rFonts w:ascii="Verdana" w:hAnsi="Verdana"/>
      <w:sz w:val="18"/>
      <w:szCs w:val="18"/>
    </w:rPr>
  </w:style>
  <w:style w:type="paragraph" w:customStyle="1" w:styleId="caret7">
    <w:name w:val="caret7"/>
    <w:basedOn w:val="Normal"/>
    <w:pPr>
      <w:pBdr>
        <w:top w:val="single" w:sz="36" w:space="0" w:color="000000"/>
      </w:pBdr>
      <w:spacing w:after="150" w:line="336" w:lineRule="atLeast"/>
      <w:ind w:left="30"/>
      <w:textAlignment w:val="center"/>
    </w:pPr>
    <w:rPr>
      <w:rFonts w:ascii="Verdana" w:hAnsi="Verdana"/>
      <w:sz w:val="18"/>
      <w:szCs w:val="18"/>
    </w:rPr>
  </w:style>
  <w:style w:type="paragraph" w:customStyle="1" w:styleId="caret8">
    <w:name w:val="caret8"/>
    <w:basedOn w:val="Normal"/>
    <w:pPr>
      <w:pBdr>
        <w:bottom w:val="single" w:sz="36" w:space="0" w:color="000000"/>
      </w:pBdr>
      <w:spacing w:after="150" w:line="336" w:lineRule="atLeast"/>
      <w:ind w:left="30"/>
      <w:textAlignment w:val="center"/>
    </w:pPr>
    <w:rPr>
      <w:rFonts w:ascii="Verdana" w:hAnsi="Verdana"/>
      <w:sz w:val="18"/>
      <w:szCs w:val="18"/>
    </w:rPr>
  </w:style>
  <w:style w:type="paragraph" w:customStyle="1" w:styleId="btn1">
    <w:name w:val="btn1"/>
    <w:basedOn w:val="Normal"/>
    <w:pPr>
      <w:jc w:val="center"/>
      <w:textAlignment w:val="center"/>
    </w:pPr>
    <w:rPr>
      <w:rFonts w:ascii="Verdana" w:hAnsi="Verdana"/>
      <w:sz w:val="21"/>
      <w:szCs w:val="21"/>
    </w:rPr>
  </w:style>
  <w:style w:type="paragraph" w:customStyle="1" w:styleId="close1">
    <w:name w:val="close1"/>
    <w:basedOn w:val="Normal"/>
    <w:pPr>
      <w:spacing w:after="150"/>
    </w:pPr>
    <w:rPr>
      <w:rFonts w:ascii="Verdana" w:hAnsi="Verdana"/>
      <w:b/>
      <w:bCs/>
      <w:color w:val="000000"/>
      <w:sz w:val="32"/>
      <w:szCs w:val="32"/>
    </w:rPr>
  </w:style>
  <w:style w:type="paragraph" w:customStyle="1" w:styleId="arrow1">
    <w:name w:val="arrow1"/>
    <w:basedOn w:val="Normal"/>
    <w:pPr>
      <w:spacing w:after="150" w:line="336" w:lineRule="atLeast"/>
    </w:pPr>
    <w:rPr>
      <w:rFonts w:ascii="Verdana" w:hAnsi="Verdana"/>
      <w:sz w:val="18"/>
      <w:szCs w:val="18"/>
    </w:rPr>
  </w:style>
  <w:style w:type="paragraph" w:customStyle="1" w:styleId="alert-link1">
    <w:name w:val="alert-link1"/>
    <w:basedOn w:val="Normal"/>
    <w:pPr>
      <w:spacing w:after="150" w:line="336" w:lineRule="atLeast"/>
    </w:pPr>
    <w:rPr>
      <w:rFonts w:ascii="Verdana" w:hAnsi="Verdana"/>
      <w:color w:val="A47E3C"/>
      <w:sz w:val="18"/>
      <w:szCs w:val="18"/>
    </w:rPr>
  </w:style>
  <w:style w:type="paragraph" w:customStyle="1" w:styleId="alert-link2">
    <w:name w:val="alert-link2"/>
    <w:basedOn w:val="Normal"/>
    <w:pPr>
      <w:spacing w:after="150" w:line="336" w:lineRule="atLeast"/>
    </w:pPr>
    <w:rPr>
      <w:rFonts w:ascii="Verdana" w:hAnsi="Verdana"/>
      <w:color w:val="356635"/>
      <w:sz w:val="18"/>
      <w:szCs w:val="18"/>
    </w:rPr>
  </w:style>
  <w:style w:type="paragraph" w:customStyle="1" w:styleId="alert-link3">
    <w:name w:val="alert-link3"/>
    <w:basedOn w:val="Normal"/>
    <w:pPr>
      <w:spacing w:after="150" w:line="336" w:lineRule="atLeast"/>
    </w:pPr>
    <w:rPr>
      <w:rFonts w:ascii="Verdana" w:hAnsi="Verdana"/>
      <w:color w:val="953B39"/>
      <w:sz w:val="18"/>
      <w:szCs w:val="18"/>
    </w:rPr>
  </w:style>
  <w:style w:type="paragraph" w:customStyle="1" w:styleId="alert-link4">
    <w:name w:val="alert-link4"/>
    <w:basedOn w:val="Normal"/>
    <w:pPr>
      <w:spacing w:after="150" w:line="336" w:lineRule="atLeast"/>
    </w:pPr>
    <w:rPr>
      <w:rFonts w:ascii="Verdana" w:hAnsi="Verdana"/>
      <w:color w:val="2D6987"/>
      <w:sz w:val="18"/>
      <w:szCs w:val="18"/>
    </w:rPr>
  </w:style>
  <w:style w:type="paragraph" w:customStyle="1" w:styleId="caption1">
    <w:name w:val="caption1"/>
    <w:basedOn w:val="Normal"/>
    <w:pPr>
      <w:spacing w:after="150" w:line="336" w:lineRule="atLeast"/>
    </w:pPr>
    <w:rPr>
      <w:rFonts w:ascii="Verdana" w:hAnsi="Verdana"/>
      <w:color w:val="333333"/>
      <w:sz w:val="18"/>
      <w:szCs w:val="18"/>
    </w:rPr>
  </w:style>
  <w:style w:type="paragraph" w:customStyle="1" w:styleId="media1">
    <w:name w:val="media1"/>
    <w:basedOn w:val="Normal"/>
    <w:pPr>
      <w:spacing w:before="225" w:after="150" w:line="336" w:lineRule="atLeast"/>
    </w:pPr>
    <w:rPr>
      <w:rFonts w:ascii="Verdana" w:hAnsi="Verdana"/>
      <w:sz w:val="18"/>
      <w:szCs w:val="18"/>
    </w:rPr>
  </w:style>
  <w:style w:type="paragraph" w:customStyle="1" w:styleId="progress-bar1">
    <w:name w:val="progress-bar1"/>
    <w:basedOn w:val="Normal"/>
    <w:pPr>
      <w:shd w:val="clear" w:color="auto" w:fill="428BCA"/>
      <w:spacing w:after="150" w:line="336" w:lineRule="atLeast"/>
      <w:jc w:val="center"/>
    </w:pPr>
    <w:rPr>
      <w:rFonts w:ascii="Verdana" w:hAnsi="Verdana"/>
      <w:color w:val="FFFFFF"/>
      <w:sz w:val="18"/>
      <w:szCs w:val="18"/>
    </w:rPr>
  </w:style>
  <w:style w:type="paragraph" w:customStyle="1" w:styleId="progress-bar-danger1">
    <w:name w:val="progress-bar-danger1"/>
    <w:basedOn w:val="Normal"/>
    <w:pPr>
      <w:shd w:val="clear" w:color="auto" w:fill="D9534F"/>
      <w:spacing w:after="150" w:line="336" w:lineRule="atLeast"/>
    </w:pPr>
    <w:rPr>
      <w:rFonts w:ascii="Verdana" w:hAnsi="Verdana"/>
      <w:sz w:val="18"/>
      <w:szCs w:val="18"/>
    </w:rPr>
  </w:style>
  <w:style w:type="paragraph" w:customStyle="1" w:styleId="progress-bar-success1">
    <w:name w:val="progress-bar-success1"/>
    <w:basedOn w:val="Normal"/>
    <w:pPr>
      <w:shd w:val="clear" w:color="auto" w:fill="5CB85C"/>
      <w:spacing w:after="150" w:line="336" w:lineRule="atLeast"/>
    </w:pPr>
    <w:rPr>
      <w:rFonts w:ascii="Verdana" w:hAnsi="Verdana"/>
      <w:sz w:val="18"/>
      <w:szCs w:val="18"/>
    </w:rPr>
  </w:style>
  <w:style w:type="paragraph" w:customStyle="1" w:styleId="progress-bar-warning1">
    <w:name w:val="progress-bar-warning1"/>
    <w:basedOn w:val="Normal"/>
    <w:pPr>
      <w:shd w:val="clear" w:color="auto" w:fill="F0AD4E"/>
      <w:spacing w:after="150" w:line="336" w:lineRule="atLeast"/>
    </w:pPr>
    <w:rPr>
      <w:rFonts w:ascii="Verdana" w:hAnsi="Verdana"/>
      <w:sz w:val="18"/>
      <w:szCs w:val="18"/>
    </w:rPr>
  </w:style>
  <w:style w:type="paragraph" w:customStyle="1" w:styleId="progress-bar-info1">
    <w:name w:val="progress-bar-info1"/>
    <w:basedOn w:val="Normal"/>
    <w:pPr>
      <w:shd w:val="clear" w:color="auto" w:fill="5BC0DE"/>
      <w:spacing w:after="150" w:line="336" w:lineRule="atLeast"/>
    </w:pPr>
    <w:rPr>
      <w:rFonts w:ascii="Verdana" w:hAnsi="Verdana"/>
      <w:sz w:val="18"/>
      <w:szCs w:val="18"/>
    </w:rPr>
  </w:style>
  <w:style w:type="paragraph" w:customStyle="1" w:styleId="accordion-toggle1">
    <w:name w:val="accordion-toggle1"/>
    <w:basedOn w:val="Normal"/>
    <w:pPr>
      <w:spacing w:after="150" w:line="336" w:lineRule="atLeast"/>
    </w:pPr>
    <w:rPr>
      <w:rFonts w:ascii="Verdana" w:hAnsi="Verdana"/>
      <w:sz w:val="18"/>
      <w:szCs w:val="18"/>
    </w:rPr>
  </w:style>
  <w:style w:type="paragraph" w:customStyle="1" w:styleId="glyphicon1">
    <w:name w:val="glyphicon1"/>
    <w:basedOn w:val="Normal"/>
    <w:pPr>
      <w:spacing w:after="150" w:line="336" w:lineRule="atLeast"/>
      <w:ind w:left="-150"/>
    </w:pPr>
    <w:rPr>
      <w:sz w:val="18"/>
      <w:szCs w:val="18"/>
    </w:rPr>
  </w:style>
  <w:style w:type="paragraph" w:customStyle="1" w:styleId="icon-prev1">
    <w:name w:val="icon-prev1"/>
    <w:basedOn w:val="Normal"/>
    <w:pPr>
      <w:spacing w:after="150" w:line="336" w:lineRule="atLeast"/>
      <w:ind w:left="-150"/>
    </w:pPr>
    <w:rPr>
      <w:sz w:val="18"/>
      <w:szCs w:val="18"/>
    </w:rPr>
  </w:style>
  <w:style w:type="paragraph" w:customStyle="1" w:styleId="icon-next1">
    <w:name w:val="icon-next1"/>
    <w:basedOn w:val="Normal"/>
    <w:pPr>
      <w:spacing w:after="150" w:line="336" w:lineRule="atLeast"/>
      <w:ind w:left="-150"/>
    </w:pPr>
    <w:rPr>
      <w:sz w:val="18"/>
      <w:szCs w:val="18"/>
    </w:rPr>
  </w:style>
  <w:style w:type="paragraph" w:customStyle="1" w:styleId="active1">
    <w:name w:val="active1"/>
    <w:basedOn w:val="Normal"/>
    <w:pPr>
      <w:shd w:val="clear" w:color="auto" w:fill="FFFFFF"/>
      <w:spacing w:line="336" w:lineRule="atLeast"/>
    </w:pPr>
    <w:rPr>
      <w:rFonts w:ascii="Verdana" w:hAnsi="Verdana"/>
      <w:sz w:val="18"/>
      <w:szCs w:val="18"/>
    </w:rPr>
  </w:style>
  <w:style w:type="paragraph" w:customStyle="1" w:styleId="btn2">
    <w:name w:val="btn2"/>
    <w:basedOn w:val="Normal"/>
    <w:pPr>
      <w:jc w:val="center"/>
      <w:textAlignment w:val="center"/>
    </w:pPr>
    <w:rPr>
      <w:rFonts w:ascii="Verdana" w:hAnsi="Verdana"/>
      <w:sz w:val="21"/>
      <w:szCs w:val="21"/>
    </w:rPr>
  </w:style>
  <w:style w:type="character" w:customStyle="1" w:styleId="icon-bar3">
    <w:name w:val="icon-bar3"/>
    <w:basedOn w:val="DefaultParagraphFont"/>
  </w:style>
  <w:style w:type="paragraph" w:styleId="BalloonText">
    <w:name w:val="Balloon Text"/>
    <w:basedOn w:val="Normal"/>
    <w:link w:val="BalloonTextChar"/>
    <w:uiPriority w:val="99"/>
    <w:semiHidden/>
    <w:unhideWhenUsed/>
    <w:rsid w:val="00D33399"/>
    <w:rPr>
      <w:rFonts w:ascii="Tahoma" w:hAnsi="Tahoma"/>
      <w:sz w:val="16"/>
      <w:szCs w:val="16"/>
      <w:lang/>
    </w:rPr>
  </w:style>
  <w:style w:type="character" w:customStyle="1" w:styleId="BalloonTextChar">
    <w:name w:val="Balloon Text Char"/>
    <w:link w:val="BalloonText"/>
    <w:uiPriority w:val="99"/>
    <w:semiHidden/>
    <w:rsid w:val="00D3339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099979">
      <w:marLeft w:val="0"/>
      <w:marRight w:val="0"/>
      <w:marTop w:val="0"/>
      <w:marBottom w:val="0"/>
      <w:divBdr>
        <w:top w:val="none" w:sz="0" w:space="0" w:color="auto"/>
        <w:left w:val="none" w:sz="0" w:space="0" w:color="auto"/>
        <w:bottom w:val="none" w:sz="0" w:space="0" w:color="auto"/>
        <w:right w:val="none" w:sz="0" w:space="0" w:color="auto"/>
      </w:divBdr>
      <w:divsChild>
        <w:div w:id="483544210">
          <w:marLeft w:val="0"/>
          <w:marRight w:val="0"/>
          <w:marTop w:val="0"/>
          <w:marBottom w:val="0"/>
          <w:divBdr>
            <w:top w:val="none" w:sz="0" w:space="0" w:color="auto"/>
            <w:left w:val="none" w:sz="0" w:space="0" w:color="auto"/>
            <w:bottom w:val="none" w:sz="0" w:space="0" w:color="auto"/>
            <w:right w:val="none" w:sz="0" w:space="0" w:color="auto"/>
          </w:divBdr>
          <w:divsChild>
            <w:div w:id="1368481893">
              <w:marLeft w:val="0"/>
              <w:marRight w:val="0"/>
              <w:marTop w:val="0"/>
              <w:marBottom w:val="0"/>
              <w:divBdr>
                <w:top w:val="none" w:sz="0" w:space="0" w:color="auto"/>
                <w:left w:val="none" w:sz="0" w:space="0" w:color="auto"/>
                <w:bottom w:val="none" w:sz="0" w:space="0" w:color="auto"/>
                <w:right w:val="none" w:sz="0" w:space="0" w:color="auto"/>
              </w:divBdr>
              <w:divsChild>
                <w:div w:id="2040080282">
                  <w:marLeft w:val="0"/>
                  <w:marRight w:val="0"/>
                  <w:marTop w:val="0"/>
                  <w:marBottom w:val="0"/>
                  <w:divBdr>
                    <w:top w:val="none" w:sz="0" w:space="0" w:color="auto"/>
                    <w:left w:val="none" w:sz="0" w:space="0" w:color="auto"/>
                    <w:bottom w:val="none" w:sz="0" w:space="0" w:color="auto"/>
                    <w:right w:val="none" w:sz="0" w:space="0" w:color="auto"/>
                  </w:divBdr>
                  <w:divsChild>
                    <w:div w:id="1532381736">
                      <w:marLeft w:val="0"/>
                      <w:marRight w:val="0"/>
                      <w:marTop w:val="0"/>
                      <w:marBottom w:val="0"/>
                      <w:divBdr>
                        <w:top w:val="none" w:sz="0" w:space="0" w:color="auto"/>
                        <w:left w:val="none" w:sz="0" w:space="0" w:color="auto"/>
                        <w:bottom w:val="none" w:sz="0" w:space="0" w:color="auto"/>
                        <w:right w:val="none" w:sz="0" w:space="0" w:color="auto"/>
                      </w:divBdr>
                      <w:divsChild>
                        <w:div w:id="196165655">
                          <w:marLeft w:val="0"/>
                          <w:marRight w:val="0"/>
                          <w:marTop w:val="0"/>
                          <w:marBottom w:val="0"/>
                          <w:divBdr>
                            <w:top w:val="none" w:sz="0" w:space="0" w:color="auto"/>
                            <w:left w:val="none" w:sz="0" w:space="0" w:color="auto"/>
                            <w:bottom w:val="none" w:sz="0" w:space="0" w:color="auto"/>
                            <w:right w:val="none" w:sz="0" w:space="0" w:color="auto"/>
                          </w:divBdr>
                        </w:div>
                        <w:div w:id="498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64161">
      <w:marLeft w:val="0"/>
      <w:marRight w:val="0"/>
      <w:marTop w:val="0"/>
      <w:marBottom w:val="0"/>
      <w:divBdr>
        <w:top w:val="none" w:sz="0" w:space="0" w:color="auto"/>
        <w:left w:val="none" w:sz="0" w:space="0" w:color="auto"/>
        <w:bottom w:val="none" w:sz="0" w:space="0" w:color="auto"/>
        <w:right w:val="none" w:sz="0" w:space="0" w:color="auto"/>
      </w:divBdr>
      <w:divsChild>
        <w:div w:id="707949044">
          <w:marLeft w:val="0"/>
          <w:marRight w:val="0"/>
          <w:marTop w:val="0"/>
          <w:marBottom w:val="0"/>
          <w:divBdr>
            <w:top w:val="none" w:sz="0" w:space="0" w:color="auto"/>
            <w:left w:val="none" w:sz="0" w:space="0" w:color="auto"/>
            <w:bottom w:val="none" w:sz="0" w:space="0" w:color="auto"/>
            <w:right w:val="none" w:sz="0" w:space="0" w:color="auto"/>
          </w:divBdr>
          <w:divsChild>
            <w:div w:id="59061429">
              <w:marLeft w:val="0"/>
              <w:marRight w:val="0"/>
              <w:marTop w:val="0"/>
              <w:marBottom w:val="0"/>
              <w:divBdr>
                <w:top w:val="none" w:sz="0" w:space="0" w:color="FFFFFF"/>
                <w:left w:val="none" w:sz="0" w:space="0" w:color="FFFFFF"/>
                <w:bottom w:val="none" w:sz="0" w:space="0" w:color="FFFFFF"/>
                <w:right w:val="none" w:sz="0" w:space="0" w:color="FFFFFF"/>
              </w:divBdr>
              <w:divsChild>
                <w:div w:id="1680813700">
                  <w:marLeft w:val="0"/>
                  <w:marRight w:val="0"/>
                  <w:marTop w:val="0"/>
                  <w:marBottom w:val="0"/>
                  <w:divBdr>
                    <w:top w:val="none" w:sz="0" w:space="0" w:color="auto"/>
                    <w:left w:val="none" w:sz="0" w:space="0" w:color="auto"/>
                    <w:bottom w:val="none" w:sz="0" w:space="0" w:color="auto"/>
                    <w:right w:val="none" w:sz="0" w:space="0" w:color="auto"/>
                  </w:divBdr>
                  <w:divsChild>
                    <w:div w:id="18836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5582">
      <w:marLeft w:val="0"/>
      <w:marRight w:val="0"/>
      <w:marTop w:val="0"/>
      <w:marBottom w:val="0"/>
      <w:divBdr>
        <w:top w:val="none" w:sz="0" w:space="0" w:color="auto"/>
        <w:left w:val="none" w:sz="0" w:space="0" w:color="auto"/>
        <w:bottom w:val="none" w:sz="0" w:space="0" w:color="auto"/>
        <w:right w:val="none" w:sz="0" w:space="0" w:color="auto"/>
      </w:divBdr>
      <w:divsChild>
        <w:div w:id="1717849943">
          <w:marLeft w:val="0"/>
          <w:marRight w:val="0"/>
          <w:marTop w:val="0"/>
          <w:marBottom w:val="0"/>
          <w:divBdr>
            <w:top w:val="none" w:sz="0" w:space="0" w:color="auto"/>
            <w:left w:val="none" w:sz="0" w:space="0" w:color="auto"/>
            <w:bottom w:val="none" w:sz="0" w:space="0" w:color="auto"/>
            <w:right w:val="none" w:sz="0" w:space="0" w:color="auto"/>
          </w:divBdr>
        </w:div>
      </w:divsChild>
    </w:div>
    <w:div w:id="1748842055">
      <w:marLeft w:val="0"/>
      <w:marRight w:val="0"/>
      <w:marTop w:val="0"/>
      <w:marBottom w:val="0"/>
      <w:divBdr>
        <w:top w:val="none" w:sz="0" w:space="0" w:color="auto"/>
        <w:left w:val="none" w:sz="0" w:space="0" w:color="auto"/>
        <w:bottom w:val="none" w:sz="0" w:space="0" w:color="auto"/>
        <w:right w:val="none" w:sz="0" w:space="0" w:color="auto"/>
      </w:divBdr>
      <w:divsChild>
        <w:div w:id="1949239986">
          <w:marLeft w:val="0"/>
          <w:marRight w:val="0"/>
          <w:marTop w:val="0"/>
          <w:marBottom w:val="0"/>
          <w:divBdr>
            <w:top w:val="none" w:sz="0" w:space="0" w:color="auto"/>
            <w:left w:val="none" w:sz="0" w:space="0" w:color="auto"/>
            <w:bottom w:val="none" w:sz="0" w:space="0" w:color="auto"/>
            <w:right w:val="none" w:sz="0" w:space="0" w:color="auto"/>
          </w:divBdr>
          <w:divsChild>
            <w:div w:id="170336962">
              <w:marLeft w:val="0"/>
              <w:marRight w:val="0"/>
              <w:marTop w:val="240"/>
              <w:marBottom w:val="0"/>
              <w:divBdr>
                <w:top w:val="none" w:sz="0" w:space="0" w:color="auto"/>
                <w:left w:val="none" w:sz="0" w:space="0" w:color="auto"/>
                <w:bottom w:val="none" w:sz="0" w:space="0" w:color="auto"/>
                <w:right w:val="none" w:sz="0" w:space="0" w:color="auto"/>
              </w:divBdr>
            </w:div>
            <w:div w:id="524249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74561118">
      <w:marLeft w:val="0"/>
      <w:marRight w:val="0"/>
      <w:marTop w:val="0"/>
      <w:marBottom w:val="0"/>
      <w:divBdr>
        <w:top w:val="none" w:sz="0" w:space="0" w:color="auto"/>
        <w:left w:val="none" w:sz="0" w:space="0" w:color="auto"/>
        <w:bottom w:val="none" w:sz="0" w:space="0" w:color="auto"/>
        <w:right w:val="none" w:sz="0" w:space="0" w:color="auto"/>
      </w:divBdr>
      <w:divsChild>
        <w:div w:id="2116047834">
          <w:marLeft w:val="0"/>
          <w:marRight w:val="0"/>
          <w:marTop w:val="0"/>
          <w:marBottom w:val="0"/>
          <w:divBdr>
            <w:top w:val="none" w:sz="0" w:space="0" w:color="auto"/>
            <w:left w:val="none" w:sz="0" w:space="0" w:color="auto"/>
            <w:bottom w:val="none" w:sz="0" w:space="0" w:color="auto"/>
            <w:right w:val="none" w:sz="0" w:space="0" w:color="auto"/>
          </w:divBdr>
          <w:divsChild>
            <w:div w:id="1398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el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elp.png" TargetMode="External"/><Relationship Id="rId5" Type="http://schemas.openxmlformats.org/officeDocument/2006/relationships/image" Target="../help.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5530</Words>
  <Characters>31522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Contains information about the protocol(s) under which the vaccine was administered</vt:lpstr>
    </vt:vector>
  </TitlesOfParts>
  <Company/>
  <LinksUpToDate>false</LinksUpToDate>
  <CharactersWithSpaces>36979</CharactersWithSpaces>
  <SharedDoc>false</SharedDoc>
  <HLinks>
    <vt:vector size="672" baseType="variant">
      <vt:variant>
        <vt:i4>4063293</vt:i4>
      </vt:variant>
      <vt:variant>
        <vt:i4>333</vt:i4>
      </vt:variant>
      <vt:variant>
        <vt:i4>0</vt:i4>
      </vt:variant>
      <vt:variant>
        <vt:i4>5</vt:i4>
      </vt:variant>
      <vt:variant>
        <vt:lpwstr>../patient.html</vt:lpwstr>
      </vt:variant>
      <vt:variant>
        <vt:lpwstr/>
      </vt:variant>
      <vt:variant>
        <vt:i4>196617</vt:i4>
      </vt:variant>
      <vt:variant>
        <vt:i4>330</vt:i4>
      </vt:variant>
      <vt:variant>
        <vt:i4>0</vt:i4>
      </vt:variant>
      <vt:variant>
        <vt:i4>5</vt:i4>
      </vt:variant>
      <vt:variant>
        <vt:lpwstr>../practitioner.html</vt:lpwstr>
      </vt:variant>
      <vt:variant>
        <vt:lpwstr/>
      </vt:variant>
      <vt:variant>
        <vt:i4>2752545</vt:i4>
      </vt:variant>
      <vt:variant>
        <vt:i4>327</vt:i4>
      </vt:variant>
      <vt:variant>
        <vt:i4>0</vt:i4>
      </vt:variant>
      <vt:variant>
        <vt:i4>5</vt:i4>
      </vt:variant>
      <vt:variant>
        <vt:lpwstr>../adversereaction.html</vt:lpwstr>
      </vt:variant>
      <vt:variant>
        <vt:lpwstr/>
      </vt:variant>
      <vt:variant>
        <vt:i4>2293809</vt:i4>
      </vt:variant>
      <vt:variant>
        <vt:i4>324</vt:i4>
      </vt:variant>
      <vt:variant>
        <vt:i4>0</vt:i4>
      </vt:variant>
      <vt:variant>
        <vt:i4>5</vt:i4>
      </vt:variant>
      <vt:variant>
        <vt:lpwstr>../observation.html</vt:lpwstr>
      </vt:variant>
      <vt:variant>
        <vt:lpwstr/>
      </vt:variant>
      <vt:variant>
        <vt:i4>196617</vt:i4>
      </vt:variant>
      <vt:variant>
        <vt:i4>321</vt:i4>
      </vt:variant>
      <vt:variant>
        <vt:i4>0</vt:i4>
      </vt:variant>
      <vt:variant>
        <vt:i4>5</vt:i4>
      </vt:variant>
      <vt:variant>
        <vt:lpwstr>../practitioner.html</vt:lpwstr>
      </vt:variant>
      <vt:variant>
        <vt:lpwstr/>
      </vt:variant>
      <vt:variant>
        <vt:i4>2031640</vt:i4>
      </vt:variant>
      <vt:variant>
        <vt:i4>318</vt:i4>
      </vt:variant>
      <vt:variant>
        <vt:i4>0</vt:i4>
      </vt:variant>
      <vt:variant>
        <vt:i4>5</vt:i4>
      </vt:variant>
      <vt:variant>
        <vt:lpwstr>../organization.html</vt:lpwstr>
      </vt:variant>
      <vt:variant>
        <vt:lpwstr/>
      </vt:variant>
      <vt:variant>
        <vt:i4>786445</vt:i4>
      </vt:variant>
      <vt:variant>
        <vt:i4>315</vt:i4>
      </vt:variant>
      <vt:variant>
        <vt:i4>0</vt:i4>
      </vt:variant>
      <vt:variant>
        <vt:i4>5</vt:i4>
      </vt:variant>
      <vt:variant>
        <vt:lpwstr>../location.html</vt:lpwstr>
      </vt:variant>
      <vt:variant>
        <vt:lpwstr/>
      </vt:variant>
      <vt:variant>
        <vt:i4>6881403</vt:i4>
      </vt:variant>
      <vt:variant>
        <vt:i4>312</vt:i4>
      </vt:variant>
      <vt:variant>
        <vt:i4>0</vt:i4>
      </vt:variant>
      <vt:variant>
        <vt:i4>5</vt:i4>
      </vt:variant>
      <vt:variant>
        <vt:lpwstr>../search.html</vt:lpwstr>
      </vt:variant>
      <vt:variant>
        <vt:lpwstr/>
      </vt:variant>
      <vt:variant>
        <vt:i4>4784135</vt:i4>
      </vt:variant>
      <vt:variant>
        <vt:i4>309</vt:i4>
      </vt:variant>
      <vt:variant>
        <vt:i4>0</vt:i4>
      </vt:variant>
      <vt:variant>
        <vt:i4>5</vt:i4>
      </vt:variant>
      <vt:variant>
        <vt:lpwstr>../valueset-vaccination-protocol-dose-status-reason.html</vt:lpwstr>
      </vt:variant>
      <vt:variant>
        <vt:lpwstr/>
      </vt:variant>
      <vt:variant>
        <vt:i4>2555943</vt:i4>
      </vt:variant>
      <vt:variant>
        <vt:i4>306</vt:i4>
      </vt:variant>
      <vt:variant>
        <vt:i4>0</vt:i4>
      </vt:variant>
      <vt:variant>
        <vt:i4>5</vt:i4>
      </vt:variant>
      <vt:variant>
        <vt:lpwstr>../terminologies.html</vt:lpwstr>
      </vt:variant>
      <vt:variant>
        <vt:lpwstr>example</vt:lpwstr>
      </vt:variant>
      <vt:variant>
        <vt:i4>393229</vt:i4>
      </vt:variant>
      <vt:variant>
        <vt:i4>303</vt:i4>
      </vt:variant>
      <vt:variant>
        <vt:i4>0</vt:i4>
      </vt:variant>
      <vt:variant>
        <vt:i4>5</vt:i4>
      </vt:variant>
      <vt:variant>
        <vt:lpwstr>../valueset-vaccination-protocol-dose-status.html</vt:lpwstr>
      </vt:variant>
      <vt:variant>
        <vt:lpwstr/>
      </vt:variant>
      <vt:variant>
        <vt:i4>2555943</vt:i4>
      </vt:variant>
      <vt:variant>
        <vt:i4>300</vt:i4>
      </vt:variant>
      <vt:variant>
        <vt:i4>0</vt:i4>
      </vt:variant>
      <vt:variant>
        <vt:i4>5</vt:i4>
      </vt:variant>
      <vt:variant>
        <vt:lpwstr>../terminologies.html</vt:lpwstr>
      </vt:variant>
      <vt:variant>
        <vt:lpwstr>example</vt:lpwstr>
      </vt:variant>
      <vt:variant>
        <vt:i4>458761</vt:i4>
      </vt:variant>
      <vt:variant>
        <vt:i4>297</vt:i4>
      </vt:variant>
      <vt:variant>
        <vt:i4>0</vt:i4>
      </vt:variant>
      <vt:variant>
        <vt:i4>5</vt:i4>
      </vt:variant>
      <vt:variant>
        <vt:lpwstr>../valueset-vaccination-protocol-dose-target.html</vt:lpwstr>
      </vt:variant>
      <vt:variant>
        <vt:lpwstr/>
      </vt:variant>
      <vt:variant>
        <vt:i4>2555943</vt:i4>
      </vt:variant>
      <vt:variant>
        <vt:i4>294</vt:i4>
      </vt:variant>
      <vt:variant>
        <vt:i4>0</vt:i4>
      </vt:variant>
      <vt:variant>
        <vt:i4>5</vt:i4>
      </vt:variant>
      <vt:variant>
        <vt:lpwstr>../terminologies.html</vt:lpwstr>
      </vt:variant>
      <vt:variant>
        <vt:lpwstr>example</vt:lpwstr>
      </vt:variant>
      <vt:variant>
        <vt:i4>2949216</vt:i4>
      </vt:variant>
      <vt:variant>
        <vt:i4>291</vt:i4>
      </vt:variant>
      <vt:variant>
        <vt:i4>0</vt:i4>
      </vt:variant>
      <vt:variant>
        <vt:i4>5</vt:i4>
      </vt:variant>
      <vt:variant>
        <vt:lpwstr>../valueset-no-immunization-reason.html</vt:lpwstr>
      </vt:variant>
      <vt:variant>
        <vt:lpwstr/>
      </vt:variant>
      <vt:variant>
        <vt:i4>2555943</vt:i4>
      </vt:variant>
      <vt:variant>
        <vt:i4>288</vt:i4>
      </vt:variant>
      <vt:variant>
        <vt:i4>0</vt:i4>
      </vt:variant>
      <vt:variant>
        <vt:i4>5</vt:i4>
      </vt:variant>
      <vt:variant>
        <vt:lpwstr>../terminologies.html</vt:lpwstr>
      </vt:variant>
      <vt:variant>
        <vt:lpwstr>example</vt:lpwstr>
      </vt:variant>
      <vt:variant>
        <vt:i4>4456521</vt:i4>
      </vt:variant>
      <vt:variant>
        <vt:i4>285</vt:i4>
      </vt:variant>
      <vt:variant>
        <vt:i4>0</vt:i4>
      </vt:variant>
      <vt:variant>
        <vt:i4>5</vt:i4>
      </vt:variant>
      <vt:variant>
        <vt:lpwstr>../valueset-immunization-reason.html</vt:lpwstr>
      </vt:variant>
      <vt:variant>
        <vt:lpwstr/>
      </vt:variant>
      <vt:variant>
        <vt:i4>2555943</vt:i4>
      </vt:variant>
      <vt:variant>
        <vt:i4>282</vt:i4>
      </vt:variant>
      <vt:variant>
        <vt:i4>0</vt:i4>
      </vt:variant>
      <vt:variant>
        <vt:i4>5</vt:i4>
      </vt:variant>
      <vt:variant>
        <vt:lpwstr>../terminologies.html</vt:lpwstr>
      </vt:variant>
      <vt:variant>
        <vt:lpwstr>example</vt:lpwstr>
      </vt:variant>
      <vt:variant>
        <vt:i4>6881397</vt:i4>
      </vt:variant>
      <vt:variant>
        <vt:i4>279</vt:i4>
      </vt:variant>
      <vt:variant>
        <vt:i4>0</vt:i4>
      </vt:variant>
      <vt:variant>
        <vt:i4>5</vt:i4>
      </vt:variant>
      <vt:variant>
        <vt:lpwstr>../valueset-immunization-route.html</vt:lpwstr>
      </vt:variant>
      <vt:variant>
        <vt:lpwstr/>
      </vt:variant>
      <vt:variant>
        <vt:i4>2555943</vt:i4>
      </vt:variant>
      <vt:variant>
        <vt:i4>276</vt:i4>
      </vt:variant>
      <vt:variant>
        <vt:i4>0</vt:i4>
      </vt:variant>
      <vt:variant>
        <vt:i4>5</vt:i4>
      </vt:variant>
      <vt:variant>
        <vt:lpwstr>../terminologies.html</vt:lpwstr>
      </vt:variant>
      <vt:variant>
        <vt:lpwstr>example</vt:lpwstr>
      </vt:variant>
      <vt:variant>
        <vt:i4>4128829</vt:i4>
      </vt:variant>
      <vt:variant>
        <vt:i4>273</vt:i4>
      </vt:variant>
      <vt:variant>
        <vt:i4>0</vt:i4>
      </vt:variant>
      <vt:variant>
        <vt:i4>5</vt:i4>
      </vt:variant>
      <vt:variant>
        <vt:lpwstr>../valueset-immunization-site.html</vt:lpwstr>
      </vt:variant>
      <vt:variant>
        <vt:lpwstr/>
      </vt:variant>
      <vt:variant>
        <vt:i4>2555943</vt:i4>
      </vt:variant>
      <vt:variant>
        <vt:i4>270</vt:i4>
      </vt:variant>
      <vt:variant>
        <vt:i4>0</vt:i4>
      </vt:variant>
      <vt:variant>
        <vt:i4>5</vt:i4>
      </vt:variant>
      <vt:variant>
        <vt:lpwstr>../terminologies.html</vt:lpwstr>
      </vt:variant>
      <vt:variant>
        <vt:lpwstr>example</vt:lpwstr>
      </vt:variant>
      <vt:variant>
        <vt:i4>7405693</vt:i4>
      </vt:variant>
      <vt:variant>
        <vt:i4>267</vt:i4>
      </vt:variant>
      <vt:variant>
        <vt:i4>0</vt:i4>
      </vt:variant>
      <vt:variant>
        <vt:i4>5</vt:i4>
      </vt:variant>
      <vt:variant>
        <vt:lpwstr>../v3/vs/VaccineType/index.html</vt:lpwstr>
      </vt:variant>
      <vt:variant>
        <vt:lpwstr/>
      </vt:variant>
      <vt:variant>
        <vt:i4>2555943</vt:i4>
      </vt:variant>
      <vt:variant>
        <vt:i4>264</vt:i4>
      </vt:variant>
      <vt:variant>
        <vt:i4>0</vt:i4>
      </vt:variant>
      <vt:variant>
        <vt:i4>5</vt:i4>
      </vt:variant>
      <vt:variant>
        <vt:lpwstr>../terminologies.html</vt:lpwstr>
      </vt:variant>
      <vt:variant>
        <vt:lpwstr>example</vt:lpwstr>
      </vt:variant>
      <vt:variant>
        <vt:i4>393236</vt:i4>
      </vt:variant>
      <vt:variant>
        <vt:i4>261</vt:i4>
      </vt:variant>
      <vt:variant>
        <vt:i4>0</vt:i4>
      </vt:variant>
      <vt:variant>
        <vt:i4>5</vt:i4>
      </vt:variant>
      <vt:variant>
        <vt:lpwstr>../immunization.profile.xml.html</vt:lpwstr>
      </vt:variant>
      <vt:variant>
        <vt:lpwstr/>
      </vt:variant>
      <vt:variant>
        <vt:i4>6815845</vt:i4>
      </vt:variant>
      <vt:variant>
        <vt:i4>258</vt:i4>
      </vt:variant>
      <vt:variant>
        <vt:i4>0</vt:i4>
      </vt:variant>
      <vt:variant>
        <vt:i4>5</vt:i4>
      </vt:variant>
      <vt:variant>
        <vt:lpwstr>../immunization.sch</vt:lpwstr>
      </vt:variant>
      <vt:variant>
        <vt:lpwstr/>
      </vt:variant>
      <vt:variant>
        <vt:i4>7864430</vt:i4>
      </vt:variant>
      <vt:variant>
        <vt:i4>255</vt:i4>
      </vt:variant>
      <vt:variant>
        <vt:i4>0</vt:i4>
      </vt:variant>
      <vt:variant>
        <vt:i4>5</vt:i4>
      </vt:variant>
      <vt:variant>
        <vt:lpwstr>../immunization.xsd</vt:lpwstr>
      </vt:variant>
      <vt:variant>
        <vt:lpwstr/>
      </vt:variant>
      <vt:variant>
        <vt:i4>4784135</vt:i4>
      </vt:variant>
      <vt:variant>
        <vt:i4>252</vt:i4>
      </vt:variant>
      <vt:variant>
        <vt:i4>0</vt:i4>
      </vt:variant>
      <vt:variant>
        <vt:i4>5</vt:i4>
      </vt:variant>
      <vt:variant>
        <vt:lpwstr>../valueset-vaccination-protocol-dose-status-reason.html</vt:lpwstr>
      </vt:variant>
      <vt:variant>
        <vt:lpwstr/>
      </vt:variant>
      <vt:variant>
        <vt:i4>3997733</vt:i4>
      </vt:variant>
      <vt:variant>
        <vt:i4>249</vt:i4>
      </vt:variant>
      <vt:variant>
        <vt:i4>0</vt:i4>
      </vt:variant>
      <vt:variant>
        <vt:i4>5</vt:i4>
      </vt:variant>
      <vt:variant>
        <vt:lpwstr>../datatypes.html</vt:lpwstr>
      </vt:variant>
      <vt:variant>
        <vt:lpwstr>CodeableConcept</vt:lpwstr>
      </vt:variant>
      <vt:variant>
        <vt:i4>5505051</vt:i4>
      </vt:variant>
      <vt:variant>
        <vt:i4>246</vt:i4>
      </vt:variant>
      <vt:variant>
        <vt:i4>0</vt:i4>
      </vt:variant>
      <vt:variant>
        <vt:i4>5</vt:i4>
      </vt:variant>
      <vt:variant>
        <vt:lpwstr>../immunization-definitions.html</vt:lpwstr>
      </vt:variant>
      <vt:variant>
        <vt:lpwstr>Immunization.vaccinationProtocol.doseStatusReason</vt:lpwstr>
      </vt:variant>
      <vt:variant>
        <vt:i4>393229</vt:i4>
      </vt:variant>
      <vt:variant>
        <vt:i4>243</vt:i4>
      </vt:variant>
      <vt:variant>
        <vt:i4>0</vt:i4>
      </vt:variant>
      <vt:variant>
        <vt:i4>5</vt:i4>
      </vt:variant>
      <vt:variant>
        <vt:lpwstr>../valueset-vaccination-protocol-dose-status.html</vt:lpwstr>
      </vt:variant>
      <vt:variant>
        <vt:lpwstr/>
      </vt:variant>
      <vt:variant>
        <vt:i4>3997733</vt:i4>
      </vt:variant>
      <vt:variant>
        <vt:i4>240</vt:i4>
      </vt:variant>
      <vt:variant>
        <vt:i4>0</vt:i4>
      </vt:variant>
      <vt:variant>
        <vt:i4>5</vt:i4>
      </vt:variant>
      <vt:variant>
        <vt:lpwstr>../datatypes.html</vt:lpwstr>
      </vt:variant>
      <vt:variant>
        <vt:lpwstr>CodeableConcept</vt:lpwstr>
      </vt:variant>
      <vt:variant>
        <vt:i4>2621566</vt:i4>
      </vt:variant>
      <vt:variant>
        <vt:i4>237</vt:i4>
      </vt:variant>
      <vt:variant>
        <vt:i4>0</vt:i4>
      </vt:variant>
      <vt:variant>
        <vt:i4>5</vt:i4>
      </vt:variant>
      <vt:variant>
        <vt:lpwstr>../immunization-definitions.html</vt:lpwstr>
      </vt:variant>
      <vt:variant>
        <vt:lpwstr>Immunization.vaccinationProtocol.doseStatus</vt:lpwstr>
      </vt:variant>
      <vt:variant>
        <vt:i4>458761</vt:i4>
      </vt:variant>
      <vt:variant>
        <vt:i4>234</vt:i4>
      </vt:variant>
      <vt:variant>
        <vt:i4>0</vt:i4>
      </vt:variant>
      <vt:variant>
        <vt:i4>5</vt:i4>
      </vt:variant>
      <vt:variant>
        <vt:lpwstr>../valueset-vaccination-protocol-dose-target.html</vt:lpwstr>
      </vt:variant>
      <vt:variant>
        <vt:lpwstr/>
      </vt:variant>
      <vt:variant>
        <vt:i4>3997733</vt:i4>
      </vt:variant>
      <vt:variant>
        <vt:i4>231</vt:i4>
      </vt:variant>
      <vt:variant>
        <vt:i4>0</vt:i4>
      </vt:variant>
      <vt:variant>
        <vt:i4>5</vt:i4>
      </vt:variant>
      <vt:variant>
        <vt:lpwstr>../datatypes.html</vt:lpwstr>
      </vt:variant>
      <vt:variant>
        <vt:lpwstr>CodeableConcept</vt:lpwstr>
      </vt:variant>
      <vt:variant>
        <vt:i4>2883704</vt:i4>
      </vt:variant>
      <vt:variant>
        <vt:i4>228</vt:i4>
      </vt:variant>
      <vt:variant>
        <vt:i4>0</vt:i4>
      </vt:variant>
      <vt:variant>
        <vt:i4>5</vt:i4>
      </vt:variant>
      <vt:variant>
        <vt:lpwstr>../immunization-definitions.html</vt:lpwstr>
      </vt:variant>
      <vt:variant>
        <vt:lpwstr>Immunization.vaccinationProtocol.doseTarget</vt:lpwstr>
      </vt:variant>
      <vt:variant>
        <vt:i4>2228285</vt:i4>
      </vt:variant>
      <vt:variant>
        <vt:i4>225</vt:i4>
      </vt:variant>
      <vt:variant>
        <vt:i4>0</vt:i4>
      </vt:variant>
      <vt:variant>
        <vt:i4>5</vt:i4>
      </vt:variant>
      <vt:variant>
        <vt:lpwstr>../datatypes.html</vt:lpwstr>
      </vt:variant>
      <vt:variant>
        <vt:lpwstr>integer</vt:lpwstr>
      </vt:variant>
      <vt:variant>
        <vt:i4>5767169</vt:i4>
      </vt:variant>
      <vt:variant>
        <vt:i4>222</vt:i4>
      </vt:variant>
      <vt:variant>
        <vt:i4>0</vt:i4>
      </vt:variant>
      <vt:variant>
        <vt:i4>5</vt:i4>
      </vt:variant>
      <vt:variant>
        <vt:lpwstr>../immunization-definitions.html</vt:lpwstr>
      </vt:variant>
      <vt:variant>
        <vt:lpwstr>Immunization.vaccinationProtocol.seriesDoses</vt:lpwstr>
      </vt:variant>
      <vt:variant>
        <vt:i4>3538984</vt:i4>
      </vt:variant>
      <vt:variant>
        <vt:i4>219</vt:i4>
      </vt:variant>
      <vt:variant>
        <vt:i4>0</vt:i4>
      </vt:variant>
      <vt:variant>
        <vt:i4>5</vt:i4>
      </vt:variant>
      <vt:variant>
        <vt:lpwstr>../datatypes.html</vt:lpwstr>
      </vt:variant>
      <vt:variant>
        <vt:lpwstr>string</vt:lpwstr>
      </vt:variant>
      <vt:variant>
        <vt:i4>3932280</vt:i4>
      </vt:variant>
      <vt:variant>
        <vt:i4>216</vt:i4>
      </vt:variant>
      <vt:variant>
        <vt:i4>0</vt:i4>
      </vt:variant>
      <vt:variant>
        <vt:i4>5</vt:i4>
      </vt:variant>
      <vt:variant>
        <vt:lpwstr>../immunization-definitions.html</vt:lpwstr>
      </vt:variant>
      <vt:variant>
        <vt:lpwstr>Immunization.vaccinationProtocol.series</vt:lpwstr>
      </vt:variant>
      <vt:variant>
        <vt:i4>196639</vt:i4>
      </vt:variant>
      <vt:variant>
        <vt:i4>213</vt:i4>
      </vt:variant>
      <vt:variant>
        <vt:i4>0</vt:i4>
      </vt:variant>
      <vt:variant>
        <vt:i4>5</vt:i4>
      </vt:variant>
      <vt:variant>
        <vt:lpwstr>../organization.html</vt:lpwstr>
      </vt:variant>
      <vt:variant>
        <vt:lpwstr>Organization</vt:lpwstr>
      </vt:variant>
      <vt:variant>
        <vt:i4>6815846</vt:i4>
      </vt:variant>
      <vt:variant>
        <vt:i4>210</vt:i4>
      </vt:variant>
      <vt:variant>
        <vt:i4>0</vt:i4>
      </vt:variant>
      <vt:variant>
        <vt:i4>5</vt:i4>
      </vt:variant>
      <vt:variant>
        <vt:lpwstr>../references.html</vt:lpwstr>
      </vt:variant>
      <vt:variant>
        <vt:lpwstr>Resource</vt:lpwstr>
      </vt:variant>
      <vt:variant>
        <vt:i4>3276911</vt:i4>
      </vt:variant>
      <vt:variant>
        <vt:i4>207</vt:i4>
      </vt:variant>
      <vt:variant>
        <vt:i4>0</vt:i4>
      </vt:variant>
      <vt:variant>
        <vt:i4>5</vt:i4>
      </vt:variant>
      <vt:variant>
        <vt:lpwstr>../immunization-definitions.html</vt:lpwstr>
      </vt:variant>
      <vt:variant>
        <vt:lpwstr>Immunization.vaccinationProtocol.authority</vt:lpwstr>
      </vt:variant>
      <vt:variant>
        <vt:i4>3538984</vt:i4>
      </vt:variant>
      <vt:variant>
        <vt:i4>204</vt:i4>
      </vt:variant>
      <vt:variant>
        <vt:i4>0</vt:i4>
      </vt:variant>
      <vt:variant>
        <vt:i4>5</vt:i4>
      </vt:variant>
      <vt:variant>
        <vt:lpwstr>../datatypes.html</vt:lpwstr>
      </vt:variant>
      <vt:variant>
        <vt:lpwstr>string</vt:lpwstr>
      </vt:variant>
      <vt:variant>
        <vt:i4>4849664</vt:i4>
      </vt:variant>
      <vt:variant>
        <vt:i4>201</vt:i4>
      </vt:variant>
      <vt:variant>
        <vt:i4>0</vt:i4>
      </vt:variant>
      <vt:variant>
        <vt:i4>5</vt:i4>
      </vt:variant>
      <vt:variant>
        <vt:lpwstr>../immunization-definitions.html</vt:lpwstr>
      </vt:variant>
      <vt:variant>
        <vt:lpwstr>Immunization.vaccinationProtocol.description</vt:lpwstr>
      </vt:variant>
      <vt:variant>
        <vt:i4>2228285</vt:i4>
      </vt:variant>
      <vt:variant>
        <vt:i4>198</vt:i4>
      </vt:variant>
      <vt:variant>
        <vt:i4>0</vt:i4>
      </vt:variant>
      <vt:variant>
        <vt:i4>5</vt:i4>
      </vt:variant>
      <vt:variant>
        <vt:lpwstr>../datatypes.html</vt:lpwstr>
      </vt:variant>
      <vt:variant>
        <vt:lpwstr>integer</vt:lpwstr>
      </vt:variant>
      <vt:variant>
        <vt:i4>4915200</vt:i4>
      </vt:variant>
      <vt:variant>
        <vt:i4>195</vt:i4>
      </vt:variant>
      <vt:variant>
        <vt:i4>0</vt:i4>
      </vt:variant>
      <vt:variant>
        <vt:i4>5</vt:i4>
      </vt:variant>
      <vt:variant>
        <vt:lpwstr>../immunization-definitions.html</vt:lpwstr>
      </vt:variant>
      <vt:variant>
        <vt:lpwstr>Immunization.vaccinationProtocol.doseSequence</vt:lpwstr>
      </vt:variant>
      <vt:variant>
        <vt:i4>5767258</vt:i4>
      </vt:variant>
      <vt:variant>
        <vt:i4>192</vt:i4>
      </vt:variant>
      <vt:variant>
        <vt:i4>0</vt:i4>
      </vt:variant>
      <vt:variant>
        <vt:i4>5</vt:i4>
      </vt:variant>
      <vt:variant>
        <vt:lpwstr>../immunization-definitions.html</vt:lpwstr>
      </vt:variant>
      <vt:variant>
        <vt:lpwstr>Immunization.vaccinationProtocol</vt:lpwstr>
      </vt:variant>
      <vt:variant>
        <vt:i4>3014703</vt:i4>
      </vt:variant>
      <vt:variant>
        <vt:i4>189</vt:i4>
      </vt:variant>
      <vt:variant>
        <vt:i4>0</vt:i4>
      </vt:variant>
      <vt:variant>
        <vt:i4>5</vt:i4>
      </vt:variant>
      <vt:variant>
        <vt:lpwstr>../datatypes.html</vt:lpwstr>
      </vt:variant>
      <vt:variant>
        <vt:lpwstr>boolean</vt:lpwstr>
      </vt:variant>
      <vt:variant>
        <vt:i4>7798822</vt:i4>
      </vt:variant>
      <vt:variant>
        <vt:i4>186</vt:i4>
      </vt:variant>
      <vt:variant>
        <vt:i4>0</vt:i4>
      </vt:variant>
      <vt:variant>
        <vt:i4>5</vt:i4>
      </vt:variant>
      <vt:variant>
        <vt:lpwstr>../immunization-definitions.html</vt:lpwstr>
      </vt:variant>
      <vt:variant>
        <vt:lpwstr>Immunization.reaction.reported</vt:lpwstr>
      </vt:variant>
      <vt:variant>
        <vt:i4>4784215</vt:i4>
      </vt:variant>
      <vt:variant>
        <vt:i4>183</vt:i4>
      </vt:variant>
      <vt:variant>
        <vt:i4>0</vt:i4>
      </vt:variant>
      <vt:variant>
        <vt:i4>5</vt:i4>
      </vt:variant>
      <vt:variant>
        <vt:lpwstr>../observation.html</vt:lpwstr>
      </vt:variant>
      <vt:variant>
        <vt:lpwstr>Observation</vt:lpwstr>
      </vt:variant>
      <vt:variant>
        <vt:i4>5242958</vt:i4>
      </vt:variant>
      <vt:variant>
        <vt:i4>180</vt:i4>
      </vt:variant>
      <vt:variant>
        <vt:i4>0</vt:i4>
      </vt:variant>
      <vt:variant>
        <vt:i4>5</vt:i4>
      </vt:variant>
      <vt:variant>
        <vt:lpwstr>../adversereaction.html</vt:lpwstr>
      </vt:variant>
      <vt:variant>
        <vt:lpwstr>AdverseReaction</vt:lpwstr>
      </vt:variant>
      <vt:variant>
        <vt:i4>6815846</vt:i4>
      </vt:variant>
      <vt:variant>
        <vt:i4>177</vt:i4>
      </vt:variant>
      <vt:variant>
        <vt:i4>0</vt:i4>
      </vt:variant>
      <vt:variant>
        <vt:i4>5</vt:i4>
      </vt:variant>
      <vt:variant>
        <vt:lpwstr>../references.html</vt:lpwstr>
      </vt:variant>
      <vt:variant>
        <vt:lpwstr>Resource</vt:lpwstr>
      </vt:variant>
      <vt:variant>
        <vt:i4>327754</vt:i4>
      </vt:variant>
      <vt:variant>
        <vt:i4>174</vt:i4>
      </vt:variant>
      <vt:variant>
        <vt:i4>0</vt:i4>
      </vt:variant>
      <vt:variant>
        <vt:i4>5</vt:i4>
      </vt:variant>
      <vt:variant>
        <vt:lpwstr>../immunization-definitions.html</vt:lpwstr>
      </vt:variant>
      <vt:variant>
        <vt:lpwstr>Immunization.reaction.detail</vt:lpwstr>
      </vt:variant>
      <vt:variant>
        <vt:i4>4456526</vt:i4>
      </vt:variant>
      <vt:variant>
        <vt:i4>171</vt:i4>
      </vt:variant>
      <vt:variant>
        <vt:i4>0</vt:i4>
      </vt:variant>
      <vt:variant>
        <vt:i4>5</vt:i4>
      </vt:variant>
      <vt:variant>
        <vt:lpwstr>../datatypes.html</vt:lpwstr>
      </vt:variant>
      <vt:variant>
        <vt:lpwstr>dateTime</vt:lpwstr>
      </vt:variant>
      <vt:variant>
        <vt:i4>6881315</vt:i4>
      </vt:variant>
      <vt:variant>
        <vt:i4>168</vt:i4>
      </vt:variant>
      <vt:variant>
        <vt:i4>0</vt:i4>
      </vt:variant>
      <vt:variant>
        <vt:i4>5</vt:i4>
      </vt:variant>
      <vt:variant>
        <vt:lpwstr>../immunization-definitions.html</vt:lpwstr>
      </vt:variant>
      <vt:variant>
        <vt:lpwstr>Immunization.reaction.date</vt:lpwstr>
      </vt:variant>
      <vt:variant>
        <vt:i4>4391005</vt:i4>
      </vt:variant>
      <vt:variant>
        <vt:i4>165</vt:i4>
      </vt:variant>
      <vt:variant>
        <vt:i4>0</vt:i4>
      </vt:variant>
      <vt:variant>
        <vt:i4>5</vt:i4>
      </vt:variant>
      <vt:variant>
        <vt:lpwstr>../immunization-definitions.html</vt:lpwstr>
      </vt:variant>
      <vt:variant>
        <vt:lpwstr>Immunization.reaction</vt:lpwstr>
      </vt:variant>
      <vt:variant>
        <vt:i4>2949216</vt:i4>
      </vt:variant>
      <vt:variant>
        <vt:i4>162</vt:i4>
      </vt:variant>
      <vt:variant>
        <vt:i4>0</vt:i4>
      </vt:variant>
      <vt:variant>
        <vt:i4>5</vt:i4>
      </vt:variant>
      <vt:variant>
        <vt:lpwstr>../valueset-no-immunization-reason.html</vt:lpwstr>
      </vt:variant>
      <vt:variant>
        <vt:lpwstr/>
      </vt:variant>
      <vt:variant>
        <vt:i4>3997733</vt:i4>
      </vt:variant>
      <vt:variant>
        <vt:i4>159</vt:i4>
      </vt:variant>
      <vt:variant>
        <vt:i4>0</vt:i4>
      </vt:variant>
      <vt:variant>
        <vt:i4>5</vt:i4>
      </vt:variant>
      <vt:variant>
        <vt:lpwstr>../datatypes.html</vt:lpwstr>
      </vt:variant>
      <vt:variant>
        <vt:lpwstr>CodeableConcept</vt:lpwstr>
      </vt:variant>
      <vt:variant>
        <vt:i4>2752624</vt:i4>
      </vt:variant>
      <vt:variant>
        <vt:i4>156</vt:i4>
      </vt:variant>
      <vt:variant>
        <vt:i4>0</vt:i4>
      </vt:variant>
      <vt:variant>
        <vt:i4>5</vt:i4>
      </vt:variant>
      <vt:variant>
        <vt:lpwstr>../immunization-definitions.html</vt:lpwstr>
      </vt:variant>
      <vt:variant>
        <vt:lpwstr>Immunization.explanation.refusalReason</vt:lpwstr>
      </vt:variant>
      <vt:variant>
        <vt:i4>4456521</vt:i4>
      </vt:variant>
      <vt:variant>
        <vt:i4>153</vt:i4>
      </vt:variant>
      <vt:variant>
        <vt:i4>0</vt:i4>
      </vt:variant>
      <vt:variant>
        <vt:i4>5</vt:i4>
      </vt:variant>
      <vt:variant>
        <vt:lpwstr>../valueset-immunization-reason.html</vt:lpwstr>
      </vt:variant>
      <vt:variant>
        <vt:lpwstr/>
      </vt:variant>
      <vt:variant>
        <vt:i4>3997733</vt:i4>
      </vt:variant>
      <vt:variant>
        <vt:i4>150</vt:i4>
      </vt:variant>
      <vt:variant>
        <vt:i4>0</vt:i4>
      </vt:variant>
      <vt:variant>
        <vt:i4>5</vt:i4>
      </vt:variant>
      <vt:variant>
        <vt:lpwstr>../datatypes.html</vt:lpwstr>
      </vt:variant>
      <vt:variant>
        <vt:lpwstr>CodeableConcept</vt:lpwstr>
      </vt:variant>
      <vt:variant>
        <vt:i4>2424939</vt:i4>
      </vt:variant>
      <vt:variant>
        <vt:i4>147</vt:i4>
      </vt:variant>
      <vt:variant>
        <vt:i4>0</vt:i4>
      </vt:variant>
      <vt:variant>
        <vt:i4>5</vt:i4>
      </vt:variant>
      <vt:variant>
        <vt:lpwstr>../immunization-definitions.html</vt:lpwstr>
      </vt:variant>
      <vt:variant>
        <vt:lpwstr>Immunization.explanation.reason</vt:lpwstr>
      </vt:variant>
      <vt:variant>
        <vt:i4>5832787</vt:i4>
      </vt:variant>
      <vt:variant>
        <vt:i4>144</vt:i4>
      </vt:variant>
      <vt:variant>
        <vt:i4>0</vt:i4>
      </vt:variant>
      <vt:variant>
        <vt:i4>5</vt:i4>
      </vt:variant>
      <vt:variant>
        <vt:lpwstr>../immunization-definitions.html</vt:lpwstr>
      </vt:variant>
      <vt:variant>
        <vt:lpwstr>Immunization.explanation</vt:lpwstr>
      </vt:variant>
      <vt:variant>
        <vt:i4>4653143</vt:i4>
      </vt:variant>
      <vt:variant>
        <vt:i4>141</vt:i4>
      </vt:variant>
      <vt:variant>
        <vt:i4>0</vt:i4>
      </vt:variant>
      <vt:variant>
        <vt:i4>5</vt:i4>
      </vt:variant>
      <vt:variant>
        <vt:lpwstr>../datatypes.html</vt:lpwstr>
      </vt:variant>
      <vt:variant>
        <vt:lpwstr>Quantity</vt:lpwstr>
      </vt:variant>
      <vt:variant>
        <vt:i4>4980810</vt:i4>
      </vt:variant>
      <vt:variant>
        <vt:i4>138</vt:i4>
      </vt:variant>
      <vt:variant>
        <vt:i4>0</vt:i4>
      </vt:variant>
      <vt:variant>
        <vt:i4>5</vt:i4>
      </vt:variant>
      <vt:variant>
        <vt:lpwstr>../immunization-definitions.html</vt:lpwstr>
      </vt:variant>
      <vt:variant>
        <vt:lpwstr>Immunization.doseQuantity</vt:lpwstr>
      </vt:variant>
      <vt:variant>
        <vt:i4>6881397</vt:i4>
      </vt:variant>
      <vt:variant>
        <vt:i4>135</vt:i4>
      </vt:variant>
      <vt:variant>
        <vt:i4>0</vt:i4>
      </vt:variant>
      <vt:variant>
        <vt:i4>5</vt:i4>
      </vt:variant>
      <vt:variant>
        <vt:lpwstr>../valueset-immunization-route.html</vt:lpwstr>
      </vt:variant>
      <vt:variant>
        <vt:lpwstr/>
      </vt:variant>
      <vt:variant>
        <vt:i4>3997733</vt:i4>
      </vt:variant>
      <vt:variant>
        <vt:i4>132</vt:i4>
      </vt:variant>
      <vt:variant>
        <vt:i4>0</vt:i4>
      </vt:variant>
      <vt:variant>
        <vt:i4>5</vt:i4>
      </vt:variant>
      <vt:variant>
        <vt:lpwstr>../datatypes.html</vt:lpwstr>
      </vt:variant>
      <vt:variant>
        <vt:lpwstr>CodeableConcept</vt:lpwstr>
      </vt:variant>
      <vt:variant>
        <vt:i4>2687017</vt:i4>
      </vt:variant>
      <vt:variant>
        <vt:i4>129</vt:i4>
      </vt:variant>
      <vt:variant>
        <vt:i4>0</vt:i4>
      </vt:variant>
      <vt:variant>
        <vt:i4>5</vt:i4>
      </vt:variant>
      <vt:variant>
        <vt:lpwstr>../immunization-definitions.html</vt:lpwstr>
      </vt:variant>
      <vt:variant>
        <vt:lpwstr>Immunization.route</vt:lpwstr>
      </vt:variant>
      <vt:variant>
        <vt:i4>4128829</vt:i4>
      </vt:variant>
      <vt:variant>
        <vt:i4>126</vt:i4>
      </vt:variant>
      <vt:variant>
        <vt:i4>0</vt:i4>
      </vt:variant>
      <vt:variant>
        <vt:i4>5</vt:i4>
      </vt:variant>
      <vt:variant>
        <vt:lpwstr>../valueset-immunization-site.html</vt:lpwstr>
      </vt:variant>
      <vt:variant>
        <vt:lpwstr/>
      </vt:variant>
      <vt:variant>
        <vt:i4>3997733</vt:i4>
      </vt:variant>
      <vt:variant>
        <vt:i4>123</vt:i4>
      </vt:variant>
      <vt:variant>
        <vt:i4>0</vt:i4>
      </vt:variant>
      <vt:variant>
        <vt:i4>5</vt:i4>
      </vt:variant>
      <vt:variant>
        <vt:lpwstr>../datatypes.html</vt:lpwstr>
      </vt:variant>
      <vt:variant>
        <vt:lpwstr>CodeableConcept</vt:lpwstr>
      </vt:variant>
      <vt:variant>
        <vt:i4>4980827</vt:i4>
      </vt:variant>
      <vt:variant>
        <vt:i4>120</vt:i4>
      </vt:variant>
      <vt:variant>
        <vt:i4>0</vt:i4>
      </vt:variant>
      <vt:variant>
        <vt:i4>5</vt:i4>
      </vt:variant>
      <vt:variant>
        <vt:lpwstr>../immunization-definitions.html</vt:lpwstr>
      </vt:variant>
      <vt:variant>
        <vt:lpwstr>Immunization.site</vt:lpwstr>
      </vt:variant>
      <vt:variant>
        <vt:i4>4718679</vt:i4>
      </vt:variant>
      <vt:variant>
        <vt:i4>117</vt:i4>
      </vt:variant>
      <vt:variant>
        <vt:i4>0</vt:i4>
      </vt:variant>
      <vt:variant>
        <vt:i4>5</vt:i4>
      </vt:variant>
      <vt:variant>
        <vt:lpwstr>../datatypes.html</vt:lpwstr>
      </vt:variant>
      <vt:variant>
        <vt:lpwstr>date</vt:lpwstr>
      </vt:variant>
      <vt:variant>
        <vt:i4>2555940</vt:i4>
      </vt:variant>
      <vt:variant>
        <vt:i4>114</vt:i4>
      </vt:variant>
      <vt:variant>
        <vt:i4>0</vt:i4>
      </vt:variant>
      <vt:variant>
        <vt:i4>5</vt:i4>
      </vt:variant>
      <vt:variant>
        <vt:lpwstr>../immunization-definitions.html</vt:lpwstr>
      </vt:variant>
      <vt:variant>
        <vt:lpwstr>Immunization.expirationDate</vt:lpwstr>
      </vt:variant>
      <vt:variant>
        <vt:i4>3538984</vt:i4>
      </vt:variant>
      <vt:variant>
        <vt:i4>111</vt:i4>
      </vt:variant>
      <vt:variant>
        <vt:i4>0</vt:i4>
      </vt:variant>
      <vt:variant>
        <vt:i4>5</vt:i4>
      </vt:variant>
      <vt:variant>
        <vt:lpwstr>../datatypes.html</vt:lpwstr>
      </vt:variant>
      <vt:variant>
        <vt:lpwstr>string</vt:lpwstr>
      </vt:variant>
      <vt:variant>
        <vt:i4>3539003</vt:i4>
      </vt:variant>
      <vt:variant>
        <vt:i4>108</vt:i4>
      </vt:variant>
      <vt:variant>
        <vt:i4>0</vt:i4>
      </vt:variant>
      <vt:variant>
        <vt:i4>5</vt:i4>
      </vt:variant>
      <vt:variant>
        <vt:lpwstr>../immunization-definitions.html</vt:lpwstr>
      </vt:variant>
      <vt:variant>
        <vt:lpwstr>Immunization.lotNumber</vt:lpwstr>
      </vt:variant>
      <vt:variant>
        <vt:i4>327705</vt:i4>
      </vt:variant>
      <vt:variant>
        <vt:i4>105</vt:i4>
      </vt:variant>
      <vt:variant>
        <vt:i4>0</vt:i4>
      </vt:variant>
      <vt:variant>
        <vt:i4>5</vt:i4>
      </vt:variant>
      <vt:variant>
        <vt:lpwstr>../location.html</vt:lpwstr>
      </vt:variant>
      <vt:variant>
        <vt:lpwstr>Location</vt:lpwstr>
      </vt:variant>
      <vt:variant>
        <vt:i4>6815846</vt:i4>
      </vt:variant>
      <vt:variant>
        <vt:i4>102</vt:i4>
      </vt:variant>
      <vt:variant>
        <vt:i4>0</vt:i4>
      </vt:variant>
      <vt:variant>
        <vt:i4>5</vt:i4>
      </vt:variant>
      <vt:variant>
        <vt:lpwstr>../references.html</vt:lpwstr>
      </vt:variant>
      <vt:variant>
        <vt:lpwstr>Resource</vt:lpwstr>
      </vt:variant>
      <vt:variant>
        <vt:i4>6226005</vt:i4>
      </vt:variant>
      <vt:variant>
        <vt:i4>99</vt:i4>
      </vt:variant>
      <vt:variant>
        <vt:i4>0</vt:i4>
      </vt:variant>
      <vt:variant>
        <vt:i4>5</vt:i4>
      </vt:variant>
      <vt:variant>
        <vt:lpwstr>../immunization-definitions.html</vt:lpwstr>
      </vt:variant>
      <vt:variant>
        <vt:lpwstr>Immunization.location</vt:lpwstr>
      </vt:variant>
      <vt:variant>
        <vt:i4>196639</vt:i4>
      </vt:variant>
      <vt:variant>
        <vt:i4>96</vt:i4>
      </vt:variant>
      <vt:variant>
        <vt:i4>0</vt:i4>
      </vt:variant>
      <vt:variant>
        <vt:i4>5</vt:i4>
      </vt:variant>
      <vt:variant>
        <vt:lpwstr>../organization.html</vt:lpwstr>
      </vt:variant>
      <vt:variant>
        <vt:lpwstr>Organization</vt:lpwstr>
      </vt:variant>
      <vt:variant>
        <vt:i4>6815846</vt:i4>
      </vt:variant>
      <vt:variant>
        <vt:i4>93</vt:i4>
      </vt:variant>
      <vt:variant>
        <vt:i4>0</vt:i4>
      </vt:variant>
      <vt:variant>
        <vt:i4>5</vt:i4>
      </vt:variant>
      <vt:variant>
        <vt:lpwstr>../references.html</vt:lpwstr>
      </vt:variant>
      <vt:variant>
        <vt:lpwstr>Resource</vt:lpwstr>
      </vt:variant>
      <vt:variant>
        <vt:i4>6094913</vt:i4>
      </vt:variant>
      <vt:variant>
        <vt:i4>90</vt:i4>
      </vt:variant>
      <vt:variant>
        <vt:i4>0</vt:i4>
      </vt:variant>
      <vt:variant>
        <vt:i4>5</vt:i4>
      </vt:variant>
      <vt:variant>
        <vt:lpwstr>../immunization-definitions.html</vt:lpwstr>
      </vt:variant>
      <vt:variant>
        <vt:lpwstr>Immunization.manufacturer</vt:lpwstr>
      </vt:variant>
      <vt:variant>
        <vt:i4>917522</vt:i4>
      </vt:variant>
      <vt:variant>
        <vt:i4>87</vt:i4>
      </vt:variant>
      <vt:variant>
        <vt:i4>0</vt:i4>
      </vt:variant>
      <vt:variant>
        <vt:i4>5</vt:i4>
      </vt:variant>
      <vt:variant>
        <vt:lpwstr>../practitioner.html</vt:lpwstr>
      </vt:variant>
      <vt:variant>
        <vt:lpwstr>Practitioner</vt:lpwstr>
      </vt:variant>
      <vt:variant>
        <vt:i4>6815846</vt:i4>
      </vt:variant>
      <vt:variant>
        <vt:i4>84</vt:i4>
      </vt:variant>
      <vt:variant>
        <vt:i4>0</vt:i4>
      </vt:variant>
      <vt:variant>
        <vt:i4>5</vt:i4>
      </vt:variant>
      <vt:variant>
        <vt:lpwstr>../references.html</vt:lpwstr>
      </vt:variant>
      <vt:variant>
        <vt:lpwstr>Resource</vt:lpwstr>
      </vt:variant>
      <vt:variant>
        <vt:i4>2818100</vt:i4>
      </vt:variant>
      <vt:variant>
        <vt:i4>81</vt:i4>
      </vt:variant>
      <vt:variant>
        <vt:i4>0</vt:i4>
      </vt:variant>
      <vt:variant>
        <vt:i4>5</vt:i4>
      </vt:variant>
      <vt:variant>
        <vt:lpwstr>../immunization-definitions.html</vt:lpwstr>
      </vt:variant>
      <vt:variant>
        <vt:lpwstr>Immunization.requester</vt:lpwstr>
      </vt:variant>
      <vt:variant>
        <vt:i4>917522</vt:i4>
      </vt:variant>
      <vt:variant>
        <vt:i4>78</vt:i4>
      </vt:variant>
      <vt:variant>
        <vt:i4>0</vt:i4>
      </vt:variant>
      <vt:variant>
        <vt:i4>5</vt:i4>
      </vt:variant>
      <vt:variant>
        <vt:lpwstr>../practitioner.html</vt:lpwstr>
      </vt:variant>
      <vt:variant>
        <vt:lpwstr>Practitioner</vt:lpwstr>
      </vt:variant>
      <vt:variant>
        <vt:i4>6815846</vt:i4>
      </vt:variant>
      <vt:variant>
        <vt:i4>75</vt:i4>
      </vt:variant>
      <vt:variant>
        <vt:i4>0</vt:i4>
      </vt:variant>
      <vt:variant>
        <vt:i4>5</vt:i4>
      </vt:variant>
      <vt:variant>
        <vt:lpwstr>../references.html</vt:lpwstr>
      </vt:variant>
      <vt:variant>
        <vt:lpwstr>Resource</vt:lpwstr>
      </vt:variant>
      <vt:variant>
        <vt:i4>3735590</vt:i4>
      </vt:variant>
      <vt:variant>
        <vt:i4>72</vt:i4>
      </vt:variant>
      <vt:variant>
        <vt:i4>0</vt:i4>
      </vt:variant>
      <vt:variant>
        <vt:i4>5</vt:i4>
      </vt:variant>
      <vt:variant>
        <vt:lpwstr>../immunization-definitions.html</vt:lpwstr>
      </vt:variant>
      <vt:variant>
        <vt:lpwstr>Immunization.performer</vt:lpwstr>
      </vt:variant>
      <vt:variant>
        <vt:i4>3014703</vt:i4>
      </vt:variant>
      <vt:variant>
        <vt:i4>69</vt:i4>
      </vt:variant>
      <vt:variant>
        <vt:i4>0</vt:i4>
      </vt:variant>
      <vt:variant>
        <vt:i4>5</vt:i4>
      </vt:variant>
      <vt:variant>
        <vt:lpwstr>../datatypes.html</vt:lpwstr>
      </vt:variant>
      <vt:variant>
        <vt:lpwstr>boolean</vt:lpwstr>
      </vt:variant>
      <vt:variant>
        <vt:i4>6160460</vt:i4>
      </vt:variant>
      <vt:variant>
        <vt:i4>66</vt:i4>
      </vt:variant>
      <vt:variant>
        <vt:i4>0</vt:i4>
      </vt:variant>
      <vt:variant>
        <vt:i4>5</vt:i4>
      </vt:variant>
      <vt:variant>
        <vt:lpwstr>../immunization-definitions.html</vt:lpwstr>
      </vt:variant>
      <vt:variant>
        <vt:lpwstr>Immunization.reported</vt:lpwstr>
      </vt:variant>
      <vt:variant>
        <vt:i4>3014703</vt:i4>
      </vt:variant>
      <vt:variant>
        <vt:i4>63</vt:i4>
      </vt:variant>
      <vt:variant>
        <vt:i4>0</vt:i4>
      </vt:variant>
      <vt:variant>
        <vt:i4>5</vt:i4>
      </vt:variant>
      <vt:variant>
        <vt:lpwstr>../datatypes.html</vt:lpwstr>
      </vt:variant>
      <vt:variant>
        <vt:lpwstr>boolean</vt:lpwstr>
      </vt:variant>
      <vt:variant>
        <vt:i4>4259933</vt:i4>
      </vt:variant>
      <vt:variant>
        <vt:i4>60</vt:i4>
      </vt:variant>
      <vt:variant>
        <vt:i4>0</vt:i4>
      </vt:variant>
      <vt:variant>
        <vt:i4>5</vt:i4>
      </vt:variant>
      <vt:variant>
        <vt:lpwstr>../immunization-definitions.html</vt:lpwstr>
      </vt:variant>
      <vt:variant>
        <vt:lpwstr>Immunization.refusedIndicator</vt:lpwstr>
      </vt:variant>
      <vt:variant>
        <vt:i4>5767260</vt:i4>
      </vt:variant>
      <vt:variant>
        <vt:i4>57</vt:i4>
      </vt:variant>
      <vt:variant>
        <vt:i4>0</vt:i4>
      </vt:variant>
      <vt:variant>
        <vt:i4>5</vt:i4>
      </vt:variant>
      <vt:variant>
        <vt:lpwstr>../patient.html</vt:lpwstr>
      </vt:variant>
      <vt:variant>
        <vt:lpwstr>Patient</vt:lpwstr>
      </vt:variant>
      <vt:variant>
        <vt:i4>6815846</vt:i4>
      </vt:variant>
      <vt:variant>
        <vt:i4>54</vt:i4>
      </vt:variant>
      <vt:variant>
        <vt:i4>0</vt:i4>
      </vt:variant>
      <vt:variant>
        <vt:i4>5</vt:i4>
      </vt:variant>
      <vt:variant>
        <vt:lpwstr>../references.html</vt:lpwstr>
      </vt:variant>
      <vt:variant>
        <vt:lpwstr>Resource</vt:lpwstr>
      </vt:variant>
      <vt:variant>
        <vt:i4>4915278</vt:i4>
      </vt:variant>
      <vt:variant>
        <vt:i4>51</vt:i4>
      </vt:variant>
      <vt:variant>
        <vt:i4>0</vt:i4>
      </vt:variant>
      <vt:variant>
        <vt:i4>5</vt:i4>
      </vt:variant>
      <vt:variant>
        <vt:lpwstr>../immunization-definitions.html</vt:lpwstr>
      </vt:variant>
      <vt:variant>
        <vt:lpwstr>Immunization.subject</vt:lpwstr>
      </vt:variant>
      <vt:variant>
        <vt:i4>7405693</vt:i4>
      </vt:variant>
      <vt:variant>
        <vt:i4>48</vt:i4>
      </vt:variant>
      <vt:variant>
        <vt:i4>0</vt:i4>
      </vt:variant>
      <vt:variant>
        <vt:i4>5</vt:i4>
      </vt:variant>
      <vt:variant>
        <vt:lpwstr>../v3/vs/VaccineType/index.html</vt:lpwstr>
      </vt:variant>
      <vt:variant>
        <vt:lpwstr/>
      </vt:variant>
      <vt:variant>
        <vt:i4>3997733</vt:i4>
      </vt:variant>
      <vt:variant>
        <vt:i4>45</vt:i4>
      </vt:variant>
      <vt:variant>
        <vt:i4>0</vt:i4>
      </vt:variant>
      <vt:variant>
        <vt:i4>5</vt:i4>
      </vt:variant>
      <vt:variant>
        <vt:lpwstr>../datatypes.html</vt:lpwstr>
      </vt:variant>
      <vt:variant>
        <vt:lpwstr>CodeableConcept</vt:lpwstr>
      </vt:variant>
      <vt:variant>
        <vt:i4>5111898</vt:i4>
      </vt:variant>
      <vt:variant>
        <vt:i4>42</vt:i4>
      </vt:variant>
      <vt:variant>
        <vt:i4>0</vt:i4>
      </vt:variant>
      <vt:variant>
        <vt:i4>5</vt:i4>
      </vt:variant>
      <vt:variant>
        <vt:lpwstr>../immunization-definitions.html</vt:lpwstr>
      </vt:variant>
      <vt:variant>
        <vt:lpwstr>Immunization.vaccineType</vt:lpwstr>
      </vt:variant>
      <vt:variant>
        <vt:i4>4456526</vt:i4>
      </vt:variant>
      <vt:variant>
        <vt:i4>39</vt:i4>
      </vt:variant>
      <vt:variant>
        <vt:i4>0</vt:i4>
      </vt:variant>
      <vt:variant>
        <vt:i4>5</vt:i4>
      </vt:variant>
      <vt:variant>
        <vt:lpwstr>../datatypes.html</vt:lpwstr>
      </vt:variant>
      <vt:variant>
        <vt:lpwstr>dateTime</vt:lpwstr>
      </vt:variant>
      <vt:variant>
        <vt:i4>5963859</vt:i4>
      </vt:variant>
      <vt:variant>
        <vt:i4>36</vt:i4>
      </vt:variant>
      <vt:variant>
        <vt:i4>0</vt:i4>
      </vt:variant>
      <vt:variant>
        <vt:i4>5</vt:i4>
      </vt:variant>
      <vt:variant>
        <vt:lpwstr>../immunization-definitions.html</vt:lpwstr>
      </vt:variant>
      <vt:variant>
        <vt:lpwstr>Immunization.date</vt:lpwstr>
      </vt:variant>
      <vt:variant>
        <vt:i4>3407932</vt:i4>
      </vt:variant>
      <vt:variant>
        <vt:i4>33</vt:i4>
      </vt:variant>
      <vt:variant>
        <vt:i4>0</vt:i4>
      </vt:variant>
      <vt:variant>
        <vt:i4>5</vt:i4>
      </vt:variant>
      <vt:variant>
        <vt:lpwstr>../datatypes.html</vt:lpwstr>
      </vt:variant>
      <vt:variant>
        <vt:lpwstr>Identifier</vt:lpwstr>
      </vt:variant>
      <vt:variant>
        <vt:i4>3145784</vt:i4>
      </vt:variant>
      <vt:variant>
        <vt:i4>30</vt:i4>
      </vt:variant>
      <vt:variant>
        <vt:i4>0</vt:i4>
      </vt:variant>
      <vt:variant>
        <vt:i4>5</vt:i4>
      </vt:variant>
      <vt:variant>
        <vt:lpwstr>../immunization-definitions.html</vt:lpwstr>
      </vt:variant>
      <vt:variant>
        <vt:lpwstr>Immunization.identifier</vt:lpwstr>
      </vt:variant>
      <vt:variant>
        <vt:i4>6422643</vt:i4>
      </vt:variant>
      <vt:variant>
        <vt:i4>27</vt:i4>
      </vt:variant>
      <vt:variant>
        <vt:i4>0</vt:i4>
      </vt:variant>
      <vt:variant>
        <vt:i4>5</vt:i4>
      </vt:variant>
      <vt:variant>
        <vt:lpwstr>../references.html</vt:lpwstr>
      </vt:variant>
      <vt:variant>
        <vt:lpwstr>contained</vt:lpwstr>
      </vt:variant>
      <vt:variant>
        <vt:i4>4915294</vt:i4>
      </vt:variant>
      <vt:variant>
        <vt:i4>24</vt:i4>
      </vt:variant>
      <vt:variant>
        <vt:i4>0</vt:i4>
      </vt:variant>
      <vt:variant>
        <vt:i4>5</vt:i4>
      </vt:variant>
      <vt:variant>
        <vt:lpwstr>../narrative.html</vt:lpwstr>
      </vt:variant>
      <vt:variant>
        <vt:lpwstr>Narrative</vt:lpwstr>
      </vt:variant>
      <vt:variant>
        <vt:i4>5767251</vt:i4>
      </vt:variant>
      <vt:variant>
        <vt:i4>21</vt:i4>
      </vt:variant>
      <vt:variant>
        <vt:i4>0</vt:i4>
      </vt:variant>
      <vt:variant>
        <vt:i4>5</vt:i4>
      </vt:variant>
      <vt:variant>
        <vt:lpwstr>../extensibility.html</vt:lpwstr>
      </vt:variant>
      <vt:variant>
        <vt:lpwstr>modifierExtension</vt:lpwstr>
      </vt:variant>
      <vt:variant>
        <vt:i4>4456527</vt:i4>
      </vt:variant>
      <vt:variant>
        <vt:i4>18</vt:i4>
      </vt:variant>
      <vt:variant>
        <vt:i4>0</vt:i4>
      </vt:variant>
      <vt:variant>
        <vt:i4>5</vt:i4>
      </vt:variant>
      <vt:variant>
        <vt:lpwstr>../extensibility.html</vt:lpwstr>
      </vt:variant>
      <vt:variant>
        <vt:lpwstr/>
      </vt:variant>
      <vt:variant>
        <vt:i4>5177414</vt:i4>
      </vt:variant>
      <vt:variant>
        <vt:i4>15</vt:i4>
      </vt:variant>
      <vt:variant>
        <vt:i4>0</vt:i4>
      </vt:variant>
      <vt:variant>
        <vt:i4>5</vt:i4>
      </vt:variant>
      <vt:variant>
        <vt:lpwstr>../resources.html</vt:lpwstr>
      </vt:variant>
      <vt:variant>
        <vt:lpwstr/>
      </vt:variant>
      <vt:variant>
        <vt:i4>2949165</vt:i4>
      </vt:variant>
      <vt:variant>
        <vt:i4>9</vt:i4>
      </vt:variant>
      <vt:variant>
        <vt:i4>0</vt:i4>
      </vt:variant>
      <vt:variant>
        <vt:i4>5</vt:i4>
      </vt:variant>
      <vt:variant>
        <vt:lpwstr>../formats.html</vt:lpwstr>
      </vt:variant>
      <vt:variant>
        <vt:lpwstr/>
      </vt:variant>
      <vt:variant>
        <vt:i4>4915228</vt:i4>
      </vt:variant>
      <vt:variant>
        <vt:i4>6</vt:i4>
      </vt:variant>
      <vt:variant>
        <vt:i4>0</vt:i4>
      </vt:variant>
      <vt:variant>
        <vt:i4>5</vt:i4>
      </vt:variant>
      <vt:variant>
        <vt:lpwstr>../immunization-definitions.html</vt:lpwstr>
      </vt:variant>
      <vt:variant>
        <vt:lpwstr>Immunization</vt:lpwstr>
      </vt:variant>
      <vt:variant>
        <vt:i4>1114136</vt:i4>
      </vt:variant>
      <vt:variant>
        <vt:i4>3</vt:i4>
      </vt:variant>
      <vt:variant>
        <vt:i4>0</vt:i4>
      </vt:variant>
      <vt:variant>
        <vt:i4>5</vt:i4>
      </vt:variant>
      <vt:variant>
        <vt:lpwstr>../medicationadministration.html</vt:lpwstr>
      </vt:variant>
      <vt:variant>
        <vt:lpwstr/>
      </vt:variant>
      <vt:variant>
        <vt:i4>1114136</vt:i4>
      </vt:variant>
      <vt:variant>
        <vt:i4>0</vt:i4>
      </vt:variant>
      <vt:variant>
        <vt:i4>0</vt:i4>
      </vt:variant>
      <vt:variant>
        <vt:i4>5</vt:i4>
      </vt:variant>
      <vt:variant>
        <vt:lpwstr>../medicationadministration.html</vt:lpwstr>
      </vt:variant>
      <vt:variant>
        <vt:lpwstr/>
      </vt:variant>
      <vt:variant>
        <vt:i4>655417</vt:i4>
      </vt:variant>
      <vt:variant>
        <vt:i4>4181</vt:i4>
      </vt:variant>
      <vt:variant>
        <vt:i4>1025</vt:i4>
      </vt:variant>
      <vt:variant>
        <vt:i4>1</vt:i4>
      </vt:variant>
      <vt:variant>
        <vt:lpwstr>C:\Users\office\Documents\Projects\HL7Generator\FHIR2\build\publish\help.png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Contains information about the protocol(s) under which the vaccine was administered</dc:title>
  <dc:subject/>
  <dc:creator>Lloyd McKenzie</dc:creator>
  <cp:keywords/>
  <dc:description/>
  <cp:lastModifiedBy>sirLoin1</cp:lastModifiedBy>
  <cp:revision>3</cp:revision>
  <dcterms:created xsi:type="dcterms:W3CDTF">2014-01-11T15:12:00Z</dcterms:created>
  <dcterms:modified xsi:type="dcterms:W3CDTF">2014-01-11T15:20:00Z</dcterms:modified>
</cp:coreProperties>
</file>